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0DC8F" w14:textId="77777777" w:rsidR="00355627" w:rsidRDefault="00035F2C" w:rsidP="001B306D">
      <w:pPr>
        <w:pStyle w:val="Kop1"/>
        <w:numPr>
          <w:ilvl w:val="0"/>
          <w:numId w:val="18"/>
        </w:numPr>
        <w:rPr>
          <w:rFonts w:eastAsia="Times New Roman"/>
        </w:rPr>
      </w:pPr>
      <w:r>
        <w:rPr>
          <w:rFonts w:eastAsia="Times New Roman"/>
        </w:rPr>
        <w:t xml:space="preserve"> </w:t>
      </w:r>
      <w:r w:rsidR="00355627">
        <w:rPr>
          <w:rFonts w:eastAsia="Times New Roman"/>
        </w:rPr>
        <w:t>Interface specifications DV-HM</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930"/>
      </w:tblGrid>
      <w:tr w:rsidR="00355627" w14:paraId="4251AF06" w14:textId="77777777">
        <w:trPr>
          <w:divId w:val="211269648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69A7A7" w14:textId="77777777" w:rsidR="00355627" w:rsidRDefault="00355627" w:rsidP="001B306D">
            <w:pPr>
              <w:jc w:val="center"/>
              <w:rPr>
                <w:rFonts w:eastAsia="Times New Roman"/>
                <w:b/>
                <w:bCs/>
              </w:rPr>
            </w:pPr>
            <w:r>
              <w:rPr>
                <w:rFonts w:eastAsia="Times New Roman"/>
                <w:b/>
                <w:bCs/>
              </w:rPr>
              <w:t>DV-HM sequence diagram</w:t>
            </w:r>
          </w:p>
        </w:tc>
      </w:tr>
      <w:tr w:rsidR="00355627" w14:paraId="6A3AFFFD" w14:textId="77777777">
        <w:trPr>
          <w:divId w:val="211269648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44EAC" w14:textId="77777777" w:rsidR="00355627" w:rsidRDefault="00355627" w:rsidP="001B306D">
            <w:pPr>
              <w:divId w:val="746653990"/>
              <w:rPr>
                <w:rFonts w:eastAsia="Times New Roman"/>
              </w:rPr>
            </w:pPr>
            <w:r>
              <w:rPr>
                <w:rFonts w:eastAsia="Times New Roman"/>
                <w:noProof/>
              </w:rPr>
              <w:drawing>
                <wp:inline distT="0" distB="0" distL="0" distR="0" wp14:anchorId="1A25EA86" wp14:editId="3BA2D29F">
                  <wp:extent cx="4295775" cy="2052955"/>
                  <wp:effectExtent l="0" t="0" r="9525" b="4445"/>
                  <wp:docPr id="1" name="Afbeelding 1" descr="C:\423037a0fd79d949bf0435f3bac36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423037a0fd79d949bf0435f3bac367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52955"/>
                          </a:xfrm>
                          <a:prstGeom prst="rect">
                            <a:avLst/>
                          </a:prstGeom>
                          <a:noFill/>
                          <a:ln>
                            <a:noFill/>
                          </a:ln>
                        </pic:spPr>
                      </pic:pic>
                    </a:graphicData>
                  </a:graphic>
                </wp:inline>
              </w:drawing>
            </w:r>
          </w:p>
        </w:tc>
      </w:tr>
    </w:tbl>
    <w:p w14:paraId="747B6F23" w14:textId="77777777" w:rsidR="00355627" w:rsidRPr="00932566" w:rsidRDefault="00355627" w:rsidP="001B306D">
      <w:pPr>
        <w:pStyle w:val="Normaalweb"/>
        <w:divId w:val="970281471"/>
        <w:rPr>
          <w:lang w:val="en-GB"/>
        </w:rPr>
      </w:pPr>
      <w:r w:rsidRPr="00932566">
        <w:rPr>
          <w:lang w:val="en-GB"/>
        </w:rPr>
        <w:t xml:space="preserve">This page describes the messages for the interface specification between a </w:t>
      </w:r>
      <w:hyperlink r:id="rId9" w:history="1">
        <w:r w:rsidRPr="00932566">
          <w:rPr>
            <w:rStyle w:val="Hyperlink"/>
            <w:lang w:val="en-GB"/>
          </w:rPr>
          <w:t>Dienstverlener (DV)</w:t>
        </w:r>
      </w:hyperlink>
      <w:r w:rsidRPr="00932566">
        <w:rPr>
          <w:lang w:val="en-GB"/>
        </w:rPr>
        <w:t xml:space="preserve"> (service provider) and an </w:t>
      </w:r>
      <w:hyperlink r:id="rId10" w:history="1">
        <w:r w:rsidRPr="00932566">
          <w:rPr>
            <w:rStyle w:val="Hyperlink"/>
            <w:lang w:val="en-GB"/>
          </w:rPr>
          <w:t>Herkenningsmakelaar (HM)</w:t>
        </w:r>
      </w:hyperlink>
      <w:r w:rsidRPr="00932566">
        <w:rPr>
          <w:lang w:val="en-GB"/>
        </w:rPr>
        <w:t xml:space="preserve"> (broker).</w:t>
      </w:r>
    </w:p>
    <w:p w14:paraId="3E6396F0" w14:textId="77777777" w:rsidR="00355627" w:rsidRPr="00932566" w:rsidRDefault="00355627" w:rsidP="001B306D">
      <w:pPr>
        <w:pStyle w:val="Normaalweb"/>
        <w:divId w:val="970281471"/>
        <w:rPr>
          <w:lang w:val="en-GB"/>
        </w:rPr>
      </w:pPr>
      <w:r w:rsidRPr="00932566">
        <w:rPr>
          <w:lang w:val="en-GB"/>
        </w:rPr>
        <w:t xml:space="preserve">The interface specification described in this document is used to implement the use case </w:t>
      </w:r>
      <w:hyperlink r:id="rId11" w:history="1">
        <w:r w:rsidRPr="00932566">
          <w:rPr>
            <w:rStyle w:val="Hyperlink"/>
            <w:lang w:val="en-GB"/>
          </w:rPr>
          <w:t>GUC1 Gebruiken eToegang als dienstafnemer</w:t>
        </w:r>
      </w:hyperlink>
      <w:r w:rsidRPr="00932566">
        <w:rPr>
          <w:lang w:val="en-GB"/>
        </w:rPr>
        <w:t xml:space="preserve"> (Use eToegang as service consumer) and MUST (with the exception of alternative </w:t>
      </w:r>
      <w:hyperlink r:id="rId12" w:history="1">
        <w:r w:rsidRPr="00932566">
          <w:rPr>
            <w:rStyle w:val="Hyperlink"/>
            <w:lang w:val="en-GB"/>
          </w:rPr>
          <w:t>Bindings</w:t>
        </w:r>
      </w:hyperlink>
      <w:r w:rsidRPr="00932566">
        <w:rPr>
          <w:lang w:val="en-GB"/>
        </w:rPr>
        <w:t>) be implemented by every Herkenningsmakelaar and offered to their customers, the DVs. This is in order to prevent lock-in and enables middleware suppliers to write generic code that can be used by all Herkenningsmakelaars.</w:t>
      </w:r>
    </w:p>
    <w:p w14:paraId="0DA24D88" w14:textId="77777777" w:rsidR="00355627" w:rsidRPr="00932566" w:rsidRDefault="00355627" w:rsidP="001B306D">
      <w:pPr>
        <w:pStyle w:val="Normaalweb"/>
        <w:divId w:val="970281471"/>
        <w:rPr>
          <w:lang w:val="en-GB"/>
        </w:rPr>
      </w:pPr>
      <w:r w:rsidRPr="00932566">
        <w:rPr>
          <w:lang w:val="en-GB"/>
        </w:rPr>
        <w:t xml:space="preserve">In the interface described here, the use case </w:t>
      </w:r>
      <w:hyperlink r:id="rId13" w:history="1">
        <w:r w:rsidRPr="00932566">
          <w:rPr>
            <w:rStyle w:val="Hyperlink"/>
            <w:lang w:val="en-GB"/>
          </w:rPr>
          <w:t>GUC1 Gebruiken eToegang als dienstafnemer</w:t>
        </w:r>
      </w:hyperlink>
      <w:r w:rsidRPr="00932566">
        <w:rPr>
          <w:lang w:val="en-GB"/>
        </w:rPr>
        <w:t> is populated with an SAML 2.0 AuthnRequest and Response.</w:t>
      </w:r>
    </w:p>
    <w:p w14:paraId="268513CE" w14:textId="77777777" w:rsidR="00355627" w:rsidRPr="00932566" w:rsidRDefault="00355627" w:rsidP="001B306D">
      <w:pPr>
        <w:pStyle w:val="Normaalweb"/>
        <w:divId w:val="970281471"/>
        <w:rPr>
          <w:lang w:val="en-GB"/>
        </w:rPr>
      </w:pPr>
      <w:r w:rsidRPr="00932566">
        <w:rPr>
          <w:lang w:val="en-GB"/>
        </w:rPr>
        <w:t>The specific contents of these messages is described below. A column in a message description that starts with 'SAML:' indicates that this is a standard value within the official SAML specification. A value that starts with 'Elektronische Toegangsdiensten' indicates that the value is specific to Elektronische Toegangsdiensten.</w:t>
      </w:r>
    </w:p>
    <w:p w14:paraId="5A557E8E" w14:textId="77777777" w:rsidR="00355627" w:rsidRPr="00932566" w:rsidRDefault="00355627" w:rsidP="001B306D">
      <w:pPr>
        <w:rPr>
          <w:rFonts w:eastAsia="Times New Roman"/>
          <w:lang w:val="en-GB"/>
        </w:rPr>
      </w:pPr>
      <w:r w:rsidRPr="00932566">
        <w:rPr>
          <w:rFonts w:eastAsia="Times New Roman"/>
          <w:lang w:val="en-GB"/>
        </w:rPr>
        <w:t xml:space="preserve">[ </w:t>
      </w:r>
      <w:hyperlink w:anchor="InterfacespecificationsDV-HM-AuthnReque" w:history="1">
        <w:r w:rsidRPr="00932566">
          <w:rPr>
            <w:rStyle w:val="Hyperlink"/>
            <w:rFonts w:eastAsia="Times New Roman"/>
            <w:lang w:val="en-GB"/>
          </w:rPr>
          <w:t>AuthnRequest (1)</w:t>
        </w:r>
      </w:hyperlink>
      <w:r w:rsidRPr="00932566">
        <w:rPr>
          <w:rFonts w:eastAsia="Times New Roman"/>
          <w:lang w:val="en-GB"/>
        </w:rPr>
        <w:t xml:space="preserve"> ] [ </w:t>
      </w:r>
      <w:hyperlink w:anchor="InterfacespecificationsDV-HM-Rulesforpr" w:history="1">
        <w:r w:rsidRPr="00932566">
          <w:rPr>
            <w:rStyle w:val="Hyperlink"/>
            <w:rFonts w:eastAsia="Times New Roman"/>
            <w:lang w:val="en-GB"/>
          </w:rPr>
          <w:t>Rules for processing requests</w:t>
        </w:r>
      </w:hyperlink>
      <w:r w:rsidRPr="00932566">
        <w:rPr>
          <w:rFonts w:eastAsia="Times New Roman"/>
          <w:lang w:val="en-GB"/>
        </w:rPr>
        <w:t xml:space="preserve"> ] [ </w:t>
      </w:r>
      <w:hyperlink w:anchor="InterfacespecificationsDV-HM-Response(2" w:history="1">
        <w:r w:rsidRPr="00932566">
          <w:rPr>
            <w:rStyle w:val="Hyperlink"/>
            <w:rFonts w:eastAsia="Times New Roman"/>
            <w:lang w:val="en-GB"/>
          </w:rPr>
          <w:t>Response (2)</w:t>
        </w:r>
      </w:hyperlink>
      <w:r w:rsidRPr="00932566">
        <w:rPr>
          <w:rFonts w:eastAsia="Times New Roman"/>
          <w:lang w:val="en-GB"/>
        </w:rPr>
        <w:t xml:space="preserve"> ] [ </w:t>
      </w:r>
      <w:hyperlink w:anchor="InterfacespecificationsDV-HM-HMSummarya" w:history="1">
        <w:r w:rsidRPr="00932566">
          <w:rPr>
            <w:rStyle w:val="Hyperlink"/>
            <w:rFonts w:eastAsia="Times New Roman"/>
            <w:lang w:val="en-GB"/>
          </w:rPr>
          <w:t>HM Summary assertion</w:t>
        </w:r>
      </w:hyperlink>
      <w:r w:rsidRPr="00932566">
        <w:rPr>
          <w:rFonts w:eastAsia="Times New Roman"/>
          <w:lang w:val="en-GB"/>
        </w:rPr>
        <w:t xml:space="preserve"> ] [ </w:t>
      </w:r>
      <w:hyperlink w:anchor="InterfacespecificationsDV-HM-AttributeS" w:history="1">
        <w:r w:rsidRPr="00932566">
          <w:rPr>
            <w:rStyle w:val="Hyperlink"/>
            <w:rFonts w:eastAsia="Times New Roman"/>
            <w:lang w:val="en-GB"/>
          </w:rPr>
          <w:t>AttributeStatement</w:t>
        </w:r>
      </w:hyperlink>
      <w:r w:rsidRPr="00932566">
        <w:rPr>
          <w:rFonts w:eastAsia="Times New Roman"/>
          <w:lang w:val="en-GB"/>
        </w:rPr>
        <w:t xml:space="preserve"> ] [ </w:t>
      </w:r>
      <w:hyperlink w:anchor="InterfacespecificationsDV-HM-Rulesforpr" w:history="1">
        <w:r w:rsidRPr="00932566">
          <w:rPr>
            <w:rStyle w:val="Hyperlink"/>
            <w:rFonts w:eastAsia="Times New Roman"/>
            <w:lang w:val="en-GB"/>
          </w:rPr>
          <w:t>Rules for processing responses</w:t>
        </w:r>
      </w:hyperlink>
      <w:r w:rsidRPr="00932566">
        <w:rPr>
          <w:rFonts w:eastAsia="Times New Roman"/>
          <w:lang w:val="en-GB"/>
        </w:rPr>
        <w:t xml:space="preserve"> ] [ </w:t>
      </w:r>
      <w:hyperlink w:anchor="InterfacespecificationsDV-HM-LogoutRequ" w:history="1">
        <w:r w:rsidRPr="00932566">
          <w:rPr>
            <w:rStyle w:val="Hyperlink"/>
            <w:rFonts w:eastAsia="Times New Roman"/>
            <w:lang w:val="en-GB"/>
          </w:rPr>
          <w:t>LogoutRequest</w:t>
        </w:r>
      </w:hyperlink>
      <w:r w:rsidRPr="00932566">
        <w:rPr>
          <w:rFonts w:eastAsia="Times New Roman"/>
          <w:lang w:val="en-GB"/>
        </w:rPr>
        <w:t xml:space="preserve"> ] [ </w:t>
      </w:r>
      <w:hyperlink w:anchor="InterfacespecificationsDV-HM-ProvideKey" w:history="1">
        <w:r w:rsidRPr="00932566">
          <w:rPr>
            <w:rStyle w:val="Hyperlink"/>
            <w:rFonts w:eastAsia="Times New Roman"/>
            <w:lang w:val="en-GB"/>
          </w:rPr>
          <w:t>ProvideKeyMaterial</w:t>
        </w:r>
      </w:hyperlink>
      <w:r w:rsidRPr="00932566">
        <w:rPr>
          <w:rFonts w:eastAsia="Times New Roman"/>
          <w:lang w:val="en-GB"/>
        </w:rPr>
        <w:t xml:space="preserve"> ] </w:t>
      </w:r>
    </w:p>
    <w:p w14:paraId="1CE4FAAF" w14:textId="77777777" w:rsidR="00355627" w:rsidRPr="00932566" w:rsidRDefault="00355627" w:rsidP="001B306D">
      <w:pPr>
        <w:pStyle w:val="Kop3"/>
        <w:rPr>
          <w:rFonts w:eastAsia="Times New Roman"/>
          <w:lang w:val="en-GB"/>
        </w:rPr>
      </w:pPr>
      <w:r w:rsidRPr="00932566">
        <w:rPr>
          <w:rFonts w:eastAsia="Times New Roman"/>
          <w:lang w:val="en-GB"/>
        </w:rPr>
        <w:t>AuthnRequest (1)</w:t>
      </w:r>
    </w:p>
    <w:p w14:paraId="1771D109" w14:textId="77777777" w:rsidR="00355627" w:rsidRPr="00932566" w:rsidRDefault="00355627" w:rsidP="001B306D">
      <w:pPr>
        <w:pStyle w:val="Normaalweb"/>
        <w:rPr>
          <w:lang w:val="en-GB"/>
        </w:rPr>
      </w:pPr>
      <w:r w:rsidRPr="00932566">
        <w:rPr>
          <w:lang w:val="en-GB"/>
        </w:rPr>
        <w:t>This section describes regular Authentication Requests.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3"/>
        <w:gridCol w:w="493"/>
        <w:gridCol w:w="6306"/>
      </w:tblGrid>
      <w:tr w:rsidR="00355627" w14:paraId="5EF96BDE"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D085C" w14:textId="77777777" w:rsidR="00355627" w:rsidRDefault="00355627" w:rsidP="001B306D">
            <w:pPr>
              <w:jc w:val="center"/>
              <w:rPr>
                <w:rFonts w:eastAsia="Times New Roman"/>
                <w:b/>
                <w:bCs/>
              </w:rPr>
            </w:pPr>
            <w:r>
              <w:rPr>
                <w:rFonts w:eastAsia="Times New Roman"/>
                <w:b/>
                <w:bCs/>
              </w:rPr>
              <w:t>Element/@Attribute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66CD7" w14:textId="77777777" w:rsidR="00355627" w:rsidRDefault="00355627" w:rsidP="001B306D">
            <w:pPr>
              <w:jc w:val="center"/>
              <w:rPr>
                <w:rFonts w:eastAsia="Times New Roman"/>
                <w:b/>
                <w:bCs/>
              </w:rPr>
            </w:pPr>
            <w:r>
              <w:rPr>
                <w:rFonts w:eastAsia="Times New Roman"/>
                <w:b/>
                <w:bCs/>
              </w:rPr>
              <w:t>0..n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EA4F84" w14:textId="77777777" w:rsidR="00355627" w:rsidRDefault="00355627" w:rsidP="001B306D">
            <w:pPr>
              <w:jc w:val="center"/>
              <w:rPr>
                <w:rFonts w:eastAsia="Times New Roman"/>
                <w:b/>
                <w:bCs/>
              </w:rPr>
            </w:pPr>
            <w:r>
              <w:rPr>
                <w:rFonts w:eastAsia="Times New Roman"/>
                <w:b/>
                <w:bCs/>
              </w:rPr>
              <w:t>Description</w:t>
            </w:r>
          </w:p>
        </w:tc>
      </w:tr>
      <w:tr w:rsidR="00355627" w:rsidRPr="00FA318C" w14:paraId="7B635313"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AC1996" w14:textId="77777777" w:rsidR="00355627" w:rsidRDefault="00355627" w:rsidP="001B306D">
            <w:pPr>
              <w:pStyle w:val="Normaalweb"/>
              <w:jc w:val="center"/>
              <w:rPr>
                <w:b/>
                <w:bCs/>
              </w:rPr>
            </w:pPr>
            <w:r>
              <w:rPr>
                <w:b/>
                <w:bCs/>
              </w:rP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5E6595"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BFA04" w14:textId="77777777" w:rsidR="00355627" w:rsidRPr="00932566" w:rsidRDefault="00355627" w:rsidP="001B306D">
            <w:pPr>
              <w:pStyle w:val="Normaalweb"/>
              <w:rPr>
                <w:lang w:val="en-GB"/>
              </w:rPr>
            </w:pPr>
            <w:r w:rsidRPr="00932566">
              <w:rPr>
                <w:lang w:val="en-GB"/>
              </w:rPr>
              <w:t>SAML: Unique message characteristic. MUST identify the message uniquely within the scope of the sender and receiver for a period of at least 12 months.</w:t>
            </w:r>
          </w:p>
        </w:tc>
      </w:tr>
      <w:tr w:rsidR="00355627" w:rsidRPr="00FA318C" w14:paraId="4448ADC1"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70820" w14:textId="77777777" w:rsidR="00355627" w:rsidRDefault="00355627" w:rsidP="001B306D">
            <w:pPr>
              <w:pStyle w:val="Normaalweb"/>
              <w:jc w:val="center"/>
              <w:rPr>
                <w:b/>
                <w:bCs/>
              </w:rPr>
            </w:pPr>
            <w:r>
              <w:rPr>
                <w:b/>
                <w:bCs/>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F6FCA"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0931D" w14:textId="77777777" w:rsidR="00355627" w:rsidRPr="00932566" w:rsidRDefault="00355627" w:rsidP="001B306D">
            <w:pPr>
              <w:pStyle w:val="Normaalweb"/>
              <w:rPr>
                <w:lang w:val="en-GB"/>
              </w:rPr>
            </w:pPr>
            <w:r w:rsidRPr="00932566">
              <w:rPr>
                <w:lang w:val="en-GB"/>
              </w:rPr>
              <w:t>SAML: Version of the SAML protocol. The value MUST be '2.0'.</w:t>
            </w:r>
          </w:p>
        </w:tc>
      </w:tr>
      <w:tr w:rsidR="00355627" w:rsidRPr="00FA318C" w14:paraId="7C33FA70"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3EA65F" w14:textId="77777777" w:rsidR="00355627" w:rsidRDefault="00355627" w:rsidP="001B306D">
            <w:pPr>
              <w:pStyle w:val="Normaalweb"/>
              <w:jc w:val="center"/>
              <w:rPr>
                <w:b/>
                <w:bCs/>
              </w:rPr>
            </w:pPr>
            <w:r>
              <w:rPr>
                <w:b/>
                <w:bCs/>
              </w:rPr>
              <w:t>@IssueInstant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15B83"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071A1" w14:textId="77777777" w:rsidR="00355627" w:rsidRPr="00932566" w:rsidRDefault="00355627" w:rsidP="001B306D">
            <w:pPr>
              <w:pStyle w:val="Normaalweb"/>
              <w:rPr>
                <w:lang w:val="en-GB"/>
              </w:rPr>
            </w:pPr>
            <w:r w:rsidRPr="00932566">
              <w:rPr>
                <w:lang w:val="en-GB"/>
              </w:rPr>
              <w:t>SAML: Time of issuing of the request.</w:t>
            </w:r>
          </w:p>
        </w:tc>
      </w:tr>
      <w:tr w:rsidR="00355627" w:rsidRPr="00FA318C" w14:paraId="52C01676"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1B896E" w14:textId="77777777" w:rsidR="00355627" w:rsidRDefault="00355627" w:rsidP="001B306D">
            <w:pPr>
              <w:pStyle w:val="Normaalweb"/>
              <w:jc w:val="center"/>
              <w:rPr>
                <w:b/>
                <w:bCs/>
              </w:rPr>
            </w:pPr>
            <w:r>
              <w:rPr>
                <w:b/>
                <w:bCs/>
              </w:rPr>
              <w:lastRenderedPageBreak/>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42CC8"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6DD2F" w14:textId="77777777" w:rsidR="00355627" w:rsidRPr="00932566" w:rsidRDefault="00355627" w:rsidP="001B306D">
            <w:pPr>
              <w:pStyle w:val="Normaalweb"/>
              <w:rPr>
                <w:lang w:val="en-GB"/>
              </w:rPr>
            </w:pPr>
            <w:r w:rsidRPr="00932566">
              <w:rPr>
                <w:lang w:val="en-GB"/>
              </w:rPr>
              <w:t>SAML: URL of the HM on which the message is offered. MUST match the HM's metadata.</w:t>
            </w:r>
          </w:p>
        </w:tc>
      </w:tr>
      <w:tr w:rsidR="00355627" w:rsidRPr="00FA318C" w14:paraId="094B9E3F"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A8429" w14:textId="77777777" w:rsidR="00355627" w:rsidRDefault="00355627" w:rsidP="001B306D">
            <w:pPr>
              <w:pStyle w:val="Normaalweb"/>
              <w:jc w:val="center"/>
              <w:rPr>
                <w:b/>
                <w:bCs/>
              </w:rPr>
            </w:pPr>
            <w:r>
              <w:rPr>
                <w:b/>
                <w:bCs/>
              </w:rPr>
              <w:t>@Consent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1CE3D3"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5CE1B4" w14:textId="77777777" w:rsidR="00355627" w:rsidRPr="00932566" w:rsidRDefault="00355627" w:rsidP="001B306D">
            <w:pPr>
              <w:pStyle w:val="Normaalweb"/>
              <w:rPr>
                <w:lang w:val="en-GB"/>
              </w:rPr>
            </w:pPr>
            <w:r w:rsidRPr="00932566">
              <w:rPr>
                <w:lang w:val="en-GB"/>
              </w:rPr>
              <w:t>Elektronische Toegangsdiensten: MAY be included. When Consent is included, the default value MUST contain urn:oasis:names:tc:SAML:2.0:consent:unspecified.</w:t>
            </w:r>
          </w:p>
        </w:tc>
      </w:tr>
      <w:tr w:rsidR="00355627" w:rsidRPr="00FA318C" w14:paraId="226A1DDF"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0280EC" w14:textId="77777777" w:rsidR="00355627" w:rsidRDefault="00355627" w:rsidP="001B306D">
            <w:pPr>
              <w:pStyle w:val="Normaalweb"/>
              <w:jc w:val="center"/>
              <w:rPr>
                <w:b/>
                <w:bCs/>
              </w:rPr>
            </w:pPr>
            <w:r>
              <w:rPr>
                <w:b/>
                <w:bCs/>
              </w:rPr>
              <w:t>@ForceAuthn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18B3C1"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4BAAC" w14:textId="77777777" w:rsidR="00355627" w:rsidRPr="00932566" w:rsidRDefault="00355627" w:rsidP="001B306D">
            <w:pPr>
              <w:pStyle w:val="Normaalweb"/>
              <w:rPr>
                <w:lang w:val="en-GB"/>
              </w:rPr>
            </w:pPr>
            <w:r w:rsidRPr="00932566">
              <w:rPr>
                <w:lang w:val="en-GB"/>
              </w:rPr>
              <w:t xml:space="preserve">Elektronische Toegangsdiensten: The value 'true' indicates that an existing single sign-on session MUST NOT be used for the request in question. </w:t>
            </w:r>
            <w:r w:rsidRPr="00932566">
              <w:rPr>
                <w:rStyle w:val="inline-comment-marker"/>
                <w:lang w:val="en-GB"/>
              </w:rPr>
              <w:t>If the value is 'false' or empty or the specification is missing, the AD MAY use an existing SSO session if present.</w:t>
            </w:r>
          </w:p>
        </w:tc>
      </w:tr>
      <w:tr w:rsidR="00355627" w:rsidRPr="00FA318C" w14:paraId="1DA11DBA"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8AF21" w14:textId="77777777" w:rsidR="00355627" w:rsidRDefault="00355627" w:rsidP="001B306D">
            <w:pPr>
              <w:pStyle w:val="Normaalweb"/>
              <w:jc w:val="center"/>
              <w:rPr>
                <w:b/>
                <w:bCs/>
              </w:rPr>
            </w:pPr>
            <w:r>
              <w:rPr>
                <w:b/>
                <w:bCs/>
              </w:rPr>
              <w:t>@IsPassive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36AE4"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9887DD" w14:textId="77777777" w:rsidR="00355627" w:rsidRPr="00932566" w:rsidRDefault="00355627" w:rsidP="001B306D">
            <w:pPr>
              <w:pStyle w:val="Normaalweb"/>
              <w:rPr>
                <w:lang w:val="en-GB"/>
              </w:rPr>
            </w:pPr>
            <w:r w:rsidRPr="00932566">
              <w:rPr>
                <w:lang w:val="en-GB"/>
              </w:rPr>
              <w:t>Elektronische Toegangsdiensten: MAY be included. If IsPassive is included, the value MUST be 'false'.</w:t>
            </w:r>
          </w:p>
        </w:tc>
      </w:tr>
      <w:tr w:rsidR="00355627" w:rsidRPr="00FA318C" w14:paraId="3E1463D1"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E2663" w14:textId="77777777" w:rsidR="00355627" w:rsidRDefault="00355627" w:rsidP="001B306D">
            <w:pPr>
              <w:pStyle w:val="Normaalweb"/>
              <w:jc w:val="center"/>
              <w:rPr>
                <w:b/>
                <w:bCs/>
              </w:rPr>
            </w:pPr>
            <w:r>
              <w:rPr>
                <w:b/>
                <w:bCs/>
              </w:rPr>
              <w:t>@ProtocolBinding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3782F"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68335" w14:textId="77777777" w:rsidR="00355627" w:rsidRPr="00932566" w:rsidRDefault="00355627" w:rsidP="001B306D">
            <w:pPr>
              <w:pStyle w:val="Normaalweb"/>
              <w:rPr>
                <w:lang w:val="en-GB"/>
              </w:rPr>
            </w:pPr>
            <w:r w:rsidRPr="00932566">
              <w:rPr>
                <w:lang w:val="en-GB"/>
              </w:rPr>
              <w:t>SAML: Specifies the used binding. MUST only be used when an @</w:t>
            </w:r>
            <w:r w:rsidRPr="00932566">
              <w:rPr>
                <w:rStyle w:val="Nadruk"/>
                <w:lang w:val="en-GB"/>
              </w:rPr>
              <w:t>AssertionConsumerServiceURL</w:t>
            </w:r>
            <w:r w:rsidRPr="00932566">
              <w:rPr>
                <w:lang w:val="en-GB"/>
              </w:rPr>
              <w:t xml:space="preserve"> is used, MUST NOT be used in combination with an @</w:t>
            </w:r>
            <w:r w:rsidRPr="00932566">
              <w:rPr>
                <w:rStyle w:val="Nadruk"/>
                <w:lang w:val="en-GB"/>
              </w:rPr>
              <w:t>AssertionConsumerServiceIndex</w:t>
            </w:r>
            <w:r w:rsidRPr="00932566">
              <w:rPr>
                <w:lang w:val="en-GB"/>
              </w:rPr>
              <w:t>.</w:t>
            </w:r>
          </w:p>
        </w:tc>
      </w:tr>
      <w:tr w:rsidR="00355627" w:rsidRPr="00FA318C" w14:paraId="70D96024"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6216B" w14:textId="77777777" w:rsidR="00355627" w:rsidRDefault="00355627" w:rsidP="001B306D">
            <w:pPr>
              <w:pStyle w:val="Normaalweb"/>
              <w:jc w:val="center"/>
              <w:rPr>
                <w:b/>
                <w:bCs/>
              </w:rPr>
            </w:pPr>
            <w:r>
              <w:rPr>
                <w:b/>
                <w:bCs/>
              </w:rPr>
              <w:t>@AssertionConsumerServiceIndex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CCD34"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91ABC" w14:textId="77777777" w:rsidR="00355627" w:rsidRPr="00932566" w:rsidRDefault="00355627" w:rsidP="001B306D">
            <w:pPr>
              <w:pStyle w:val="Normaalweb"/>
              <w:rPr>
                <w:lang w:val="en-GB"/>
              </w:rPr>
            </w:pPr>
            <w:r w:rsidRPr="00932566">
              <w:rPr>
                <w:lang w:val="en-GB"/>
              </w:rPr>
              <w:t xml:space="preserve">Elektronische Toegangsdiensten: This attribute element specifies the URL to which the HM sends the response for the DV. If present this index MUST refer to an endpoint of an AssertionConsumerService in the </w:t>
            </w:r>
            <w:hyperlink r:id="rId14" w:history="1">
              <w:r w:rsidRPr="00932566">
                <w:rPr>
                  <w:rStyle w:val="Hyperlink"/>
                  <w:lang w:val="en-GB"/>
                </w:rPr>
                <w:t>DV metadata for HM</w:t>
              </w:r>
            </w:hyperlink>
            <w:r w:rsidRPr="00932566">
              <w:rPr>
                <w:lang w:val="en-GB"/>
              </w:rPr>
              <w:t>.</w:t>
            </w:r>
          </w:p>
          <w:p w14:paraId="29E365C8" w14:textId="77777777" w:rsidR="00355627" w:rsidRPr="00932566" w:rsidRDefault="00355627" w:rsidP="001B306D">
            <w:pPr>
              <w:pStyle w:val="Normaalweb"/>
              <w:rPr>
                <w:lang w:val="en-GB"/>
              </w:rPr>
            </w:pPr>
            <w:r w:rsidRPr="00932566">
              <w:rPr>
                <w:lang w:val="en-GB"/>
              </w:rPr>
              <w:t xml:space="preserve">MUST NOT be present if </w:t>
            </w:r>
            <w:r w:rsidRPr="00932566">
              <w:rPr>
                <w:rStyle w:val="Nadruk"/>
                <w:lang w:val="en-GB"/>
              </w:rPr>
              <w:t>@AssertionConsumerServiceURL</w:t>
            </w:r>
            <w:r w:rsidRPr="00932566">
              <w:rPr>
                <w:lang w:val="en-GB"/>
              </w:rPr>
              <w:t xml:space="preserve"> is present.</w:t>
            </w:r>
          </w:p>
          <w:p w14:paraId="13C46813" w14:textId="77777777" w:rsidR="00355627" w:rsidRPr="00932566" w:rsidRDefault="00355627" w:rsidP="001B306D">
            <w:pPr>
              <w:pStyle w:val="Normaalweb"/>
              <w:rPr>
                <w:lang w:val="en-GB"/>
              </w:rPr>
            </w:pPr>
            <w:r w:rsidRPr="00932566">
              <w:rPr>
                <w:lang w:val="en-GB"/>
              </w:rPr>
              <w:t xml:space="preserve">If neither </w:t>
            </w:r>
            <w:r w:rsidRPr="00932566">
              <w:rPr>
                <w:rStyle w:val="Nadruk"/>
                <w:lang w:val="en-GB"/>
              </w:rPr>
              <w:t>@AssertionConsumerServiceIndex</w:t>
            </w:r>
            <w:r w:rsidRPr="00932566">
              <w:rPr>
                <w:lang w:val="en-GB"/>
              </w:rPr>
              <w:t xml:space="preserve"> or </w:t>
            </w:r>
            <w:r w:rsidRPr="00932566">
              <w:rPr>
                <w:rStyle w:val="Nadruk"/>
                <w:lang w:val="en-GB"/>
              </w:rPr>
              <w:t>@AssertionConsumerServiceURL</w:t>
            </w:r>
            <w:r w:rsidRPr="00932566">
              <w:rPr>
                <w:lang w:val="en-GB"/>
              </w:rPr>
              <w:t xml:space="preserve"> is present, the HM MUST send the response to the endpoint in the metadata that is marked with 'isDefault=true'</w:t>
            </w:r>
          </w:p>
        </w:tc>
      </w:tr>
      <w:tr w:rsidR="00355627" w:rsidRPr="00FA318C" w14:paraId="5577A765"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A2A9B" w14:textId="77777777" w:rsidR="00355627" w:rsidRDefault="00355627" w:rsidP="001B306D">
            <w:pPr>
              <w:pStyle w:val="Normaalweb"/>
              <w:jc w:val="center"/>
              <w:rPr>
                <w:b/>
                <w:bCs/>
              </w:rPr>
            </w:pPr>
            <w:r>
              <w:rPr>
                <w:b/>
                <w:bCs/>
              </w:rPr>
              <w:t>@AssertionConsumerServiceURL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15AF1"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1AB932" w14:textId="77777777" w:rsidR="00355627" w:rsidRPr="00932566" w:rsidRDefault="00355627" w:rsidP="001B306D">
            <w:pPr>
              <w:pStyle w:val="Normaalweb"/>
              <w:rPr>
                <w:lang w:val="en-GB"/>
              </w:rPr>
            </w:pPr>
            <w:r w:rsidRPr="00932566">
              <w:rPr>
                <w:lang w:val="en-GB"/>
              </w:rPr>
              <w:t xml:space="preserve">SAML: If present, URL MUST point to a SAML endpoint acknowlegded in the </w:t>
            </w:r>
            <w:hyperlink r:id="rId15" w:history="1">
              <w:r w:rsidRPr="00932566">
                <w:rPr>
                  <w:rStyle w:val="Hyperlink"/>
                  <w:lang w:val="en-GB"/>
                </w:rPr>
                <w:t>DV metadata for HM</w:t>
              </w:r>
            </w:hyperlink>
            <w:r w:rsidRPr="00932566">
              <w:rPr>
                <w:lang w:val="en-GB"/>
              </w:rPr>
              <w:t xml:space="preserve">. If present, the participant MUST check whether the </w:t>
            </w:r>
            <w:r w:rsidRPr="00932566">
              <w:rPr>
                <w:rStyle w:val="Nadruk"/>
                <w:lang w:val="en-GB"/>
              </w:rPr>
              <w:t>@AssertionConsumerServiceUrl</w:t>
            </w:r>
            <w:r w:rsidRPr="00932566">
              <w:rPr>
                <w:lang w:val="en-GB"/>
              </w:rPr>
              <w:t xml:space="preserve"> is included in the DV's </w:t>
            </w:r>
            <w:hyperlink r:id="rId16" w:history="1">
              <w:r w:rsidRPr="00932566">
                <w:rPr>
                  <w:rStyle w:val="Hyperlink"/>
                  <w:lang w:val="en-GB"/>
                </w:rPr>
                <w:t>DV metadata for HM</w:t>
              </w:r>
            </w:hyperlink>
            <w:r w:rsidRPr="00932566">
              <w:rPr>
                <w:lang w:val="en-GB"/>
              </w:rPr>
              <w:t>. If it is not included in the metadata, the participant MUST reject the message with the status code RequestDenied.</w:t>
            </w:r>
          </w:p>
          <w:p w14:paraId="063FB7B7" w14:textId="77777777" w:rsidR="00355627" w:rsidRPr="00932566" w:rsidRDefault="00355627" w:rsidP="001B306D">
            <w:pPr>
              <w:pStyle w:val="Normaalweb"/>
              <w:rPr>
                <w:lang w:val="en-GB"/>
              </w:rPr>
            </w:pPr>
            <w:r w:rsidRPr="00932566">
              <w:rPr>
                <w:lang w:val="en-GB"/>
              </w:rPr>
              <w:t xml:space="preserve">MUST NOT be present if </w:t>
            </w:r>
            <w:r w:rsidRPr="00932566">
              <w:rPr>
                <w:rStyle w:val="Nadruk"/>
                <w:lang w:val="en-GB"/>
              </w:rPr>
              <w:t>@AssertionConsumerServiceIndex</w:t>
            </w:r>
            <w:r w:rsidRPr="00932566">
              <w:rPr>
                <w:lang w:val="en-GB"/>
              </w:rPr>
              <w:t xml:space="preserve"> is present.</w:t>
            </w:r>
          </w:p>
        </w:tc>
      </w:tr>
      <w:tr w:rsidR="00355627" w:rsidRPr="00FA318C" w14:paraId="293B9FBE"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5DA535" w14:textId="77777777" w:rsidR="00355627" w:rsidRDefault="00355627" w:rsidP="001B306D">
            <w:pPr>
              <w:pStyle w:val="Normaalweb"/>
              <w:jc w:val="center"/>
              <w:rPr>
                <w:b/>
                <w:bCs/>
              </w:rPr>
            </w:pPr>
            <w:r>
              <w:rPr>
                <w:b/>
                <w:bCs/>
              </w:rPr>
              <w:lastRenderedPageBreak/>
              <w:t>@AttributeConsumingServiceIndex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97C217"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DAC0B" w14:textId="77777777" w:rsidR="00355627" w:rsidRPr="00932566" w:rsidRDefault="00355627" w:rsidP="001B306D">
            <w:pPr>
              <w:pStyle w:val="Normaalweb"/>
              <w:rPr>
                <w:lang w:val="en-GB"/>
              </w:rPr>
            </w:pPr>
            <w:r w:rsidRPr="00932566">
              <w:rPr>
                <w:lang w:val="en-GB"/>
              </w:rPr>
              <w:t xml:space="preserve">SAML: If present, MUST refer to an AttributeConsumingService in the DV's metadata. If absent, the AttributeConsumingService marked as default in the </w:t>
            </w:r>
            <w:hyperlink r:id="rId17" w:history="1">
              <w:r w:rsidRPr="00932566">
                <w:rPr>
                  <w:rStyle w:val="Hyperlink"/>
                  <w:lang w:val="en-GB"/>
                </w:rPr>
                <w:t>DV metadata for HM</w:t>
              </w:r>
            </w:hyperlink>
            <w:r w:rsidRPr="00932566">
              <w:rPr>
                <w:lang w:val="en-GB"/>
              </w:rPr>
              <w:t xml:space="preserve"> SHOULD be used.</w:t>
            </w:r>
          </w:p>
          <w:p w14:paraId="23BE0AF9" w14:textId="77777777" w:rsidR="00355627" w:rsidRPr="00932566" w:rsidRDefault="00355627" w:rsidP="001B306D">
            <w:pPr>
              <w:pStyle w:val="Normaalweb"/>
              <w:rPr>
                <w:lang w:val="en-GB"/>
              </w:rPr>
            </w:pPr>
            <w:r w:rsidRPr="00932566">
              <w:rPr>
                <w:lang w:val="en-GB"/>
              </w:rPr>
              <w:t xml:space="preserve">The AttributeConsumingService MUST contain exactly </w:t>
            </w:r>
            <w:r w:rsidRPr="00932566">
              <w:rPr>
                <w:rStyle w:val="Nadruk"/>
                <w:lang w:val="en-GB"/>
              </w:rPr>
              <w:t>one</w:t>
            </w:r>
            <w:r w:rsidRPr="00932566">
              <w:rPr>
                <w:lang w:val="en-GB"/>
              </w:rPr>
              <w:t xml:space="preserve"> attribute with a name that is the same as a long formatted </w:t>
            </w:r>
            <w:hyperlink r:id="rId18" w:history="1">
              <w:r w:rsidRPr="00932566">
                <w:rPr>
                  <w:rStyle w:val="Hyperlink"/>
                  <w:lang w:val="en-GB"/>
                </w:rPr>
                <w:t>ServiceID</w:t>
              </w:r>
            </w:hyperlink>
            <w:r w:rsidRPr="00932566">
              <w:rPr>
                <w:lang w:val="en-GB"/>
              </w:rPr>
              <w:t>. The AttributeConsumingService MAY contain attributes to be requested.</w:t>
            </w:r>
          </w:p>
          <w:p w14:paraId="4CB7B84A" w14:textId="77777777" w:rsidR="00355627" w:rsidRPr="00932566" w:rsidRDefault="00355627" w:rsidP="001B306D">
            <w:pPr>
              <w:pStyle w:val="Normaalweb"/>
              <w:rPr>
                <w:lang w:val="en-GB"/>
              </w:rPr>
            </w:pPr>
            <w:r w:rsidRPr="00932566">
              <w:rPr>
                <w:lang w:val="en-GB"/>
              </w:rPr>
              <w:t xml:space="preserve">Multiple AttributeConsumingService elements MAY be present in the </w:t>
            </w:r>
            <w:hyperlink r:id="rId19" w:history="1">
              <w:r w:rsidRPr="00932566">
                <w:rPr>
                  <w:rStyle w:val="Hyperlink"/>
                  <w:lang w:val="en-GB"/>
                </w:rPr>
                <w:t>DV metadata for HM</w:t>
              </w:r>
            </w:hyperlink>
            <w:r w:rsidRPr="00932566">
              <w:rPr>
                <w:lang w:val="en-GB"/>
              </w:rPr>
              <w:t xml:space="preserve"> and can be mapped to the same ServiceID. This allows DVs to request authentication for a single service with varying attributes depending on the context. The union of all attributes that may be queried for a ServiceID MUST be declared in the Service Catalog.</w:t>
            </w:r>
          </w:p>
          <w:p w14:paraId="3F25D3D0" w14:textId="77777777" w:rsidR="00355627" w:rsidRPr="00932566" w:rsidRDefault="00355627" w:rsidP="001B306D">
            <w:pPr>
              <w:rPr>
                <w:rFonts w:eastAsia="Times New Roman"/>
                <w:lang w:val="en-GB"/>
              </w:rPr>
            </w:pPr>
            <w:r w:rsidRPr="00932566">
              <w:rPr>
                <w:rFonts w:eastAsia="Times New Roman"/>
                <w:lang w:val="en-GB"/>
              </w:rPr>
              <w:t xml:space="preserve">An application that cannot pass an AttributeConsumingServiceIndex can now retrieve different services and/or attribute contracts by exchanging metadata between different </w:t>
            </w:r>
            <w:hyperlink r:id="rId20" w:history="1">
              <w:r w:rsidRPr="00932566">
                <w:rPr>
                  <w:rStyle w:val="Hyperlink"/>
                  <w:rFonts w:eastAsia="Times New Roman"/>
                  <w:lang w:val="en-GB"/>
                </w:rPr>
                <w:t>EntityID</w:t>
              </w:r>
            </w:hyperlink>
            <w:r w:rsidRPr="00932566">
              <w:rPr>
                <w:rFonts w:eastAsia="Times New Roman"/>
                <w:lang w:val="en-GB"/>
              </w:rPr>
              <w:t xml:space="preserve">s. Current applications for the 1.5 interface and earlier versions can include an AttributeConsumingService in the metadata for the different services for which the Index is the same as the short </w:t>
            </w:r>
            <w:hyperlink r:id="rId21" w:history="1">
              <w:r w:rsidRPr="00932566">
                <w:rPr>
                  <w:rStyle w:val="Hyperlink"/>
                  <w:rFonts w:eastAsia="Times New Roman"/>
                  <w:lang w:val="en-GB"/>
                </w:rPr>
                <w:t>ServiceID</w:t>
              </w:r>
            </w:hyperlink>
            <w:r w:rsidRPr="00932566">
              <w:rPr>
                <w:rFonts w:eastAsia="Times New Roman"/>
                <w:lang w:val="en-GB"/>
              </w:rPr>
              <w:t xml:space="preserve">. This enables the current systems to continue working without hindrance. </w:t>
            </w:r>
          </w:p>
        </w:tc>
      </w:tr>
      <w:tr w:rsidR="00355627" w14:paraId="65B6092C"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BF2F1" w14:textId="77777777" w:rsidR="00355627" w:rsidRDefault="00355627" w:rsidP="001B306D">
            <w:pPr>
              <w:pStyle w:val="Normaalweb"/>
              <w:jc w:val="center"/>
              <w:rPr>
                <w:b/>
                <w:bCs/>
              </w:rPr>
            </w:pPr>
            <w:r>
              <w:rPr>
                <w:b/>
                <w:bCs/>
              </w:rPr>
              <w:t>@ProviderName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40D3A"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C1F59" w14:textId="77777777" w:rsidR="00355627" w:rsidRPr="00932566" w:rsidRDefault="00355627" w:rsidP="001B306D">
            <w:pPr>
              <w:pStyle w:val="Normaalweb"/>
              <w:rPr>
                <w:lang w:val="en-GB"/>
              </w:rPr>
            </w:pPr>
            <w:r w:rsidRPr="00932566">
              <w:rPr>
                <w:lang w:val="en-GB"/>
              </w:rPr>
              <w:t>Elektronische Toegangsdiensten (DV): MAY contain a more detailed description of the service, complimentary to the entry in the service catalog</w:t>
            </w:r>
          </w:p>
          <w:p w14:paraId="549B526D" w14:textId="77777777" w:rsidR="00355627" w:rsidRDefault="00355627" w:rsidP="001B306D">
            <w:pPr>
              <w:pStyle w:val="Normaalweb"/>
            </w:pPr>
            <w:r>
              <w:t>Elektronische Toegangsdiensten MAY NOT contain personally identifiable information</w:t>
            </w:r>
          </w:p>
        </w:tc>
      </w:tr>
      <w:tr w:rsidR="00355627" w14:paraId="2BB5DCE0"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ACB35" w14:textId="77777777" w:rsidR="00355627" w:rsidRDefault="00355627" w:rsidP="001B306D">
            <w:pPr>
              <w:pStyle w:val="Normaalweb"/>
              <w:jc w:val="center"/>
              <w:rPr>
                <w:b/>
                <w:bCs/>
              </w:rPr>
            </w:pPr>
            <w:r>
              <w:rPr>
                <w:b/>
                <w:bCs/>
              </w:rPr>
              <w:t>Issuer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A26B26"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561CD" w14:textId="77777777" w:rsidR="00355627" w:rsidRDefault="00355627" w:rsidP="001B306D">
            <w:pPr>
              <w:pStyle w:val="Normaalweb"/>
            </w:pPr>
            <w:r>
              <w:t xml:space="preserve">Elektronische Toegangsdiensten: MUST contain the </w:t>
            </w:r>
            <w:hyperlink r:id="rId22" w:history="1">
              <w:r>
                <w:rPr>
                  <w:rStyle w:val="Hyperlink"/>
                </w:rPr>
                <w:t>EntityID</w:t>
              </w:r>
            </w:hyperlink>
            <w:r>
              <w:t xml:space="preserve"> of the DV.</w:t>
            </w:r>
          </w:p>
        </w:tc>
      </w:tr>
      <w:tr w:rsidR="00355627" w14:paraId="37E9C48A"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74A53" w14:textId="77777777" w:rsidR="00355627" w:rsidRDefault="00355627" w:rsidP="001B306D">
            <w:pPr>
              <w:jc w:val="center"/>
              <w:rPr>
                <w:rFonts w:eastAsia="Times New Roman"/>
                <w:b/>
                <w:bCs/>
              </w:rPr>
            </w:pPr>
            <w:r>
              <w:rPr>
                <w:rFonts w:eastAsia="Times New Roman"/>
                <w:b/>
                <w:bCs/>
              </w:rPr>
              <w:t>@NameQualifier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B40E6"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57D04" w14:textId="77777777" w:rsidR="00355627" w:rsidRDefault="00355627" w:rsidP="001B306D">
            <w:pPr>
              <w:rPr>
                <w:rFonts w:eastAsia="Times New Roman"/>
              </w:rPr>
            </w:pPr>
            <w:r>
              <w:rPr>
                <w:rFonts w:eastAsia="Times New Roman"/>
              </w:rPr>
              <w:t xml:space="preserve">Elektronische Toegangsdiensten: MUST NOT be included. </w:t>
            </w:r>
          </w:p>
        </w:tc>
      </w:tr>
      <w:tr w:rsidR="00355627" w14:paraId="5F98A4F4"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5C3EB" w14:textId="77777777" w:rsidR="00355627" w:rsidRDefault="00355627" w:rsidP="001B306D">
            <w:pPr>
              <w:jc w:val="center"/>
              <w:rPr>
                <w:rFonts w:eastAsia="Times New Roman"/>
                <w:b/>
                <w:bCs/>
              </w:rPr>
            </w:pPr>
            <w:r>
              <w:rPr>
                <w:rFonts w:eastAsia="Times New Roman"/>
                <w:b/>
                <w:bCs/>
              </w:rPr>
              <w:t>@SPNameQualifier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D9C36C"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2AD0CA" w14:textId="77777777" w:rsidR="00355627" w:rsidRDefault="00355627" w:rsidP="001B306D">
            <w:pPr>
              <w:rPr>
                <w:rFonts w:eastAsia="Times New Roman"/>
              </w:rPr>
            </w:pPr>
            <w:r>
              <w:rPr>
                <w:rFonts w:eastAsia="Times New Roman"/>
              </w:rPr>
              <w:t xml:space="preserve">Elektronische Toegangsdiensten: MUST NOT be included. </w:t>
            </w:r>
          </w:p>
        </w:tc>
      </w:tr>
      <w:tr w:rsidR="00355627" w14:paraId="6A0809C1"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FD2118" w14:textId="77777777" w:rsidR="00355627" w:rsidRDefault="00355627" w:rsidP="001B306D">
            <w:pPr>
              <w:jc w:val="center"/>
              <w:rPr>
                <w:rFonts w:eastAsia="Times New Roman"/>
                <w:b/>
                <w:bCs/>
              </w:rPr>
            </w:pPr>
            <w:r>
              <w:rPr>
                <w:rFonts w:eastAsia="Times New Roman"/>
                <w:b/>
                <w:bCs/>
              </w:rPr>
              <w:t>@Format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B8A9B"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3143EF" w14:textId="77777777" w:rsidR="00355627" w:rsidRDefault="00355627" w:rsidP="001B306D">
            <w:pPr>
              <w:rPr>
                <w:rFonts w:eastAsia="Times New Roman"/>
              </w:rPr>
            </w:pPr>
            <w:r>
              <w:rPr>
                <w:rFonts w:eastAsia="Times New Roman"/>
              </w:rPr>
              <w:t xml:space="preserve">Elektronische Toegangsdiensten: MUST NOT be included. </w:t>
            </w:r>
          </w:p>
        </w:tc>
      </w:tr>
      <w:tr w:rsidR="00355627" w14:paraId="2FA3EC57"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6B1A76" w14:textId="77777777" w:rsidR="00355627" w:rsidRDefault="00355627" w:rsidP="001B306D">
            <w:pPr>
              <w:jc w:val="center"/>
              <w:rPr>
                <w:rFonts w:eastAsia="Times New Roman"/>
                <w:b/>
                <w:bCs/>
              </w:rPr>
            </w:pPr>
            <w:r>
              <w:rPr>
                <w:rFonts w:eastAsia="Times New Roman"/>
                <w:b/>
                <w:bCs/>
              </w:rPr>
              <w:t>@SPProvidedID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E3098C"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F1E9D1" w14:textId="77777777" w:rsidR="00355627" w:rsidRDefault="00355627" w:rsidP="001B306D">
            <w:pPr>
              <w:rPr>
                <w:rFonts w:eastAsia="Times New Roman"/>
              </w:rPr>
            </w:pPr>
            <w:r>
              <w:rPr>
                <w:rFonts w:eastAsia="Times New Roman"/>
              </w:rPr>
              <w:t xml:space="preserve">Elektronische Toegangsdiensten: MUST NOT be included. </w:t>
            </w:r>
          </w:p>
        </w:tc>
      </w:tr>
      <w:tr w:rsidR="00355627" w:rsidRPr="00FA318C" w14:paraId="4FC63281"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E9149" w14:textId="77777777" w:rsidR="00355627" w:rsidRDefault="00355627" w:rsidP="001B306D">
            <w:pPr>
              <w:pStyle w:val="Normaalweb"/>
              <w:jc w:val="center"/>
              <w:rPr>
                <w:b/>
                <w:bCs/>
              </w:rPr>
            </w:pPr>
            <w:r>
              <w:rPr>
                <w:b/>
                <w:bCs/>
              </w:rPr>
              <w:t>Signature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86287"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B8BA0C" w14:textId="77777777" w:rsidR="00355627" w:rsidRPr="00932566" w:rsidRDefault="00355627" w:rsidP="001B306D">
            <w:pPr>
              <w:pStyle w:val="Normaalweb"/>
              <w:rPr>
                <w:lang w:val="en-GB"/>
              </w:rPr>
            </w:pPr>
            <w:r w:rsidRPr="00932566">
              <w:rPr>
                <w:lang w:val="en-GB"/>
              </w:rPr>
              <w:t xml:space="preserve">Elektronische Toegangsdiensten: MUST contain the </w:t>
            </w:r>
            <w:hyperlink r:id="rId23" w:history="1">
              <w:r w:rsidRPr="00932566">
                <w:rPr>
                  <w:rStyle w:val="Hyperlink"/>
                  <w:lang w:val="en-GB"/>
                </w:rPr>
                <w:t>Digital signature</w:t>
              </w:r>
            </w:hyperlink>
            <w:r w:rsidRPr="00932566">
              <w:rPr>
                <w:lang w:val="en-GB"/>
              </w:rPr>
              <w:t xml:space="preserve"> of the DV for the envelopping message.</w:t>
            </w:r>
          </w:p>
        </w:tc>
      </w:tr>
      <w:tr w:rsidR="00355627" w14:paraId="71E4D0CA"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C5808" w14:textId="77777777" w:rsidR="00355627" w:rsidRDefault="00355627" w:rsidP="001B306D">
            <w:pPr>
              <w:pStyle w:val="Normaalweb"/>
              <w:jc w:val="center"/>
              <w:rPr>
                <w:b/>
                <w:bCs/>
              </w:rPr>
            </w:pPr>
            <w:r>
              <w:rPr>
                <w:b/>
                <w:bCs/>
              </w:rPr>
              <w:t>Extensions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9E43B"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55D2F" w14:textId="77777777" w:rsidR="00355627" w:rsidRDefault="00355627" w:rsidP="001B306D">
            <w:pPr>
              <w:pStyle w:val="Normaalweb"/>
            </w:pPr>
            <w:r>
              <w:t>Elektronische Toegangsdiensten: MUST NOT be included.</w:t>
            </w:r>
          </w:p>
        </w:tc>
      </w:tr>
      <w:tr w:rsidR="00355627" w14:paraId="6C13B8C6"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ABAC2" w14:textId="77777777" w:rsidR="00355627" w:rsidRDefault="00355627" w:rsidP="001B306D">
            <w:pPr>
              <w:pStyle w:val="Normaalweb"/>
              <w:jc w:val="center"/>
              <w:rPr>
                <w:b/>
                <w:bCs/>
              </w:rPr>
            </w:pPr>
            <w:r>
              <w:rPr>
                <w:b/>
                <w:bCs/>
              </w:rPr>
              <w:t>Subject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4B9B89"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AC8BD" w14:textId="77777777" w:rsidR="00355627" w:rsidRDefault="00355627" w:rsidP="001B306D">
            <w:pPr>
              <w:pStyle w:val="Normaalweb"/>
            </w:pPr>
            <w:r>
              <w:t>Elektronische Toegangsdiensten: MUST NOT be included.</w:t>
            </w:r>
          </w:p>
        </w:tc>
      </w:tr>
      <w:tr w:rsidR="00355627" w14:paraId="128D04D3"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A47406" w14:textId="77777777" w:rsidR="00355627" w:rsidRDefault="00355627" w:rsidP="001B306D">
            <w:pPr>
              <w:pStyle w:val="Normaalweb"/>
              <w:jc w:val="center"/>
              <w:rPr>
                <w:b/>
                <w:bCs/>
              </w:rPr>
            </w:pPr>
            <w:r>
              <w:rPr>
                <w:b/>
                <w:bCs/>
              </w:rPr>
              <w:t>NameIDPolicy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03D9D3"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87713" w14:textId="77777777" w:rsidR="00355627" w:rsidRDefault="00355627" w:rsidP="001B306D">
            <w:pPr>
              <w:pStyle w:val="Normaalweb"/>
            </w:pPr>
            <w:r>
              <w:t>Elektronische Toegangsdiensten: MUST NOT be included.</w:t>
            </w:r>
          </w:p>
        </w:tc>
      </w:tr>
      <w:tr w:rsidR="00355627" w14:paraId="594CF677"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FEBBDD" w14:textId="77777777" w:rsidR="00355627" w:rsidRDefault="00355627" w:rsidP="001B306D">
            <w:pPr>
              <w:pStyle w:val="Normaalweb"/>
              <w:jc w:val="center"/>
              <w:rPr>
                <w:b/>
                <w:bCs/>
              </w:rPr>
            </w:pPr>
            <w:r>
              <w:rPr>
                <w:b/>
                <w:bCs/>
              </w:rPr>
              <w:t>Conditions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9E361"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4CEC4" w14:textId="77777777" w:rsidR="00355627" w:rsidRDefault="00355627" w:rsidP="001B306D">
            <w:pPr>
              <w:pStyle w:val="Normaalweb"/>
            </w:pPr>
            <w:r>
              <w:t>Elektronische Toegangsdiensten: MUST NOT be included.</w:t>
            </w:r>
          </w:p>
        </w:tc>
      </w:tr>
      <w:tr w:rsidR="00355627" w:rsidRPr="00FA318C" w14:paraId="5448D7B2"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981515" w14:textId="77777777" w:rsidR="00355627" w:rsidRDefault="00355627" w:rsidP="001B306D">
            <w:pPr>
              <w:pStyle w:val="Normaalweb"/>
              <w:jc w:val="center"/>
              <w:rPr>
                <w:b/>
                <w:bCs/>
              </w:rPr>
            </w:pPr>
            <w:r>
              <w:rPr>
                <w:b/>
                <w:bCs/>
              </w:rPr>
              <w:lastRenderedPageBreak/>
              <w:t>RequestedAuthnContext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DCF5F"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95C61" w14:textId="77777777" w:rsidR="00355627" w:rsidRPr="00932566" w:rsidRDefault="00355627" w:rsidP="001B306D">
            <w:pPr>
              <w:pStyle w:val="Normaalweb"/>
              <w:rPr>
                <w:lang w:val="en-GB"/>
              </w:rPr>
            </w:pPr>
            <w:r w:rsidRPr="00932566">
              <w:rPr>
                <w:lang w:val="en-GB"/>
              </w:rPr>
              <w:t>Elektronische Toegangsdiensten: MAY be used to explicitly request a specific LoA. If specified, the HM summary response will communicate the detailed LoA, rather than SAML 'unspecified'.</w:t>
            </w:r>
          </w:p>
          <w:p w14:paraId="7A19F297" w14:textId="77777777" w:rsidR="00355627" w:rsidRPr="00932566" w:rsidRDefault="00355627" w:rsidP="001B306D">
            <w:pPr>
              <w:pStyle w:val="Normaalweb"/>
              <w:rPr>
                <w:lang w:val="en-GB"/>
              </w:rPr>
            </w:pPr>
            <w:r w:rsidRPr="00932566">
              <w:rPr>
                <w:lang w:val="en-GB"/>
              </w:rPr>
              <w:t xml:space="preserve">If present it MUST be used to request a </w:t>
            </w:r>
            <w:r w:rsidRPr="00932566">
              <w:rPr>
                <w:rStyle w:val="Nadruk"/>
                <w:lang w:val="en-GB"/>
              </w:rPr>
              <w:t>equal to or lower than the level of assurance</w:t>
            </w:r>
            <w:r w:rsidRPr="00932566">
              <w:rPr>
                <w:lang w:val="en-GB"/>
              </w:rPr>
              <w:t xml:space="preserve"> specified in the </w:t>
            </w:r>
            <w:hyperlink r:id="rId24" w:history="1">
              <w:r w:rsidRPr="00932566">
                <w:rPr>
                  <w:rStyle w:val="Hyperlink"/>
                  <w:lang w:val="en-GB"/>
                </w:rPr>
                <w:t>Service catalog</w:t>
              </w:r>
            </w:hyperlink>
            <w:r w:rsidRPr="00932566">
              <w:rPr>
                <w:lang w:val="en-GB"/>
              </w:rPr>
              <w:t>. A lower LoA can for instance be used in requests to allow read-only access to services.</w:t>
            </w:r>
          </w:p>
          <w:p w14:paraId="507C86B6" w14:textId="77777777" w:rsidR="00355627" w:rsidRPr="00932566" w:rsidRDefault="00355627" w:rsidP="001B306D">
            <w:pPr>
              <w:pStyle w:val="Normaalweb"/>
              <w:rPr>
                <w:lang w:val="en-GB"/>
              </w:rPr>
            </w:pPr>
            <w:r w:rsidRPr="00932566">
              <w:rPr>
                <w:lang w:val="en-GB"/>
              </w:rPr>
              <w:t xml:space="preserve">If RequestedAuthnContext is absent, then the request will be further processed, using the </w:t>
            </w:r>
            <w:hyperlink r:id="rId25" w:history="1">
              <w:r w:rsidRPr="00932566">
                <w:rPr>
                  <w:rStyle w:val="Hyperlink"/>
                  <w:lang w:val="en-GB"/>
                </w:rPr>
                <w:t>Level of assurance</w:t>
              </w:r>
            </w:hyperlink>
            <w:r w:rsidRPr="00932566">
              <w:rPr>
                <w:lang w:val="en-GB"/>
              </w:rPr>
              <w:t xml:space="preserve"> (AuthnContextClassRef) as specified in the service catalog for the requested service.</w:t>
            </w:r>
          </w:p>
        </w:tc>
      </w:tr>
      <w:tr w:rsidR="00355627" w:rsidRPr="00FA318C" w14:paraId="496F64B0"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7B0DE" w14:textId="77777777" w:rsidR="00355627" w:rsidRDefault="00355627" w:rsidP="001B306D">
            <w:pPr>
              <w:jc w:val="center"/>
              <w:rPr>
                <w:rFonts w:eastAsia="Times New Roman"/>
                <w:b/>
                <w:bCs/>
              </w:rPr>
            </w:pPr>
            <w:r>
              <w:rPr>
                <w:rFonts w:eastAsia="Times New Roman"/>
                <w:b/>
                <w:bCs/>
              </w:rPr>
              <w:t>@Comparison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8E906"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063BF" w14:textId="77777777" w:rsidR="00355627" w:rsidRPr="00932566" w:rsidRDefault="00355627" w:rsidP="001B306D">
            <w:pPr>
              <w:rPr>
                <w:rFonts w:eastAsia="Times New Roman"/>
                <w:lang w:val="en-GB"/>
              </w:rPr>
            </w:pPr>
            <w:r w:rsidRPr="00932566">
              <w:rPr>
                <w:rFonts w:eastAsia="Times New Roman"/>
                <w:lang w:val="en-GB"/>
              </w:rPr>
              <w:t>MUST use the value 'minimum'.</w:t>
            </w:r>
          </w:p>
        </w:tc>
      </w:tr>
      <w:tr w:rsidR="00355627" w:rsidRPr="00FA318C" w14:paraId="01F4B53A"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7686A8" w14:textId="77777777" w:rsidR="00355627" w:rsidRDefault="00355627" w:rsidP="001B306D">
            <w:pPr>
              <w:jc w:val="center"/>
              <w:rPr>
                <w:rFonts w:eastAsia="Times New Roman"/>
                <w:b/>
                <w:bCs/>
              </w:rPr>
            </w:pPr>
            <w:r>
              <w:rPr>
                <w:rFonts w:eastAsia="Times New Roman"/>
                <w:b/>
                <w:bCs/>
              </w:rPr>
              <w:t>AuthnContextClassRef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18C940"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D7D83" w14:textId="77777777" w:rsidR="00355627" w:rsidRPr="00932566" w:rsidRDefault="00355627" w:rsidP="001B306D">
            <w:pPr>
              <w:rPr>
                <w:rFonts w:eastAsia="Times New Roman"/>
                <w:lang w:val="en-GB"/>
              </w:rPr>
            </w:pPr>
            <w:r w:rsidRPr="00932566">
              <w:rPr>
                <w:rFonts w:eastAsia="Times New Roman"/>
                <w:color w:val="333333"/>
                <w:lang w:val="en-GB"/>
              </w:rPr>
              <w:t xml:space="preserve">MUST be one of the following requested </w:t>
            </w:r>
            <w:hyperlink r:id="rId26" w:history="1">
              <w:r w:rsidRPr="00932566">
                <w:rPr>
                  <w:rStyle w:val="Hyperlink"/>
                  <w:rFonts w:eastAsia="Times New Roman"/>
                  <w:lang w:val="en-GB"/>
                </w:rPr>
                <w:t>Level of assurance</w:t>
              </w:r>
            </w:hyperlink>
            <w:r w:rsidRPr="00932566">
              <w:rPr>
                <w:rFonts w:eastAsia="Times New Roman"/>
                <w:color w:val="333333"/>
                <w:lang w:val="en-GB"/>
              </w:rPr>
              <w:t>.</w:t>
            </w:r>
          </w:p>
        </w:tc>
      </w:tr>
      <w:tr w:rsidR="00355627" w:rsidRPr="00FA318C" w14:paraId="098B8456"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9331C" w14:textId="77777777" w:rsidR="00355627" w:rsidRDefault="00355627" w:rsidP="001B306D">
            <w:pPr>
              <w:pStyle w:val="Normaalweb"/>
              <w:jc w:val="center"/>
              <w:rPr>
                <w:b/>
                <w:bCs/>
              </w:rPr>
            </w:pPr>
            <w:r>
              <w:rPr>
                <w:b/>
                <w:bCs/>
              </w:rPr>
              <w:t>Scoping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A8620" w14:textId="77777777" w:rsidR="00355627" w:rsidRDefault="00355627" w:rsidP="001B306D">
            <w:pPr>
              <w:rPr>
                <w:rFonts w:eastAsia="Times New Roman"/>
              </w:rPr>
            </w:pPr>
            <w:r>
              <w:rPr>
                <w:rFonts w:eastAsia="Times New Roman"/>
              </w:rPr>
              <w:t>0</w:t>
            </w:r>
            <w:r>
              <w:rPr>
                <w:rStyle w:val="Zwaar"/>
                <w:rFonts w:eastAsia="Times New Roman"/>
              </w:rPr>
              <w:t>..</w:t>
            </w: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485903" w14:textId="77777777" w:rsidR="00355627" w:rsidRPr="00932566" w:rsidRDefault="00355627" w:rsidP="001B306D">
            <w:pPr>
              <w:pStyle w:val="Normaalweb"/>
              <w:rPr>
                <w:lang w:val="en-GB"/>
              </w:rPr>
            </w:pPr>
            <w:r w:rsidRPr="00932566">
              <w:rPr>
                <w:lang w:val="en-GB"/>
              </w:rPr>
              <w:t>Elektronische Toegangsdiensten: MUST be included in case an AD is pre-selected by the user at the DV, MUST NOT be included otherwise.</w:t>
            </w:r>
          </w:p>
        </w:tc>
      </w:tr>
      <w:tr w:rsidR="00355627" w:rsidRPr="00FA318C" w14:paraId="14B5107F"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08C38" w14:textId="77777777" w:rsidR="00355627" w:rsidRDefault="00355627" w:rsidP="001B306D">
            <w:pPr>
              <w:jc w:val="center"/>
              <w:rPr>
                <w:rFonts w:eastAsia="Times New Roman"/>
                <w:b/>
                <w:bCs/>
              </w:rPr>
            </w:pPr>
            <w:r>
              <w:rPr>
                <w:rFonts w:eastAsia="Times New Roman"/>
                <w:b/>
                <w:bCs/>
              </w:rPr>
              <w:t>IDPList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01AEC"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45B171" w14:textId="77777777" w:rsidR="00355627" w:rsidRPr="00932566" w:rsidRDefault="00355627" w:rsidP="001B306D">
            <w:pPr>
              <w:rPr>
                <w:rFonts w:eastAsia="Times New Roman"/>
                <w:lang w:val="en-GB"/>
              </w:rPr>
            </w:pPr>
            <w:r w:rsidRPr="00932566">
              <w:rPr>
                <w:rFonts w:eastAsia="Times New Roman"/>
                <w:lang w:val="en-GB"/>
              </w:rPr>
              <w:t>MUST be present in case of pre-selection of an AD.</w:t>
            </w:r>
          </w:p>
        </w:tc>
      </w:tr>
      <w:tr w:rsidR="00355627" w:rsidRPr="00FA318C" w14:paraId="153D62C6"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6A6D1" w14:textId="77777777" w:rsidR="00355627" w:rsidRDefault="00355627" w:rsidP="001B306D">
            <w:pPr>
              <w:jc w:val="center"/>
              <w:rPr>
                <w:rFonts w:eastAsia="Times New Roman"/>
                <w:b/>
                <w:bCs/>
              </w:rPr>
            </w:pPr>
            <w:r>
              <w:rPr>
                <w:rFonts w:eastAsia="Times New Roman"/>
                <w:b/>
                <w:bCs/>
              </w:rPr>
              <w:t>IDPEntry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A48C4"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463A76" w14:textId="77777777" w:rsidR="00355627" w:rsidRPr="00932566" w:rsidRDefault="00355627" w:rsidP="001B306D">
            <w:pPr>
              <w:rPr>
                <w:rFonts w:eastAsia="Times New Roman"/>
                <w:lang w:val="en-GB"/>
              </w:rPr>
            </w:pPr>
            <w:r w:rsidRPr="00932566">
              <w:rPr>
                <w:rFonts w:eastAsia="Times New Roman"/>
                <w:lang w:val="en-GB"/>
              </w:rPr>
              <w:t>MUST be present in case of pre-selection of an AD.</w:t>
            </w:r>
          </w:p>
        </w:tc>
      </w:tr>
      <w:tr w:rsidR="00355627" w:rsidRPr="00FA318C" w14:paraId="15FEBA52"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0313F7" w14:textId="77777777" w:rsidR="00355627" w:rsidRDefault="00355627" w:rsidP="001B306D">
            <w:pPr>
              <w:jc w:val="center"/>
              <w:rPr>
                <w:rFonts w:eastAsia="Times New Roman"/>
                <w:b/>
                <w:bCs/>
              </w:rPr>
            </w:pPr>
            <w:r>
              <w:rPr>
                <w:rFonts w:eastAsia="Times New Roman"/>
                <w:b/>
                <w:bCs/>
              </w:rPr>
              <w:t>@ProviderID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21DE9B"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5C9E3" w14:textId="77777777" w:rsidR="00355627" w:rsidRPr="00932566" w:rsidRDefault="00355627" w:rsidP="001B306D">
            <w:pPr>
              <w:rPr>
                <w:rFonts w:eastAsia="Times New Roman"/>
                <w:lang w:val="en-GB"/>
              </w:rPr>
            </w:pPr>
            <w:r w:rsidRPr="00932566">
              <w:rPr>
                <w:rFonts w:eastAsia="Times New Roman"/>
                <w:lang w:val="en-GB"/>
              </w:rPr>
              <w:t>EntityID of the AD selected by the user.</w:t>
            </w:r>
          </w:p>
        </w:tc>
      </w:tr>
      <w:tr w:rsidR="00355627" w14:paraId="186510F9"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E9FC0" w14:textId="77777777" w:rsidR="00355627" w:rsidRDefault="00355627" w:rsidP="001B306D">
            <w:pPr>
              <w:jc w:val="center"/>
              <w:rPr>
                <w:rFonts w:eastAsia="Times New Roman"/>
                <w:b/>
                <w:bCs/>
              </w:rPr>
            </w:pPr>
            <w:r>
              <w:rPr>
                <w:rFonts w:eastAsia="Times New Roman"/>
                <w:b/>
                <w:bCs/>
              </w:rPr>
              <w:t>@Name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836FED"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69B581" w14:textId="77777777" w:rsidR="00355627" w:rsidRDefault="00355627" w:rsidP="001B306D">
            <w:pPr>
              <w:rPr>
                <w:rFonts w:eastAsia="Times New Roman"/>
              </w:rPr>
            </w:pPr>
            <w:r>
              <w:rPr>
                <w:rFonts w:eastAsia="Times New Roman"/>
              </w:rPr>
              <w:t>MUST NOT be present.</w:t>
            </w:r>
          </w:p>
        </w:tc>
      </w:tr>
      <w:tr w:rsidR="00355627" w:rsidRPr="00FA318C" w14:paraId="56A5D45B"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8E4A3" w14:textId="77777777" w:rsidR="00355627" w:rsidRDefault="00355627" w:rsidP="001B306D">
            <w:pPr>
              <w:jc w:val="center"/>
              <w:rPr>
                <w:rFonts w:eastAsia="Times New Roman"/>
                <w:b/>
                <w:bCs/>
              </w:rPr>
            </w:pPr>
            <w:r>
              <w:rPr>
                <w:rFonts w:eastAsia="Times New Roman"/>
                <w:b/>
                <w:bCs/>
              </w:rPr>
              <w:t>@Loc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84CA9"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21A438" w14:textId="77777777" w:rsidR="00355627" w:rsidRPr="00932566" w:rsidRDefault="00355627" w:rsidP="001B306D">
            <w:pPr>
              <w:rPr>
                <w:rFonts w:eastAsia="Times New Roman"/>
                <w:lang w:val="en-GB"/>
              </w:rPr>
            </w:pPr>
            <w:r w:rsidRPr="00932566">
              <w:rPr>
                <w:rFonts w:eastAsia="Times New Roman"/>
                <w:lang w:val="en-GB"/>
              </w:rPr>
              <w:t xml:space="preserve">In case an AD has multiple endpoints in the </w:t>
            </w:r>
            <w:hyperlink r:id="rId27" w:history="1">
              <w:r w:rsidRPr="00932566">
                <w:rPr>
                  <w:rStyle w:val="Hyperlink"/>
                  <w:rFonts w:eastAsia="Times New Roman"/>
                  <w:lang w:val="en-GB"/>
                </w:rPr>
                <w:t>Network metadata</w:t>
              </w:r>
            </w:hyperlink>
            <w:r w:rsidRPr="00932566">
              <w:rPr>
                <w:rFonts w:eastAsia="Times New Roman"/>
                <w:lang w:val="en-GB"/>
              </w:rPr>
              <w:t>, the endpoint selected by the user MUST be provided.</w:t>
            </w:r>
          </w:p>
        </w:tc>
      </w:tr>
    </w:tbl>
    <w:p w14:paraId="32D082FF" w14:textId="77777777" w:rsidR="00355627" w:rsidRPr="00932566" w:rsidRDefault="00355627" w:rsidP="001B306D">
      <w:pPr>
        <w:pStyle w:val="Kop4"/>
        <w:rPr>
          <w:rFonts w:eastAsia="Times New Roman"/>
          <w:lang w:val="en-GB"/>
        </w:rPr>
      </w:pPr>
      <w:r w:rsidRPr="00932566">
        <w:rPr>
          <w:rFonts w:eastAsia="Times New Roman"/>
          <w:lang w:val="en-GB"/>
        </w:rPr>
        <w:t>Rules for processing requests</w:t>
      </w:r>
    </w:p>
    <w:p w14:paraId="043E459C" w14:textId="77777777" w:rsidR="00355627" w:rsidRPr="00932566" w:rsidRDefault="00355627" w:rsidP="001B306D">
      <w:pPr>
        <w:pStyle w:val="Normaalweb"/>
        <w:rPr>
          <w:lang w:val="en-GB"/>
        </w:rPr>
      </w:pPr>
      <w:r w:rsidRPr="00932566">
        <w:rPr>
          <w:lang w:val="en-GB"/>
        </w:rPr>
        <w:t>A requesting DV:</w:t>
      </w:r>
    </w:p>
    <w:p w14:paraId="64012465" w14:textId="77777777" w:rsidR="00355627" w:rsidRDefault="00355627" w:rsidP="001B306D">
      <w:pPr>
        <w:numPr>
          <w:ilvl w:val="0"/>
          <w:numId w:val="1"/>
        </w:numPr>
        <w:spacing w:before="100" w:beforeAutospacing="1" w:after="100" w:afterAutospacing="1"/>
        <w:rPr>
          <w:rFonts w:eastAsia="Times New Roman"/>
        </w:rPr>
      </w:pPr>
      <w:r>
        <w:rPr>
          <w:rFonts w:eastAsia="Times New Roman"/>
        </w:rPr>
        <w:t>MUST sign the &lt;AuthnRequest&gt;.</w:t>
      </w:r>
    </w:p>
    <w:p w14:paraId="1ADE35C6" w14:textId="77777777" w:rsidR="00355627" w:rsidRPr="00932566" w:rsidRDefault="00355627" w:rsidP="001B306D">
      <w:pPr>
        <w:numPr>
          <w:ilvl w:val="0"/>
          <w:numId w:val="1"/>
        </w:numPr>
        <w:spacing w:before="100" w:beforeAutospacing="1" w:after="100" w:afterAutospacing="1"/>
        <w:rPr>
          <w:rFonts w:eastAsia="Times New Roman"/>
          <w:lang w:val="en-GB"/>
        </w:rPr>
      </w:pPr>
      <w:r w:rsidRPr="00932566">
        <w:rPr>
          <w:rFonts w:eastAsia="Times New Roman"/>
          <w:lang w:val="en-GB"/>
        </w:rPr>
        <w:t xml:space="preserve">MUST request a serviceID that is listed for that ServiceProvider itself in the Service Catalog. Requesting services of other Service Providers is not allowed. A </w:t>
      </w:r>
      <w:hyperlink r:id="rId28" w:history="1">
        <w:r w:rsidRPr="00932566">
          <w:rPr>
            <w:rStyle w:val="Hyperlink"/>
            <w:rFonts w:eastAsia="Times New Roman"/>
            <w:lang w:val="en-GB"/>
          </w:rPr>
          <w:t>Dienstbemiddelaar (DB)</w:t>
        </w:r>
      </w:hyperlink>
      <w:r w:rsidRPr="00932566">
        <w:rPr>
          <w:rFonts w:eastAsia="Times New Roman"/>
          <w:lang w:val="en-GB"/>
        </w:rPr>
        <w:t> (Service Intermediary) can intermediate another service, if permitted by the Dienstaanbieder (Service Supplier), by indicating this in the Service Catalog (@IntermediatedService in ServiceInstance).</w:t>
      </w:r>
    </w:p>
    <w:p w14:paraId="59C1A2CD" w14:textId="77777777" w:rsidR="00355627" w:rsidRPr="00932566" w:rsidRDefault="00355627" w:rsidP="001B306D">
      <w:pPr>
        <w:numPr>
          <w:ilvl w:val="0"/>
          <w:numId w:val="1"/>
        </w:numPr>
        <w:spacing w:before="100" w:beforeAutospacing="1" w:after="100" w:afterAutospacing="1"/>
        <w:rPr>
          <w:rFonts w:eastAsia="Times New Roman"/>
          <w:lang w:val="en-GB"/>
        </w:rPr>
      </w:pPr>
      <w:r w:rsidRPr="00932566">
        <w:rPr>
          <w:rFonts w:eastAsia="Times New Roman"/>
          <w:lang w:val="en-GB"/>
        </w:rPr>
        <w:t xml:space="preserve">MAY use the </w:t>
      </w:r>
      <w:r w:rsidRPr="00932566">
        <w:rPr>
          <w:rStyle w:val="Nadruk"/>
          <w:rFonts w:eastAsia="Times New Roman"/>
          <w:lang w:val="en-GB"/>
        </w:rPr>
        <w:t>@AttributeConsumingServiceIndex</w:t>
      </w:r>
      <w:r w:rsidRPr="00932566">
        <w:rPr>
          <w:rFonts w:eastAsia="Times New Roman"/>
          <w:lang w:val="en-GB"/>
        </w:rPr>
        <w:t xml:space="preserve"> to reference the service (as specified in the metadata).</w:t>
      </w:r>
    </w:p>
    <w:p w14:paraId="748F8350" w14:textId="77777777" w:rsidR="00355627" w:rsidRPr="00932566" w:rsidRDefault="00355627" w:rsidP="001B306D">
      <w:pPr>
        <w:numPr>
          <w:ilvl w:val="0"/>
          <w:numId w:val="1"/>
        </w:numPr>
        <w:spacing w:before="100" w:beforeAutospacing="1" w:after="100" w:afterAutospacing="1"/>
        <w:rPr>
          <w:rFonts w:eastAsia="Times New Roman"/>
          <w:lang w:val="en-GB"/>
        </w:rPr>
      </w:pPr>
      <w:r w:rsidRPr="00932566">
        <w:rPr>
          <w:rFonts w:eastAsia="Times New Roman"/>
          <w:lang w:val="en-GB"/>
        </w:rPr>
        <w:t xml:space="preserve">MAY use the &lt;RequestedAuthnContext&gt; to indicate a requested level of assurance, optionally lower than the LoA listed in the Service Catalogue for the requested Service. </w:t>
      </w:r>
      <w:r w:rsidRPr="00932566">
        <w:rPr>
          <w:rFonts w:eastAsia="Times New Roman"/>
          <w:lang w:val="en-GB"/>
        </w:rPr>
        <w:br/>
        <w:t>NB. Using the &lt;RequestedAuthnContext&gt; indicates the DV can accept/process the LoA in the &lt;AuthnContextClassRef&gt; in the response as well. (NB. this may restrict out-of-box-processing by appliances!)</w:t>
      </w:r>
    </w:p>
    <w:p w14:paraId="40AD8308" w14:textId="77777777" w:rsidR="00355627" w:rsidRDefault="00355627" w:rsidP="001B306D">
      <w:pPr>
        <w:numPr>
          <w:ilvl w:val="0"/>
          <w:numId w:val="1"/>
        </w:numPr>
        <w:spacing w:before="100" w:beforeAutospacing="1" w:after="100" w:afterAutospacing="1"/>
        <w:rPr>
          <w:rFonts w:eastAsia="Times New Roman"/>
        </w:rPr>
      </w:pPr>
      <w:r w:rsidRPr="00932566">
        <w:rPr>
          <w:rFonts w:eastAsia="Times New Roman"/>
          <w:lang w:val="en-GB"/>
        </w:rPr>
        <w:t xml:space="preserve">MAY pass AD pre-selected for authentication. </w:t>
      </w:r>
      <w:r>
        <w:rPr>
          <w:rFonts w:eastAsia="Times New Roman"/>
        </w:rPr>
        <w:t>In this case:</w:t>
      </w:r>
    </w:p>
    <w:p w14:paraId="5B88A432" w14:textId="77777777" w:rsidR="00355627" w:rsidRPr="00932566" w:rsidRDefault="00355627" w:rsidP="001B306D">
      <w:pPr>
        <w:numPr>
          <w:ilvl w:val="1"/>
          <w:numId w:val="1"/>
        </w:numPr>
        <w:spacing w:before="100" w:beforeAutospacing="1" w:after="100" w:afterAutospacing="1"/>
        <w:rPr>
          <w:rFonts w:eastAsia="Times New Roman"/>
          <w:lang w:val="en-GB"/>
        </w:rPr>
      </w:pPr>
      <w:r w:rsidRPr="00932566">
        <w:rPr>
          <w:rFonts w:eastAsia="Times New Roman"/>
          <w:lang w:val="en-GB"/>
        </w:rPr>
        <w:t>the DV MUST use an authentic list (signed by BO/HM) of accredited ADs. The list SHOULD be updated at least once every 15 minutes, the list MUST NOT be older than 30 minutes.</w:t>
      </w:r>
    </w:p>
    <w:p w14:paraId="240FE749" w14:textId="77777777" w:rsidR="00355627" w:rsidRPr="00932566" w:rsidRDefault="00355627" w:rsidP="001B306D">
      <w:pPr>
        <w:numPr>
          <w:ilvl w:val="1"/>
          <w:numId w:val="1"/>
        </w:numPr>
        <w:spacing w:before="100" w:beforeAutospacing="1" w:after="100" w:afterAutospacing="1"/>
        <w:rPr>
          <w:rFonts w:eastAsia="Times New Roman"/>
          <w:lang w:val="en-GB"/>
        </w:rPr>
      </w:pPr>
      <w:r w:rsidRPr="00932566">
        <w:rPr>
          <w:rFonts w:eastAsia="Times New Roman"/>
          <w:lang w:val="en-GB"/>
        </w:rPr>
        <w:t xml:space="preserve">the DV MUST show the OrganizationDisplayName of all valid, applicable ADs, in alphabetic order and equal appearance. Applicable means an AD supporting at least a LevelOfAssurance equal to or greater than the minimum requested level of assurance and the requested NameIDFormat(s) </w:t>
      </w:r>
      <w:r w:rsidRPr="00932566">
        <w:rPr>
          <w:rFonts w:eastAsia="Times New Roman"/>
          <w:lang w:val="en-GB"/>
        </w:rPr>
        <w:lastRenderedPageBreak/>
        <w:t xml:space="preserve">(=EntityConcernedType). The OrganizationDisplayName MUST be taken from the beforementioned list of accredited ADs, which MUST contain an exact copy from the </w:t>
      </w:r>
      <w:hyperlink r:id="rId29" w:history="1">
        <w:r w:rsidRPr="00932566">
          <w:rPr>
            <w:rStyle w:val="Hyperlink"/>
            <w:rFonts w:eastAsia="Times New Roman"/>
            <w:lang w:val="en-GB"/>
          </w:rPr>
          <w:t>Network metadata</w:t>
        </w:r>
      </w:hyperlink>
      <w:r w:rsidRPr="00932566">
        <w:rPr>
          <w:rFonts w:eastAsia="Times New Roman"/>
          <w:lang w:val="en-GB"/>
        </w:rPr>
        <w:t xml:space="preserve">. </w:t>
      </w:r>
    </w:p>
    <w:p w14:paraId="11289C30" w14:textId="77777777" w:rsidR="00355627" w:rsidRPr="00932566" w:rsidRDefault="00355627" w:rsidP="001B306D">
      <w:pPr>
        <w:numPr>
          <w:ilvl w:val="2"/>
          <w:numId w:val="1"/>
        </w:numPr>
        <w:spacing w:before="100" w:beforeAutospacing="1" w:after="100" w:afterAutospacing="1"/>
        <w:rPr>
          <w:rFonts w:eastAsia="Times New Roman"/>
          <w:lang w:val="en-GB"/>
        </w:rPr>
      </w:pPr>
      <w:r w:rsidRPr="00932566">
        <w:rPr>
          <w:rFonts w:eastAsia="Times New Roman"/>
          <w:lang w:val="en-GB"/>
        </w:rPr>
        <w:t>In case of a Portal request the eIDAS-berichtenservice MUST NOT be offered in the list of AD's to be selected. </w:t>
      </w:r>
    </w:p>
    <w:p w14:paraId="5DFC878C" w14:textId="77777777" w:rsidR="00355627" w:rsidRPr="00932566" w:rsidRDefault="00355627" w:rsidP="001B306D">
      <w:pPr>
        <w:numPr>
          <w:ilvl w:val="2"/>
          <w:numId w:val="1"/>
        </w:numPr>
        <w:spacing w:before="100" w:beforeAutospacing="1" w:after="100" w:afterAutospacing="1"/>
        <w:rPr>
          <w:rFonts w:eastAsia="Times New Roman"/>
          <w:lang w:val="en-GB"/>
        </w:rPr>
      </w:pPr>
      <w:r w:rsidRPr="00932566">
        <w:rPr>
          <w:rFonts w:eastAsia="Times New Roman"/>
          <w:lang w:val="en-GB"/>
        </w:rPr>
        <w:t>In case of multiple OrganizationDisplayNames: if a user-specified preference or user interface language is available, the DV MUST present the OrganizationDisplayName with a matching LanguageQualifier; else if an OrganizationDisplayName with LanguageQualifier "nl" is present, this Dutch OrganizationDisplayName MUST be displayed; else if an OrganizationDisplayName with LanguageQualifier "en" is present, this English OrganizationDisplayName MUST be displayed; else, the first OrganizationDisplayName with a different LanguageQualifier MUST be displayed.</w:t>
      </w:r>
    </w:p>
    <w:p w14:paraId="3BE8E2D9" w14:textId="77777777" w:rsidR="00355627" w:rsidRDefault="00355627" w:rsidP="001B306D">
      <w:pPr>
        <w:pStyle w:val="Normaalweb"/>
      </w:pPr>
      <w:r>
        <w:t>A responding HM:</w:t>
      </w:r>
    </w:p>
    <w:p w14:paraId="70536244" w14:textId="77777777" w:rsidR="00355627" w:rsidRPr="00932566" w:rsidRDefault="00355627" w:rsidP="001B306D">
      <w:pPr>
        <w:numPr>
          <w:ilvl w:val="0"/>
          <w:numId w:val="2"/>
        </w:numPr>
        <w:spacing w:before="100" w:beforeAutospacing="1" w:after="100" w:afterAutospacing="1"/>
        <w:rPr>
          <w:rFonts w:eastAsia="Times New Roman"/>
          <w:lang w:val="en-GB"/>
        </w:rPr>
      </w:pPr>
      <w:r w:rsidRPr="00932566">
        <w:rPr>
          <w:rFonts w:eastAsia="Times New Roman"/>
          <w:lang w:val="en-GB"/>
        </w:rPr>
        <w:t>MUST only process requests from contracted DVs.</w:t>
      </w:r>
    </w:p>
    <w:p w14:paraId="49EDB6D3" w14:textId="77777777" w:rsidR="00355627" w:rsidRPr="00932566" w:rsidRDefault="00355627" w:rsidP="001B306D">
      <w:pPr>
        <w:numPr>
          <w:ilvl w:val="0"/>
          <w:numId w:val="2"/>
        </w:numPr>
        <w:spacing w:before="100" w:beforeAutospacing="1" w:after="100" w:afterAutospacing="1"/>
        <w:rPr>
          <w:rFonts w:eastAsia="Times New Roman"/>
          <w:lang w:val="en-GB"/>
        </w:rPr>
      </w:pPr>
      <w:r w:rsidRPr="00932566">
        <w:rPr>
          <w:rFonts w:eastAsia="Times New Roman"/>
          <w:lang w:val="en-GB"/>
        </w:rPr>
        <w:t>MUST validate all signatures to be valid before further processing any request. Message (elements) MUST be signed using a certificate as listed in the </w:t>
      </w:r>
      <w:hyperlink r:id="rId30" w:history="1">
        <w:r w:rsidRPr="00932566">
          <w:rPr>
            <w:rStyle w:val="Hyperlink"/>
            <w:rFonts w:eastAsia="Times New Roman"/>
            <w:lang w:val="en-GB"/>
          </w:rPr>
          <w:t>DV Metadata for HM</w:t>
        </w:r>
      </w:hyperlink>
      <w:r w:rsidRPr="00932566">
        <w:rPr>
          <w:rFonts w:eastAsia="Times New Roman"/>
          <w:lang w:val="en-GB"/>
        </w:rPr>
        <w:t xml:space="preserve"> for the purpose of signing for a SPSSODescriptor of the requesting DV.</w:t>
      </w:r>
    </w:p>
    <w:p w14:paraId="3F8B9AB0" w14:textId="77777777" w:rsidR="00355627" w:rsidRPr="00932566" w:rsidRDefault="00355627" w:rsidP="001B306D">
      <w:pPr>
        <w:numPr>
          <w:ilvl w:val="0"/>
          <w:numId w:val="2"/>
        </w:numPr>
        <w:spacing w:before="100" w:beforeAutospacing="1" w:after="100" w:afterAutospacing="1"/>
        <w:rPr>
          <w:rFonts w:eastAsia="Times New Roman"/>
          <w:lang w:val="en-GB"/>
        </w:rPr>
      </w:pPr>
      <w:r w:rsidRPr="00932566">
        <w:rPr>
          <w:rFonts w:eastAsia="Times New Roman"/>
          <w:lang w:val="en-GB"/>
        </w:rPr>
        <w:t>MUST verify the structure and contents of the request.</w:t>
      </w:r>
    </w:p>
    <w:p w14:paraId="69BA2A33" w14:textId="77777777" w:rsidR="00355627" w:rsidRPr="00932566" w:rsidRDefault="00355627" w:rsidP="001B306D">
      <w:pPr>
        <w:numPr>
          <w:ilvl w:val="0"/>
          <w:numId w:val="2"/>
        </w:numPr>
        <w:spacing w:before="100" w:beforeAutospacing="1" w:after="100" w:afterAutospacing="1"/>
        <w:rPr>
          <w:rFonts w:eastAsia="Times New Roman"/>
          <w:lang w:val="en-GB"/>
        </w:rPr>
      </w:pPr>
      <w:r w:rsidRPr="00932566">
        <w:rPr>
          <w:rFonts w:eastAsia="Times New Roman"/>
          <w:lang w:val="en-GB"/>
        </w:rPr>
        <w:t xml:space="preserve">MUST request authentication, authorization, </w:t>
      </w:r>
      <w:r w:rsidRPr="00932566">
        <w:rPr>
          <w:rStyle w:val="inline-comment-marker"/>
          <w:rFonts w:eastAsia="Times New Roman"/>
          <w:lang w:val="en-GB"/>
        </w:rPr>
        <w:t>sectorIDs</w:t>
      </w:r>
      <w:r w:rsidRPr="00932566">
        <w:rPr>
          <w:rFonts w:eastAsia="Times New Roman"/>
          <w:lang w:val="en-GB"/>
        </w:rPr>
        <w:t xml:space="preserve"> and attributes on behalf of the DV, as applicable to the requested Service and User's choices. </w:t>
      </w:r>
    </w:p>
    <w:p w14:paraId="25F1E5AF" w14:textId="77777777" w:rsidR="00355627" w:rsidRPr="00932566" w:rsidRDefault="00355627" w:rsidP="001B306D">
      <w:pPr>
        <w:numPr>
          <w:ilvl w:val="0"/>
          <w:numId w:val="2"/>
        </w:numPr>
        <w:spacing w:before="100" w:beforeAutospacing="1" w:after="100" w:afterAutospacing="1"/>
        <w:rPr>
          <w:rFonts w:eastAsia="Times New Roman"/>
          <w:lang w:val="en-GB"/>
        </w:rPr>
      </w:pPr>
      <w:r w:rsidRPr="00932566">
        <w:rPr>
          <w:rFonts w:eastAsia="Times New Roman"/>
          <w:lang w:val="en-GB"/>
        </w:rPr>
        <w:t xml:space="preserve">In case of service intermediation the HM MUST verify the Service Intermediary is still authorized by the </w:t>
      </w:r>
      <w:hyperlink r:id="rId31" w:history="1">
        <w:r w:rsidRPr="00932566">
          <w:rPr>
            <w:rStyle w:val="Hyperlink"/>
            <w:rFonts w:eastAsia="Times New Roman"/>
            <w:lang w:val="en-GB"/>
          </w:rPr>
          <w:t>Dienstaanbieder (DA)</w:t>
        </w:r>
      </w:hyperlink>
      <w:r w:rsidRPr="00932566">
        <w:rPr>
          <w:rFonts w:eastAsia="Times New Roman"/>
          <w:lang w:val="en-GB"/>
        </w:rPr>
        <w:t xml:space="preserve"> (Service Supplier) by verifying the authorization status of the mediated service (@intermediationAllowed) in the Service Catalog.</w:t>
      </w:r>
    </w:p>
    <w:p w14:paraId="4C05276A" w14:textId="77777777" w:rsidR="00355627" w:rsidRPr="00932566" w:rsidRDefault="00355627" w:rsidP="001B306D">
      <w:pPr>
        <w:numPr>
          <w:ilvl w:val="0"/>
          <w:numId w:val="2"/>
        </w:numPr>
        <w:spacing w:before="100" w:beforeAutospacing="1" w:after="100" w:afterAutospacing="1"/>
        <w:rPr>
          <w:rFonts w:eastAsia="Times New Roman"/>
          <w:lang w:val="en-GB"/>
        </w:rPr>
      </w:pPr>
      <w:r w:rsidRPr="00932566">
        <w:rPr>
          <w:rFonts w:eastAsia="Times New Roman"/>
          <w:lang w:val="en-GB"/>
        </w:rPr>
        <w:t>MUST support the IDPEntry element from the Scoping element in the AuthnRequest. In case the element Scoping is present, the HM MUST use the IDPEntry as reference for the AD selected by the user, bypassing the AD-selection page (applying use case GUC1-alt and GUC3-alt).</w:t>
      </w:r>
    </w:p>
    <w:p w14:paraId="7CC5FA3A" w14:textId="77777777" w:rsidR="00355627" w:rsidRPr="00932566" w:rsidRDefault="00355627" w:rsidP="001B306D">
      <w:pPr>
        <w:numPr>
          <w:ilvl w:val="0"/>
          <w:numId w:val="2"/>
        </w:numPr>
        <w:spacing w:before="100" w:beforeAutospacing="1" w:after="100" w:afterAutospacing="1"/>
        <w:rPr>
          <w:rFonts w:eastAsia="Times New Roman"/>
          <w:lang w:val="en-GB"/>
        </w:rPr>
      </w:pPr>
      <w:r w:rsidRPr="00932566">
        <w:rPr>
          <w:rFonts w:eastAsia="Times New Roman"/>
          <w:lang w:val="en-GB"/>
        </w:rPr>
        <w:t xml:space="preserve">MUST verify the chosen AD and optional endpoint provided in the IDPEntry element reference a valid AD/EB as listed in the </w:t>
      </w:r>
      <w:hyperlink r:id="rId32" w:history="1">
        <w:r w:rsidRPr="00932566">
          <w:rPr>
            <w:rStyle w:val="Hyperlink"/>
            <w:rFonts w:eastAsia="Times New Roman"/>
            <w:lang w:val="en-GB"/>
          </w:rPr>
          <w:t>Network metadata</w:t>
        </w:r>
      </w:hyperlink>
      <w:r w:rsidRPr="00932566">
        <w:rPr>
          <w:rFonts w:eastAsia="Times New Roman"/>
          <w:lang w:val="en-GB"/>
        </w:rPr>
        <w:t>.</w:t>
      </w:r>
    </w:p>
    <w:p w14:paraId="521D726A" w14:textId="77777777" w:rsidR="00355627" w:rsidRPr="00932566" w:rsidRDefault="00355627" w:rsidP="001B306D">
      <w:pPr>
        <w:numPr>
          <w:ilvl w:val="0"/>
          <w:numId w:val="2"/>
        </w:numPr>
        <w:spacing w:before="100" w:beforeAutospacing="1" w:after="100" w:afterAutospacing="1"/>
        <w:rPr>
          <w:rFonts w:eastAsia="Times New Roman"/>
          <w:lang w:val="en-GB"/>
        </w:rPr>
      </w:pPr>
      <w:r w:rsidRPr="00932566">
        <w:rPr>
          <w:rFonts w:eastAsia="Times New Roman"/>
          <w:lang w:val="en-GB"/>
        </w:rPr>
        <w:t>MUST sanitize @ProviderName to remove any script or formatting before displaying</w:t>
      </w:r>
    </w:p>
    <w:p w14:paraId="4EBB2359" w14:textId="77777777" w:rsidR="00355627" w:rsidRPr="00932566" w:rsidRDefault="00355627" w:rsidP="001B306D">
      <w:pPr>
        <w:pStyle w:val="Normaalweb"/>
        <w:numPr>
          <w:ilvl w:val="0"/>
          <w:numId w:val="2"/>
        </w:numPr>
        <w:rPr>
          <w:lang w:val="en-GB"/>
        </w:rPr>
      </w:pPr>
      <w:r w:rsidRPr="00932566">
        <w:rPr>
          <w:rStyle w:val="inline-comment-marker"/>
          <w:lang w:val="en-GB"/>
        </w:rPr>
        <w:t>If one of the criteria is not met, the HM must handle this as a non-recoverable error</w:t>
      </w:r>
      <w:r w:rsidRPr="00932566">
        <w:rPr>
          <w:lang w:val="en-GB"/>
        </w:rPr>
        <w:t xml:space="preserve"> (see </w:t>
      </w:r>
      <w:hyperlink r:id="rId33" w:history="1">
        <w:r w:rsidRPr="00932566">
          <w:rPr>
            <w:rStyle w:val="Hyperlink"/>
            <w:lang w:val="en-GB"/>
          </w:rPr>
          <w:t>Error handling</w:t>
        </w:r>
      </w:hyperlink>
      <w:r w:rsidRPr="00932566">
        <w:rPr>
          <w:lang w:val="en-GB"/>
        </w:rPr>
        <w:t>).</w:t>
      </w:r>
    </w:p>
    <w:p w14:paraId="7C47FB2C" w14:textId="77777777" w:rsidR="00355627" w:rsidRPr="00355627" w:rsidRDefault="00355627" w:rsidP="001B306D">
      <w:pPr>
        <w:pStyle w:val="Normaalweb"/>
        <w:numPr>
          <w:ilvl w:val="0"/>
          <w:numId w:val="2"/>
        </w:numPr>
        <w:rPr>
          <w:color w:val="AEAAAA" w:themeColor="background2" w:themeShade="BF"/>
          <w:lang w:val="en-GB"/>
        </w:rPr>
      </w:pPr>
      <w:r w:rsidRPr="00355627">
        <w:rPr>
          <w:color w:val="AEAAAA" w:themeColor="background2" w:themeShade="BF"/>
          <w:lang w:val="en-GB"/>
        </w:rPr>
        <w:t>Note: When a HM receives a DV request on a specific version of the DV-HM interface, it should only show AD’s that list eme:version in the Metadata with the same, or higher version.</w:t>
      </w:r>
    </w:p>
    <w:p w14:paraId="707BD220" w14:textId="77777777" w:rsidR="00355627" w:rsidRPr="00932566" w:rsidRDefault="00355627" w:rsidP="001B306D">
      <w:pPr>
        <w:pStyle w:val="Normaalweb"/>
        <w:numPr>
          <w:ilvl w:val="0"/>
          <w:numId w:val="2"/>
        </w:numPr>
        <w:rPr>
          <w:lang w:val="en-GB"/>
        </w:rPr>
      </w:pPr>
      <w:r w:rsidRPr="00355627">
        <w:rPr>
          <w:color w:val="AEAAAA" w:themeColor="background2" w:themeShade="BF"/>
          <w:lang w:val="en-GB"/>
        </w:rPr>
        <w:t>Note: When a HM receives a response from an AD, and the AD specifies an MR that is not of the same version, the HM must handle this as a non-recoverable error.</w:t>
      </w:r>
    </w:p>
    <w:p w14:paraId="5938FB4D" w14:textId="77777777" w:rsidR="00355627" w:rsidRPr="00932566" w:rsidRDefault="00355627" w:rsidP="001B306D">
      <w:pPr>
        <w:pStyle w:val="Normaalweb"/>
        <w:rPr>
          <w:lang w:val="en-GB"/>
        </w:rPr>
      </w:pPr>
      <w:r w:rsidRPr="00932566">
        <w:rPr>
          <w:lang w:val="en-GB"/>
        </w:rPr>
        <w:t>With regards to determining the user's choice of AD/MR, the following processing rules apply;</w:t>
      </w:r>
    </w:p>
    <w:p w14:paraId="7A0DA58A" w14:textId="77777777" w:rsidR="00355627" w:rsidRPr="00932566" w:rsidRDefault="00355627" w:rsidP="001B306D">
      <w:pPr>
        <w:numPr>
          <w:ilvl w:val="0"/>
          <w:numId w:val="3"/>
        </w:numPr>
        <w:spacing w:before="100" w:beforeAutospacing="1" w:after="100" w:afterAutospacing="1"/>
        <w:rPr>
          <w:rFonts w:eastAsia="Times New Roman"/>
          <w:lang w:val="en-GB"/>
        </w:rPr>
      </w:pPr>
      <w:r w:rsidRPr="00932566">
        <w:rPr>
          <w:rFonts w:eastAsia="Times New Roman"/>
          <w:lang w:val="en-GB"/>
        </w:rPr>
        <w:t>A HM MAY maintain user preferences (selected AD and MR, and 'Representation' use), and use these values for determining applicable AD/MR queries, else;</w:t>
      </w:r>
    </w:p>
    <w:p w14:paraId="7894A6E6" w14:textId="77777777" w:rsidR="00355627" w:rsidRPr="00932566" w:rsidRDefault="00355627" w:rsidP="001B306D">
      <w:pPr>
        <w:numPr>
          <w:ilvl w:val="0"/>
          <w:numId w:val="3"/>
        </w:numPr>
        <w:spacing w:before="100" w:beforeAutospacing="1" w:after="100" w:afterAutospacing="1"/>
        <w:rPr>
          <w:rFonts w:eastAsia="Times New Roman"/>
          <w:lang w:val="en-GB"/>
        </w:rPr>
      </w:pPr>
      <w:r w:rsidRPr="00932566">
        <w:rPr>
          <w:rFonts w:eastAsia="Times New Roman"/>
          <w:lang w:val="en-GB"/>
        </w:rPr>
        <w:t>When the EntityConcernedTypesAllowed for the requested service signify a representation scenario (i.e. KVK, RSIN etc.), t</w:t>
      </w:r>
      <w:r w:rsidRPr="00932566">
        <w:rPr>
          <w:rStyle w:val="inline-comment-marker"/>
          <w:rFonts w:eastAsia="Times New Roman"/>
          <w:lang w:val="en-GB"/>
        </w:rPr>
        <w:t>he HM MUST NOT query the user if it wants to authenticate on behalf of himself or another</w:t>
      </w:r>
      <w:r w:rsidRPr="00932566">
        <w:rPr>
          <w:rFonts w:eastAsia="Times New Roman"/>
          <w:lang w:val="en-GB"/>
        </w:rPr>
        <w:t>.</w:t>
      </w:r>
    </w:p>
    <w:p w14:paraId="79D3CAD9" w14:textId="77777777" w:rsidR="00355627" w:rsidRPr="00932566" w:rsidRDefault="00355627" w:rsidP="001B306D">
      <w:pPr>
        <w:pStyle w:val="Normaalweb"/>
        <w:rPr>
          <w:lang w:val="en-GB"/>
        </w:rPr>
      </w:pPr>
      <w:r w:rsidRPr="00932566">
        <w:rPr>
          <w:lang w:val="en-GB"/>
        </w:rPr>
        <w:t>Note: The examples below show only the AuthnRequest. Additional wrapping elements can be present in case of HTTP Artifact binding.</w:t>
      </w:r>
    </w:p>
    <w:p w14:paraId="4D19EC6E" w14:textId="77777777" w:rsidR="00355627" w:rsidRPr="00932566" w:rsidRDefault="00355627" w:rsidP="001B306D">
      <w:pPr>
        <w:rPr>
          <w:rFonts w:eastAsia="Times New Roman"/>
          <w:lang w:val="en-GB"/>
        </w:rPr>
      </w:pPr>
      <w:r w:rsidRPr="00932566">
        <w:rPr>
          <w:rFonts w:eastAsia="Times New Roman"/>
          <w:b/>
          <w:bCs/>
          <w:lang w:val="en-GB"/>
        </w:rPr>
        <w:t>Example DV AuthnRequest</w:t>
      </w:r>
      <w:r w:rsidRPr="00932566">
        <w:rPr>
          <w:rFonts w:eastAsia="Times New Roman"/>
          <w:lang w:val="en-GB"/>
        </w:rPr>
        <w:t xml:space="preserve"> </w:t>
      </w:r>
      <w:r w:rsidRPr="00932566">
        <w:rPr>
          <w:rStyle w:val="expand-control-icon"/>
          <w:rFonts w:eastAsia="Times New Roman"/>
          <w:vanish/>
          <w:lang w:val="en-GB"/>
        </w:rPr>
        <w:t> </w:t>
      </w:r>
      <w:r w:rsidRPr="00932566">
        <w:rPr>
          <w:rStyle w:val="expand-control-text"/>
          <w:rFonts w:eastAsia="Times New Roman"/>
          <w:vanish/>
          <w:lang w:val="en-GB"/>
        </w:rPr>
        <w:t>Bron uitklappen</w:t>
      </w:r>
      <w:r w:rsidRPr="00932566">
        <w:rPr>
          <w:rFonts w:eastAsia="Times New Roman"/>
          <w:lang w:val="en-GB"/>
        </w:rPr>
        <w:t xml:space="preserve"> </w:t>
      </w:r>
    </w:p>
    <w:p w14:paraId="76900CB4" w14:textId="77777777" w:rsidR="00355627" w:rsidRPr="00B43CCC" w:rsidRDefault="00355627" w:rsidP="001B306D">
      <w:pPr>
        <w:pStyle w:val="HTML-voorafopgemaakt"/>
        <w:rPr>
          <w:sz w:val="16"/>
          <w:lang w:val="en-GB"/>
        </w:rPr>
      </w:pPr>
      <w:r w:rsidRPr="00B43CCC">
        <w:rPr>
          <w:sz w:val="16"/>
          <w:lang w:val="en-GB"/>
        </w:rPr>
        <w:t>&lt;samlp:AuthnRequest xmlns:samlp="urn:oasis:names:tc:SAML:2.0:protocol"</w:t>
      </w:r>
    </w:p>
    <w:p w14:paraId="0F443FF1" w14:textId="77777777" w:rsidR="00355627" w:rsidRPr="00B43CCC" w:rsidRDefault="00355627" w:rsidP="001B306D">
      <w:pPr>
        <w:pStyle w:val="HTML-voorafopgemaakt"/>
        <w:rPr>
          <w:sz w:val="16"/>
          <w:lang w:val="en-GB"/>
        </w:rPr>
      </w:pPr>
      <w:r w:rsidRPr="00B43CCC">
        <w:rPr>
          <w:sz w:val="16"/>
          <w:lang w:val="en-GB"/>
        </w:rPr>
        <w:t xml:space="preserve">    ID="_6984066c-de03-11e4-a571-080027a35b78"</w:t>
      </w:r>
    </w:p>
    <w:p w14:paraId="4855BF6A" w14:textId="77777777" w:rsidR="00355627" w:rsidRPr="00B43CCC" w:rsidRDefault="00355627" w:rsidP="001B306D">
      <w:pPr>
        <w:pStyle w:val="HTML-voorafopgemaakt"/>
        <w:rPr>
          <w:sz w:val="16"/>
          <w:lang w:val="en-GB"/>
        </w:rPr>
      </w:pPr>
      <w:r w:rsidRPr="00B43CCC">
        <w:rPr>
          <w:sz w:val="16"/>
          <w:lang w:val="en-GB"/>
        </w:rPr>
        <w:t xml:space="preserve">    ForceAuthn="true"</w:t>
      </w:r>
    </w:p>
    <w:p w14:paraId="1C9D2E8F" w14:textId="77777777" w:rsidR="00355627" w:rsidRPr="00B43CCC" w:rsidRDefault="00355627" w:rsidP="001B306D">
      <w:pPr>
        <w:pStyle w:val="HTML-voorafopgemaakt"/>
        <w:rPr>
          <w:sz w:val="16"/>
          <w:lang w:val="en-GB"/>
        </w:rPr>
      </w:pPr>
      <w:r w:rsidRPr="00B43CCC">
        <w:rPr>
          <w:sz w:val="16"/>
          <w:lang w:val="en-GB"/>
        </w:rPr>
        <w:lastRenderedPageBreak/>
        <w:t xml:space="preserve">    IsPassive="false"</w:t>
      </w:r>
    </w:p>
    <w:p w14:paraId="550FF0C0" w14:textId="77777777" w:rsidR="00355627" w:rsidRPr="00B43CCC" w:rsidRDefault="00355627" w:rsidP="001B306D">
      <w:pPr>
        <w:pStyle w:val="HTML-voorafopgemaakt"/>
        <w:rPr>
          <w:sz w:val="16"/>
          <w:lang w:val="en-GB"/>
        </w:rPr>
      </w:pPr>
      <w:r w:rsidRPr="00B43CCC">
        <w:rPr>
          <w:sz w:val="16"/>
          <w:lang w:val="en-GB"/>
        </w:rPr>
        <w:t xml:space="preserve">    Destination="https://..."</w:t>
      </w:r>
    </w:p>
    <w:p w14:paraId="5F93D68E" w14:textId="77777777" w:rsidR="00355627" w:rsidRPr="00B43CCC" w:rsidRDefault="00355627" w:rsidP="001B306D">
      <w:pPr>
        <w:pStyle w:val="HTML-voorafopgemaakt"/>
        <w:rPr>
          <w:sz w:val="16"/>
          <w:lang w:val="en-GB"/>
        </w:rPr>
      </w:pPr>
      <w:r w:rsidRPr="00B43CCC">
        <w:rPr>
          <w:sz w:val="16"/>
          <w:lang w:val="en-GB"/>
        </w:rPr>
        <w:t xml:space="preserve">    ProtocolBinding="urn:oasis:names:tc:SAML:2.0:bindings:HTTP-Artifact"</w:t>
      </w:r>
    </w:p>
    <w:p w14:paraId="459AF980" w14:textId="77777777" w:rsidR="00355627" w:rsidRPr="00B43CCC" w:rsidRDefault="00355627" w:rsidP="001B306D">
      <w:pPr>
        <w:pStyle w:val="HTML-voorafopgemaakt"/>
        <w:rPr>
          <w:sz w:val="16"/>
          <w:lang w:val="en-GB"/>
        </w:rPr>
      </w:pPr>
      <w:r w:rsidRPr="00B43CCC">
        <w:rPr>
          <w:sz w:val="16"/>
          <w:lang w:val="en-GB"/>
        </w:rPr>
        <w:t xml:space="preserve">    AssertionConsumerServiceURL="https://"</w:t>
      </w:r>
    </w:p>
    <w:p w14:paraId="65627D43" w14:textId="77777777" w:rsidR="00355627" w:rsidRPr="00B43CCC" w:rsidRDefault="00355627" w:rsidP="001B306D">
      <w:pPr>
        <w:pStyle w:val="HTML-voorafopgemaakt"/>
        <w:rPr>
          <w:sz w:val="16"/>
          <w:lang w:val="en-GB"/>
        </w:rPr>
      </w:pPr>
      <w:r w:rsidRPr="00B43CCC">
        <w:rPr>
          <w:sz w:val="16"/>
          <w:lang w:val="en-GB"/>
        </w:rPr>
        <w:t xml:space="preserve">    AttributeConsumingServiceIndex="1"</w:t>
      </w:r>
    </w:p>
    <w:p w14:paraId="0E6C6469" w14:textId="77777777" w:rsidR="00355627" w:rsidRPr="00B43CCC" w:rsidRDefault="00355627" w:rsidP="001B306D">
      <w:pPr>
        <w:pStyle w:val="HTML-voorafopgemaakt"/>
        <w:rPr>
          <w:sz w:val="16"/>
          <w:lang w:val="en-GB"/>
        </w:rPr>
      </w:pPr>
      <w:r w:rsidRPr="00B43CCC">
        <w:rPr>
          <w:sz w:val="16"/>
          <w:lang w:val="en-GB"/>
        </w:rPr>
        <w:t xml:space="preserve">    IssueInstant="2015-04-08T16:30:03Z"</w:t>
      </w:r>
    </w:p>
    <w:p w14:paraId="6F54C74A" w14:textId="77777777" w:rsidR="00355627" w:rsidRPr="00B43CCC" w:rsidRDefault="00355627" w:rsidP="001B306D">
      <w:pPr>
        <w:pStyle w:val="HTML-voorafopgemaakt"/>
        <w:rPr>
          <w:sz w:val="16"/>
          <w:lang w:val="en-GB"/>
        </w:rPr>
      </w:pPr>
      <w:r w:rsidRPr="00B43CCC">
        <w:rPr>
          <w:sz w:val="16"/>
          <w:lang w:val="en-GB"/>
        </w:rPr>
        <w:t xml:space="preserve">    Version="2.0"&gt;</w:t>
      </w:r>
    </w:p>
    <w:p w14:paraId="226E5619" w14:textId="77777777" w:rsidR="00355627" w:rsidRPr="00B43CCC" w:rsidRDefault="00355627" w:rsidP="001B306D">
      <w:pPr>
        <w:pStyle w:val="HTML-voorafopgemaakt"/>
        <w:rPr>
          <w:sz w:val="16"/>
          <w:lang w:val="en-GB"/>
        </w:rPr>
      </w:pPr>
      <w:r w:rsidRPr="00B43CCC">
        <w:rPr>
          <w:sz w:val="16"/>
          <w:lang w:val="en-GB"/>
        </w:rPr>
        <w:t xml:space="preserve">    &lt;saml:Issuer xmlns:saml="urn:oasis:names:tc:SAML:2.0:assertion"&gt;urn:etoegang:DV:...&lt;/saml:Issuer&gt;</w:t>
      </w:r>
    </w:p>
    <w:p w14:paraId="7DE9CC6D" w14:textId="77777777" w:rsidR="00355627" w:rsidRPr="00B43CCC" w:rsidRDefault="00355627" w:rsidP="001B306D">
      <w:pPr>
        <w:pStyle w:val="HTML-voorafopgemaakt"/>
        <w:rPr>
          <w:sz w:val="16"/>
          <w:lang w:val="en-GB"/>
        </w:rPr>
      </w:pPr>
      <w:r w:rsidRPr="00B43CCC">
        <w:rPr>
          <w:sz w:val="16"/>
          <w:lang w:val="en-GB"/>
        </w:rPr>
        <w:t xml:space="preserve">    &lt;ds:Signature xmlns:ds="http://www.w3.org/2000/09/xmldsig#"&gt;</w:t>
      </w:r>
    </w:p>
    <w:p w14:paraId="0D547F84" w14:textId="77777777" w:rsidR="00355627" w:rsidRPr="00B43CCC" w:rsidRDefault="00355627" w:rsidP="001B306D">
      <w:pPr>
        <w:pStyle w:val="HTML-voorafopgemaakt"/>
        <w:rPr>
          <w:sz w:val="16"/>
          <w:lang w:val="en-GB"/>
        </w:rPr>
      </w:pPr>
      <w:r w:rsidRPr="00B43CCC">
        <w:rPr>
          <w:sz w:val="16"/>
          <w:lang w:val="en-GB"/>
        </w:rPr>
        <w:t xml:space="preserve">        &lt;ds:SignedInfo&gt;</w:t>
      </w:r>
    </w:p>
    <w:p w14:paraId="7DAC9FA0" w14:textId="77777777" w:rsidR="00355627" w:rsidRPr="00B43CCC" w:rsidRDefault="00355627" w:rsidP="001B306D">
      <w:pPr>
        <w:pStyle w:val="HTML-voorafopgemaakt"/>
        <w:rPr>
          <w:sz w:val="16"/>
          <w:lang w:val="en-GB"/>
        </w:rPr>
      </w:pPr>
      <w:r w:rsidRPr="00B43CCC">
        <w:rPr>
          <w:sz w:val="16"/>
          <w:lang w:val="en-GB"/>
        </w:rPr>
        <w:t xml:space="preserve">            &lt;ds:CanonicalizationMethod Algorithm="http://www.w3.org/2001/10/xml-exc-c14n#"/&gt;</w:t>
      </w:r>
    </w:p>
    <w:p w14:paraId="6274B190" w14:textId="77777777" w:rsidR="00355627" w:rsidRPr="00B43CCC" w:rsidRDefault="00355627" w:rsidP="001B306D">
      <w:pPr>
        <w:pStyle w:val="HTML-voorafopgemaakt"/>
        <w:rPr>
          <w:sz w:val="16"/>
          <w:lang w:val="en-GB"/>
        </w:rPr>
      </w:pPr>
      <w:r w:rsidRPr="00B43CCC">
        <w:rPr>
          <w:sz w:val="16"/>
          <w:lang w:val="en-GB"/>
        </w:rPr>
        <w:t xml:space="preserve">            &lt;ds:SignatureMethod Algorithm="http://www.w3.org/2001/04/xmldsig-more#rsa-sha256"/&gt;</w:t>
      </w:r>
    </w:p>
    <w:p w14:paraId="31CCC5A5" w14:textId="77777777" w:rsidR="00355627" w:rsidRPr="00B43CCC" w:rsidRDefault="00355627" w:rsidP="001B306D">
      <w:pPr>
        <w:pStyle w:val="HTML-voorafopgemaakt"/>
        <w:rPr>
          <w:sz w:val="16"/>
          <w:lang w:val="en-GB"/>
        </w:rPr>
      </w:pPr>
      <w:r w:rsidRPr="00B43CCC">
        <w:rPr>
          <w:sz w:val="16"/>
          <w:lang w:val="en-GB"/>
        </w:rPr>
        <w:t xml:space="preserve">            &lt;ds:Reference URI=" "&gt;</w:t>
      </w:r>
    </w:p>
    <w:p w14:paraId="17C706BD" w14:textId="77777777" w:rsidR="00355627" w:rsidRPr="00B43CCC" w:rsidRDefault="00355627" w:rsidP="001B306D">
      <w:pPr>
        <w:pStyle w:val="HTML-voorafopgemaakt"/>
        <w:rPr>
          <w:sz w:val="16"/>
          <w:lang w:val="en-GB"/>
        </w:rPr>
      </w:pPr>
      <w:r w:rsidRPr="00B43CCC">
        <w:rPr>
          <w:sz w:val="16"/>
          <w:lang w:val="en-GB"/>
        </w:rPr>
        <w:t xml:space="preserve">                &lt;ds:Transforms&gt;</w:t>
      </w:r>
    </w:p>
    <w:p w14:paraId="495A3230" w14:textId="77777777" w:rsidR="00355627" w:rsidRPr="00B43CCC" w:rsidRDefault="00355627" w:rsidP="001B306D">
      <w:pPr>
        <w:pStyle w:val="HTML-voorafopgemaakt"/>
        <w:rPr>
          <w:sz w:val="16"/>
          <w:lang w:val="en-GB"/>
        </w:rPr>
      </w:pPr>
      <w:r w:rsidRPr="00B43CCC">
        <w:rPr>
          <w:sz w:val="16"/>
          <w:lang w:val="en-GB"/>
        </w:rPr>
        <w:t xml:space="preserve">                    &lt;ds:Transform Algorithm="http://www.w3.org/2000/09/xmldsig#enveloped-signature"/&gt;</w:t>
      </w:r>
    </w:p>
    <w:p w14:paraId="244437C0" w14:textId="77777777" w:rsidR="00355627" w:rsidRPr="00B43CCC" w:rsidRDefault="00355627" w:rsidP="001B306D">
      <w:pPr>
        <w:pStyle w:val="HTML-voorafopgemaakt"/>
        <w:rPr>
          <w:sz w:val="16"/>
          <w:lang w:val="en-GB"/>
        </w:rPr>
      </w:pPr>
      <w:r w:rsidRPr="00B43CCC">
        <w:rPr>
          <w:sz w:val="16"/>
          <w:lang w:val="en-GB"/>
        </w:rPr>
        <w:t xml:space="preserve">                    &lt;ds:Transform Algorithm="http://www.w3.org/2001/10/xml-exc-c14n#"/&gt;</w:t>
      </w:r>
    </w:p>
    <w:p w14:paraId="681B9232" w14:textId="77777777" w:rsidR="00355627" w:rsidRPr="00B43CCC" w:rsidRDefault="00355627" w:rsidP="001B306D">
      <w:pPr>
        <w:pStyle w:val="HTML-voorafopgemaakt"/>
        <w:rPr>
          <w:sz w:val="16"/>
          <w:lang w:val="en-GB"/>
        </w:rPr>
      </w:pPr>
      <w:r w:rsidRPr="00B43CCC">
        <w:rPr>
          <w:sz w:val="16"/>
          <w:lang w:val="en-GB"/>
        </w:rPr>
        <w:t xml:space="preserve">                &lt;/ds:Transforms&gt;</w:t>
      </w:r>
    </w:p>
    <w:p w14:paraId="04C47304" w14:textId="77777777" w:rsidR="00355627" w:rsidRPr="00B43CCC" w:rsidRDefault="00355627" w:rsidP="001B306D">
      <w:pPr>
        <w:pStyle w:val="HTML-voorafopgemaakt"/>
        <w:rPr>
          <w:sz w:val="16"/>
          <w:lang w:val="en-GB"/>
        </w:rPr>
      </w:pPr>
      <w:r w:rsidRPr="00B43CCC">
        <w:rPr>
          <w:sz w:val="16"/>
          <w:lang w:val="en-GB"/>
        </w:rPr>
        <w:t xml:space="preserve">                &lt;ds:DigestMethod Algorithm="http://www.w3.org/2001/04/xmlenc#sha256"/&gt;</w:t>
      </w:r>
    </w:p>
    <w:p w14:paraId="7F7D14AD" w14:textId="77777777" w:rsidR="00355627" w:rsidRPr="00B43CCC" w:rsidRDefault="00355627" w:rsidP="001B306D">
      <w:pPr>
        <w:pStyle w:val="HTML-voorafopgemaakt"/>
        <w:rPr>
          <w:sz w:val="16"/>
          <w:lang w:val="en-GB"/>
        </w:rPr>
      </w:pPr>
      <w:r w:rsidRPr="00B43CCC">
        <w:rPr>
          <w:sz w:val="16"/>
          <w:lang w:val="en-GB"/>
        </w:rPr>
        <w:t xml:space="preserve">                &lt;ds:DigestValue&gt;...&lt;/ds:DigestValue&gt;</w:t>
      </w:r>
    </w:p>
    <w:p w14:paraId="7C8F21D6" w14:textId="77777777" w:rsidR="00355627" w:rsidRPr="00B43CCC" w:rsidRDefault="00355627" w:rsidP="001B306D">
      <w:pPr>
        <w:pStyle w:val="HTML-voorafopgemaakt"/>
        <w:rPr>
          <w:sz w:val="16"/>
          <w:lang w:val="en-GB"/>
        </w:rPr>
      </w:pPr>
      <w:r w:rsidRPr="00B43CCC">
        <w:rPr>
          <w:sz w:val="16"/>
          <w:lang w:val="en-GB"/>
        </w:rPr>
        <w:t xml:space="preserve">            &lt;/ds:Reference&gt;</w:t>
      </w:r>
    </w:p>
    <w:p w14:paraId="1A120BA6" w14:textId="77777777" w:rsidR="00355627" w:rsidRPr="00B43CCC" w:rsidRDefault="00355627" w:rsidP="001B306D">
      <w:pPr>
        <w:pStyle w:val="HTML-voorafopgemaakt"/>
        <w:rPr>
          <w:sz w:val="16"/>
          <w:lang w:val="en-GB"/>
        </w:rPr>
      </w:pPr>
      <w:r w:rsidRPr="00B43CCC">
        <w:rPr>
          <w:sz w:val="16"/>
          <w:lang w:val="en-GB"/>
        </w:rPr>
        <w:t xml:space="preserve">        &lt;/ds:SignedInfo&gt;</w:t>
      </w:r>
    </w:p>
    <w:p w14:paraId="4155B15A" w14:textId="77777777" w:rsidR="00355627" w:rsidRPr="00B43CCC" w:rsidRDefault="00355627" w:rsidP="001B306D">
      <w:pPr>
        <w:pStyle w:val="HTML-voorafopgemaakt"/>
        <w:rPr>
          <w:sz w:val="16"/>
          <w:lang w:val="en-GB"/>
        </w:rPr>
      </w:pPr>
      <w:r w:rsidRPr="00B43CCC">
        <w:rPr>
          <w:sz w:val="16"/>
          <w:lang w:val="en-GB"/>
        </w:rPr>
        <w:t xml:space="preserve">        &lt;ds:SignatureValue&gt;...&lt;/ds:SignatureValue&gt;</w:t>
      </w:r>
    </w:p>
    <w:p w14:paraId="0F819F91" w14:textId="77777777" w:rsidR="00355627" w:rsidRPr="00B43CCC" w:rsidRDefault="00355627" w:rsidP="001B306D">
      <w:pPr>
        <w:pStyle w:val="HTML-voorafopgemaakt"/>
        <w:rPr>
          <w:sz w:val="16"/>
          <w:lang w:val="en-GB"/>
        </w:rPr>
      </w:pPr>
      <w:r w:rsidRPr="00B43CCC">
        <w:rPr>
          <w:sz w:val="16"/>
          <w:lang w:val="en-GB"/>
        </w:rPr>
        <w:t xml:space="preserve">        &lt;ds:KeyInfo&gt;</w:t>
      </w:r>
    </w:p>
    <w:p w14:paraId="7AD3374B" w14:textId="77777777" w:rsidR="00355627" w:rsidRPr="00B43CCC" w:rsidRDefault="00355627" w:rsidP="001B306D">
      <w:pPr>
        <w:pStyle w:val="HTML-voorafopgemaakt"/>
        <w:rPr>
          <w:sz w:val="16"/>
          <w:lang w:val="en-GB"/>
        </w:rPr>
      </w:pPr>
      <w:r w:rsidRPr="00B43CCC">
        <w:rPr>
          <w:sz w:val="16"/>
          <w:lang w:val="en-GB"/>
        </w:rPr>
        <w:t xml:space="preserve">            &lt;ds:KeyName&gt;...&lt;/ds:KeyName&gt;</w:t>
      </w:r>
    </w:p>
    <w:p w14:paraId="13FD2C3D" w14:textId="77777777" w:rsidR="00355627" w:rsidRPr="00B43CCC" w:rsidRDefault="00355627" w:rsidP="001B306D">
      <w:pPr>
        <w:pStyle w:val="HTML-voorafopgemaakt"/>
        <w:rPr>
          <w:sz w:val="16"/>
          <w:lang w:val="en-GB"/>
        </w:rPr>
      </w:pPr>
      <w:r w:rsidRPr="00B43CCC">
        <w:rPr>
          <w:sz w:val="16"/>
          <w:lang w:val="en-GB"/>
        </w:rPr>
        <w:t xml:space="preserve">        &lt;/ds:KeyInfo&gt;</w:t>
      </w:r>
    </w:p>
    <w:p w14:paraId="7296DA87" w14:textId="77777777" w:rsidR="00355627" w:rsidRPr="00B43CCC" w:rsidRDefault="00355627" w:rsidP="001B306D">
      <w:pPr>
        <w:pStyle w:val="HTML-voorafopgemaakt"/>
        <w:rPr>
          <w:sz w:val="16"/>
          <w:lang w:val="en-GB"/>
        </w:rPr>
      </w:pPr>
      <w:r w:rsidRPr="00B43CCC">
        <w:rPr>
          <w:sz w:val="16"/>
          <w:lang w:val="en-GB"/>
        </w:rPr>
        <w:t xml:space="preserve">    &lt;/ds:Signature&gt;</w:t>
      </w:r>
    </w:p>
    <w:p w14:paraId="204A59FE" w14:textId="77777777" w:rsidR="00355627" w:rsidRPr="00B43CCC" w:rsidRDefault="00355627" w:rsidP="001B306D">
      <w:pPr>
        <w:pStyle w:val="HTML-voorafopgemaakt"/>
        <w:rPr>
          <w:sz w:val="16"/>
          <w:lang w:val="en-GB"/>
        </w:rPr>
      </w:pPr>
      <w:r w:rsidRPr="00B43CCC">
        <w:rPr>
          <w:sz w:val="16"/>
          <w:lang w:val="en-GB"/>
        </w:rPr>
        <w:t xml:space="preserve">    &lt;samlp:RequestedAuthnContext Comparison="minimum"&gt;</w:t>
      </w:r>
    </w:p>
    <w:p w14:paraId="5F6B1CF2" w14:textId="77777777" w:rsidR="00355627" w:rsidRPr="00B43CCC" w:rsidRDefault="00355627" w:rsidP="001B306D">
      <w:pPr>
        <w:pStyle w:val="HTML-voorafopgemaakt"/>
        <w:rPr>
          <w:sz w:val="16"/>
          <w:lang w:val="en-GB"/>
        </w:rPr>
      </w:pPr>
      <w:r w:rsidRPr="00B43CCC">
        <w:rPr>
          <w:sz w:val="16"/>
          <w:lang w:val="en-GB"/>
        </w:rPr>
        <w:t xml:space="preserve">        &lt;saml:AuthnContextClassRef xmlns:saml="urn:oasis:names:tc:SAML:2.0:assertion"&gt;urn:etoegang:core:assurance-class:loa3&lt;/saml:AuthnContextClassRef&gt;</w:t>
      </w:r>
    </w:p>
    <w:p w14:paraId="2B42482E" w14:textId="77777777" w:rsidR="00355627" w:rsidRPr="00B43CCC" w:rsidRDefault="00355627" w:rsidP="001B306D">
      <w:pPr>
        <w:pStyle w:val="HTML-voorafopgemaakt"/>
        <w:rPr>
          <w:sz w:val="16"/>
          <w:lang w:val="en-GB"/>
        </w:rPr>
      </w:pPr>
      <w:r w:rsidRPr="00B43CCC">
        <w:rPr>
          <w:sz w:val="16"/>
          <w:lang w:val="en-GB"/>
        </w:rPr>
        <w:t xml:space="preserve">    &lt;/samlp:RequestedAuthnContext&gt;</w:t>
      </w:r>
    </w:p>
    <w:p w14:paraId="28D7E581" w14:textId="77777777" w:rsidR="00355627" w:rsidRPr="00B43CCC" w:rsidRDefault="00355627" w:rsidP="001B306D">
      <w:pPr>
        <w:pStyle w:val="HTML-voorafopgemaakt"/>
        <w:rPr>
          <w:sz w:val="16"/>
          <w:lang w:val="en-GB"/>
        </w:rPr>
      </w:pPr>
      <w:r w:rsidRPr="00B43CCC">
        <w:rPr>
          <w:sz w:val="16"/>
          <w:lang w:val="en-GB"/>
        </w:rPr>
        <w:t>&lt;/samlp:AuthnRequest&gt;</w:t>
      </w:r>
    </w:p>
    <w:p w14:paraId="7D8C42B4" w14:textId="77777777" w:rsidR="00355627" w:rsidRPr="00932566" w:rsidRDefault="00355627" w:rsidP="001B306D">
      <w:pPr>
        <w:pStyle w:val="Normaalweb"/>
        <w:rPr>
          <w:lang w:val="en-GB"/>
        </w:rPr>
      </w:pPr>
      <w:r w:rsidRPr="00932566">
        <w:rPr>
          <w:lang w:val="en-GB"/>
        </w:rPr>
        <w:t> </w:t>
      </w:r>
    </w:p>
    <w:p w14:paraId="08E7E01E" w14:textId="77777777" w:rsidR="00355627" w:rsidRPr="00932566" w:rsidRDefault="00355627" w:rsidP="001B306D">
      <w:pPr>
        <w:rPr>
          <w:rFonts w:eastAsia="Times New Roman"/>
          <w:lang w:val="en-GB"/>
        </w:rPr>
      </w:pPr>
      <w:r w:rsidRPr="00932566">
        <w:rPr>
          <w:rFonts w:eastAsia="Times New Roman"/>
          <w:b/>
          <w:bCs/>
          <w:lang w:val="en-GB"/>
        </w:rPr>
        <w:t>Example DV AuthnRequest - minimal</w:t>
      </w:r>
      <w:r w:rsidRPr="00932566">
        <w:rPr>
          <w:rFonts w:eastAsia="Times New Roman"/>
          <w:lang w:val="en-GB"/>
        </w:rPr>
        <w:t xml:space="preserve"> </w:t>
      </w:r>
      <w:r w:rsidRPr="00932566">
        <w:rPr>
          <w:rStyle w:val="expand-control-icon"/>
          <w:rFonts w:eastAsia="Times New Roman"/>
          <w:vanish/>
          <w:lang w:val="en-GB"/>
        </w:rPr>
        <w:t> </w:t>
      </w:r>
      <w:r w:rsidRPr="00932566">
        <w:rPr>
          <w:rStyle w:val="expand-control-text"/>
          <w:rFonts w:eastAsia="Times New Roman"/>
          <w:vanish/>
          <w:lang w:val="en-GB"/>
        </w:rPr>
        <w:t>Bron uitklappen</w:t>
      </w:r>
      <w:r w:rsidRPr="00932566">
        <w:rPr>
          <w:rFonts w:eastAsia="Times New Roman"/>
          <w:lang w:val="en-GB"/>
        </w:rPr>
        <w:t xml:space="preserve"> </w:t>
      </w:r>
    </w:p>
    <w:p w14:paraId="428D8197" w14:textId="77777777" w:rsidR="00355627" w:rsidRPr="00B43CCC" w:rsidRDefault="00355627" w:rsidP="001B306D">
      <w:pPr>
        <w:pStyle w:val="HTML-voorafopgemaakt"/>
        <w:rPr>
          <w:sz w:val="16"/>
          <w:lang w:val="en-GB"/>
        </w:rPr>
      </w:pPr>
      <w:r w:rsidRPr="00B43CCC">
        <w:rPr>
          <w:sz w:val="16"/>
          <w:lang w:val="en-GB"/>
        </w:rPr>
        <w:t>&lt;samlp:AuthnRequest xmlns:samlp="urn:oasis:names:tc:SAML:2.0:protocol"</w:t>
      </w:r>
    </w:p>
    <w:p w14:paraId="49B15B84" w14:textId="77777777" w:rsidR="00355627" w:rsidRPr="00B43CCC" w:rsidRDefault="00355627" w:rsidP="001B306D">
      <w:pPr>
        <w:pStyle w:val="HTML-voorafopgemaakt"/>
        <w:rPr>
          <w:sz w:val="16"/>
          <w:lang w:val="es-ES"/>
        </w:rPr>
      </w:pPr>
      <w:r w:rsidRPr="00B43CCC">
        <w:rPr>
          <w:sz w:val="16"/>
          <w:lang w:val="en-GB"/>
        </w:rPr>
        <w:t xml:space="preserve">    </w:t>
      </w:r>
      <w:r w:rsidRPr="00B43CCC">
        <w:rPr>
          <w:sz w:val="16"/>
          <w:lang w:val="es-ES"/>
        </w:rPr>
        <w:t>ID="_2962ac7c-de04-11e4-9801-080027a35b78"</w:t>
      </w:r>
    </w:p>
    <w:p w14:paraId="3410B2BE" w14:textId="77777777" w:rsidR="00355627" w:rsidRPr="00B43CCC" w:rsidRDefault="00355627" w:rsidP="001B306D">
      <w:pPr>
        <w:pStyle w:val="HTML-voorafopgemaakt"/>
        <w:rPr>
          <w:sz w:val="16"/>
          <w:lang w:val="fr-FR"/>
        </w:rPr>
      </w:pPr>
      <w:r w:rsidRPr="00B43CCC">
        <w:rPr>
          <w:sz w:val="16"/>
          <w:lang w:val="es-ES"/>
        </w:rPr>
        <w:t xml:space="preserve">    </w:t>
      </w:r>
      <w:r w:rsidRPr="00B43CCC">
        <w:rPr>
          <w:sz w:val="16"/>
          <w:lang w:val="fr-FR"/>
        </w:rPr>
        <w:t>Destination="https://..."</w:t>
      </w:r>
    </w:p>
    <w:p w14:paraId="7FA5EA0D" w14:textId="77777777" w:rsidR="00355627" w:rsidRPr="00B43CCC" w:rsidRDefault="00355627" w:rsidP="001B306D">
      <w:pPr>
        <w:pStyle w:val="HTML-voorafopgemaakt"/>
        <w:rPr>
          <w:sz w:val="16"/>
          <w:lang w:val="fr-FR"/>
        </w:rPr>
      </w:pPr>
      <w:r w:rsidRPr="00B43CCC">
        <w:rPr>
          <w:sz w:val="16"/>
          <w:lang w:val="fr-FR"/>
        </w:rPr>
        <w:t xml:space="preserve">    IssueInstant="2015-04-08T16:30:07Z"</w:t>
      </w:r>
    </w:p>
    <w:p w14:paraId="1B10FC6C" w14:textId="77777777" w:rsidR="00355627" w:rsidRPr="00B43CCC" w:rsidRDefault="00355627" w:rsidP="001B306D">
      <w:pPr>
        <w:pStyle w:val="HTML-voorafopgemaakt"/>
        <w:rPr>
          <w:sz w:val="16"/>
          <w:lang w:val="fr-FR"/>
        </w:rPr>
      </w:pPr>
      <w:r w:rsidRPr="00B43CCC">
        <w:rPr>
          <w:sz w:val="16"/>
          <w:lang w:val="fr-FR"/>
        </w:rPr>
        <w:t xml:space="preserve">    Version="2.0"&gt;</w:t>
      </w:r>
    </w:p>
    <w:p w14:paraId="75B06CE9" w14:textId="77777777" w:rsidR="00355627" w:rsidRPr="00B43CCC" w:rsidRDefault="00355627" w:rsidP="001B306D">
      <w:pPr>
        <w:pStyle w:val="HTML-voorafopgemaakt"/>
        <w:rPr>
          <w:sz w:val="16"/>
          <w:lang w:val="fr-FR"/>
        </w:rPr>
      </w:pPr>
      <w:r w:rsidRPr="00B43CCC">
        <w:rPr>
          <w:sz w:val="16"/>
          <w:lang w:val="fr-FR"/>
        </w:rPr>
        <w:t xml:space="preserve">    &lt;saml:Issuer xmlns:saml="urn:oasis:names:tc:SAML:2.0:assertion"&gt;urn:etoegang:DV:...&lt;/saml:Issuer&gt;</w:t>
      </w:r>
    </w:p>
    <w:p w14:paraId="0C4F10E5" w14:textId="77777777" w:rsidR="00355627" w:rsidRPr="00B43CCC" w:rsidRDefault="00355627" w:rsidP="001B306D">
      <w:pPr>
        <w:pStyle w:val="HTML-voorafopgemaakt"/>
        <w:rPr>
          <w:sz w:val="16"/>
          <w:lang w:val="fr-FR"/>
        </w:rPr>
      </w:pPr>
      <w:r w:rsidRPr="00B43CCC">
        <w:rPr>
          <w:sz w:val="16"/>
          <w:lang w:val="fr-FR"/>
        </w:rPr>
        <w:t xml:space="preserve">    &lt;ds:Signature xmlns:ds="http://www.w3.org/2000/09/xmldsig#"&gt;</w:t>
      </w:r>
    </w:p>
    <w:p w14:paraId="5047EA8C" w14:textId="77777777" w:rsidR="00355627" w:rsidRPr="00B43CCC" w:rsidRDefault="00355627" w:rsidP="001B306D">
      <w:pPr>
        <w:pStyle w:val="HTML-voorafopgemaakt"/>
        <w:rPr>
          <w:sz w:val="16"/>
          <w:lang w:val="en-GB"/>
        </w:rPr>
      </w:pPr>
      <w:r w:rsidRPr="00B43CCC">
        <w:rPr>
          <w:sz w:val="16"/>
          <w:lang w:val="fr-FR"/>
        </w:rPr>
        <w:t xml:space="preserve">        </w:t>
      </w:r>
      <w:r w:rsidRPr="00B43CCC">
        <w:rPr>
          <w:sz w:val="16"/>
          <w:lang w:val="en-GB"/>
        </w:rPr>
        <w:t>&lt;ds:SignedInfo&gt;</w:t>
      </w:r>
    </w:p>
    <w:p w14:paraId="71FDD007" w14:textId="77777777" w:rsidR="00355627" w:rsidRPr="00B43CCC" w:rsidRDefault="00355627" w:rsidP="001B306D">
      <w:pPr>
        <w:pStyle w:val="HTML-voorafopgemaakt"/>
        <w:rPr>
          <w:sz w:val="16"/>
          <w:lang w:val="en-GB"/>
        </w:rPr>
      </w:pPr>
      <w:r w:rsidRPr="00B43CCC">
        <w:rPr>
          <w:sz w:val="16"/>
          <w:lang w:val="en-GB"/>
        </w:rPr>
        <w:t xml:space="preserve">            &lt;ds:CanonicalizationMethod Algorithm="http://www.w3.org/2001/10/xml-exc-c14n#"/&gt;</w:t>
      </w:r>
    </w:p>
    <w:p w14:paraId="31228E36" w14:textId="77777777" w:rsidR="00355627" w:rsidRPr="00B43CCC" w:rsidRDefault="00355627" w:rsidP="001B306D">
      <w:pPr>
        <w:pStyle w:val="HTML-voorafopgemaakt"/>
        <w:rPr>
          <w:sz w:val="16"/>
          <w:lang w:val="en-GB"/>
        </w:rPr>
      </w:pPr>
      <w:r w:rsidRPr="00B43CCC">
        <w:rPr>
          <w:sz w:val="16"/>
          <w:lang w:val="en-GB"/>
        </w:rPr>
        <w:t xml:space="preserve">            &lt;ds:SignatureMethod Algorithm="http://www.w3.org/2001/04/xmldsig-more#rsa-sha256"/&gt;</w:t>
      </w:r>
    </w:p>
    <w:p w14:paraId="15B6763A" w14:textId="77777777" w:rsidR="00355627" w:rsidRPr="00B43CCC" w:rsidRDefault="00355627" w:rsidP="001B306D">
      <w:pPr>
        <w:pStyle w:val="HTML-voorafopgemaakt"/>
        <w:rPr>
          <w:sz w:val="16"/>
          <w:lang w:val="en-GB"/>
        </w:rPr>
      </w:pPr>
      <w:r w:rsidRPr="00B43CCC">
        <w:rPr>
          <w:sz w:val="16"/>
          <w:lang w:val="en-GB"/>
        </w:rPr>
        <w:t xml:space="preserve">            &lt;ds:Reference URI="#_2962ac7c-de04-11e4-9801-080027a35b78"&gt;</w:t>
      </w:r>
    </w:p>
    <w:p w14:paraId="13E242EC" w14:textId="77777777" w:rsidR="00355627" w:rsidRPr="00B43CCC" w:rsidRDefault="00355627" w:rsidP="001B306D">
      <w:pPr>
        <w:pStyle w:val="HTML-voorafopgemaakt"/>
        <w:rPr>
          <w:sz w:val="16"/>
          <w:lang w:val="en-GB"/>
        </w:rPr>
      </w:pPr>
      <w:r w:rsidRPr="00B43CCC">
        <w:rPr>
          <w:sz w:val="16"/>
          <w:lang w:val="en-GB"/>
        </w:rPr>
        <w:t xml:space="preserve">                &lt;ds:Transforms&gt;</w:t>
      </w:r>
    </w:p>
    <w:p w14:paraId="6A2E25E2" w14:textId="77777777" w:rsidR="00355627" w:rsidRPr="00B43CCC" w:rsidRDefault="00355627" w:rsidP="001B306D">
      <w:pPr>
        <w:pStyle w:val="HTML-voorafopgemaakt"/>
        <w:rPr>
          <w:sz w:val="16"/>
          <w:lang w:val="en-GB"/>
        </w:rPr>
      </w:pPr>
      <w:r w:rsidRPr="00B43CCC">
        <w:rPr>
          <w:sz w:val="16"/>
          <w:lang w:val="en-GB"/>
        </w:rPr>
        <w:t xml:space="preserve">                    &lt;ds:Transform Algorithm="http://www.w3.org/2000/09/xmldsig#enveloped-signature"/&gt;</w:t>
      </w:r>
    </w:p>
    <w:p w14:paraId="07703A41" w14:textId="77777777" w:rsidR="00355627" w:rsidRPr="00B43CCC" w:rsidRDefault="00355627" w:rsidP="001B306D">
      <w:pPr>
        <w:pStyle w:val="HTML-voorafopgemaakt"/>
        <w:rPr>
          <w:sz w:val="16"/>
          <w:lang w:val="en-GB"/>
        </w:rPr>
      </w:pPr>
      <w:r w:rsidRPr="00B43CCC">
        <w:rPr>
          <w:sz w:val="16"/>
          <w:lang w:val="en-GB"/>
        </w:rPr>
        <w:t xml:space="preserve">                    &lt;ds:Transform Algorithm="http://www.w3.org/2001/10/xml-exc-c14n#"/&gt;</w:t>
      </w:r>
    </w:p>
    <w:p w14:paraId="77777958" w14:textId="77777777" w:rsidR="00355627" w:rsidRPr="00B43CCC" w:rsidRDefault="00355627" w:rsidP="001B306D">
      <w:pPr>
        <w:pStyle w:val="HTML-voorafopgemaakt"/>
        <w:rPr>
          <w:sz w:val="16"/>
          <w:lang w:val="en-GB"/>
        </w:rPr>
      </w:pPr>
      <w:r w:rsidRPr="00B43CCC">
        <w:rPr>
          <w:sz w:val="16"/>
          <w:lang w:val="en-GB"/>
        </w:rPr>
        <w:t xml:space="preserve">                &lt;/ds:Transforms&gt;</w:t>
      </w:r>
    </w:p>
    <w:p w14:paraId="3D772BD7" w14:textId="77777777" w:rsidR="00355627" w:rsidRPr="00B43CCC" w:rsidRDefault="00355627" w:rsidP="001B306D">
      <w:pPr>
        <w:pStyle w:val="HTML-voorafopgemaakt"/>
        <w:rPr>
          <w:sz w:val="16"/>
          <w:lang w:val="en-GB"/>
        </w:rPr>
      </w:pPr>
      <w:r w:rsidRPr="00B43CCC">
        <w:rPr>
          <w:sz w:val="16"/>
          <w:lang w:val="en-GB"/>
        </w:rPr>
        <w:t xml:space="preserve">                &lt;ds:DigestMethod Algorithm="http://www.w3.org/2001/04/xmlenc#sha256"/&gt;</w:t>
      </w:r>
    </w:p>
    <w:p w14:paraId="1FD9AF26" w14:textId="77777777" w:rsidR="00355627" w:rsidRPr="00B43CCC" w:rsidRDefault="00355627" w:rsidP="001B306D">
      <w:pPr>
        <w:pStyle w:val="HTML-voorafopgemaakt"/>
        <w:rPr>
          <w:sz w:val="16"/>
          <w:lang w:val="en-GB"/>
        </w:rPr>
      </w:pPr>
      <w:r w:rsidRPr="00B43CCC">
        <w:rPr>
          <w:sz w:val="16"/>
          <w:lang w:val="en-GB"/>
        </w:rPr>
        <w:t xml:space="preserve">                &lt;ds:DigestValue&gt;...&lt;/ds:DigestValue&gt;</w:t>
      </w:r>
    </w:p>
    <w:p w14:paraId="7D2108B0" w14:textId="77777777" w:rsidR="00355627" w:rsidRPr="00B43CCC" w:rsidRDefault="00355627" w:rsidP="001B306D">
      <w:pPr>
        <w:pStyle w:val="HTML-voorafopgemaakt"/>
        <w:rPr>
          <w:sz w:val="16"/>
          <w:lang w:val="en-GB"/>
        </w:rPr>
      </w:pPr>
      <w:r w:rsidRPr="00B43CCC">
        <w:rPr>
          <w:sz w:val="16"/>
          <w:lang w:val="en-GB"/>
        </w:rPr>
        <w:t xml:space="preserve">            &lt;/ds:Reference&gt;</w:t>
      </w:r>
    </w:p>
    <w:p w14:paraId="77573781" w14:textId="77777777" w:rsidR="00355627" w:rsidRPr="00B43CCC" w:rsidRDefault="00355627" w:rsidP="001B306D">
      <w:pPr>
        <w:pStyle w:val="HTML-voorafopgemaakt"/>
        <w:rPr>
          <w:sz w:val="16"/>
          <w:lang w:val="en-GB"/>
        </w:rPr>
      </w:pPr>
      <w:r w:rsidRPr="00B43CCC">
        <w:rPr>
          <w:sz w:val="16"/>
          <w:lang w:val="en-GB"/>
        </w:rPr>
        <w:t xml:space="preserve">        &lt;/ds:SignedInfo&gt;</w:t>
      </w:r>
    </w:p>
    <w:p w14:paraId="67F93B88" w14:textId="77777777" w:rsidR="00355627" w:rsidRPr="00B43CCC" w:rsidRDefault="00355627" w:rsidP="001B306D">
      <w:pPr>
        <w:pStyle w:val="HTML-voorafopgemaakt"/>
        <w:rPr>
          <w:sz w:val="16"/>
          <w:lang w:val="en-GB"/>
        </w:rPr>
      </w:pPr>
      <w:r w:rsidRPr="00B43CCC">
        <w:rPr>
          <w:sz w:val="16"/>
          <w:lang w:val="en-GB"/>
        </w:rPr>
        <w:t xml:space="preserve">        &lt;ds:SignatureValue&gt;...&lt;/ds:SignatureValue&gt;</w:t>
      </w:r>
    </w:p>
    <w:p w14:paraId="5F6DD15B" w14:textId="77777777" w:rsidR="00355627" w:rsidRPr="00B43CCC" w:rsidRDefault="00355627" w:rsidP="001B306D">
      <w:pPr>
        <w:pStyle w:val="HTML-voorafopgemaakt"/>
        <w:rPr>
          <w:sz w:val="16"/>
          <w:lang w:val="en-GB"/>
        </w:rPr>
      </w:pPr>
      <w:r w:rsidRPr="00B43CCC">
        <w:rPr>
          <w:sz w:val="16"/>
          <w:lang w:val="en-GB"/>
        </w:rPr>
        <w:t xml:space="preserve">        &lt;ds:KeyInfo&gt;</w:t>
      </w:r>
    </w:p>
    <w:p w14:paraId="1305810E" w14:textId="77777777" w:rsidR="00355627" w:rsidRPr="00B43CCC" w:rsidRDefault="00355627" w:rsidP="001B306D">
      <w:pPr>
        <w:pStyle w:val="HTML-voorafopgemaakt"/>
        <w:rPr>
          <w:sz w:val="16"/>
          <w:lang w:val="en-GB"/>
        </w:rPr>
      </w:pPr>
      <w:r w:rsidRPr="00B43CCC">
        <w:rPr>
          <w:sz w:val="16"/>
          <w:lang w:val="en-GB"/>
        </w:rPr>
        <w:t xml:space="preserve">            &lt;ds:KeyName&gt;...&lt;/ds:KeyName&gt;</w:t>
      </w:r>
    </w:p>
    <w:p w14:paraId="5534A644" w14:textId="77777777" w:rsidR="00355627" w:rsidRPr="00B43CCC" w:rsidRDefault="00355627" w:rsidP="001B306D">
      <w:pPr>
        <w:pStyle w:val="HTML-voorafopgemaakt"/>
        <w:rPr>
          <w:sz w:val="16"/>
          <w:lang w:val="en-GB"/>
        </w:rPr>
      </w:pPr>
      <w:r w:rsidRPr="00B43CCC">
        <w:rPr>
          <w:sz w:val="16"/>
          <w:lang w:val="en-GB"/>
        </w:rPr>
        <w:t xml:space="preserve">        &lt;/ds:KeyInfo&gt;</w:t>
      </w:r>
    </w:p>
    <w:p w14:paraId="5FDB50AC" w14:textId="77777777" w:rsidR="00355627" w:rsidRPr="00B43CCC" w:rsidRDefault="00355627" w:rsidP="001B306D">
      <w:pPr>
        <w:pStyle w:val="HTML-voorafopgemaakt"/>
        <w:rPr>
          <w:sz w:val="16"/>
          <w:lang w:val="en-GB"/>
        </w:rPr>
      </w:pPr>
      <w:r w:rsidRPr="00B43CCC">
        <w:rPr>
          <w:sz w:val="16"/>
          <w:lang w:val="en-GB"/>
        </w:rPr>
        <w:t xml:space="preserve">    &lt;/ds:Signature&gt;</w:t>
      </w:r>
    </w:p>
    <w:p w14:paraId="7BB2CBBE" w14:textId="77777777" w:rsidR="00355627" w:rsidRPr="00B43CCC" w:rsidRDefault="00355627" w:rsidP="001B306D">
      <w:pPr>
        <w:pStyle w:val="HTML-voorafopgemaakt"/>
        <w:rPr>
          <w:sz w:val="16"/>
          <w:lang w:val="en-GB"/>
        </w:rPr>
      </w:pPr>
      <w:r w:rsidRPr="00B43CCC">
        <w:rPr>
          <w:sz w:val="16"/>
          <w:lang w:val="en-GB"/>
        </w:rPr>
        <w:t>&lt;/samlp:AuthnRequest&gt;</w:t>
      </w:r>
    </w:p>
    <w:p w14:paraId="153F427E" w14:textId="77777777" w:rsidR="00355627" w:rsidRPr="00932566" w:rsidRDefault="00355627" w:rsidP="001B306D">
      <w:pPr>
        <w:pStyle w:val="Kop3"/>
        <w:rPr>
          <w:rFonts w:eastAsia="Times New Roman"/>
          <w:lang w:val="en-GB"/>
        </w:rPr>
      </w:pPr>
      <w:r w:rsidRPr="00932566">
        <w:rPr>
          <w:rFonts w:eastAsia="Times New Roman"/>
          <w:sz w:val="24"/>
          <w:szCs w:val="24"/>
          <w:lang w:val="en-GB"/>
        </w:rPr>
        <w:t>Response (2)</w:t>
      </w:r>
    </w:p>
    <w:p w14:paraId="36E6A906" w14:textId="77777777" w:rsidR="00355627" w:rsidRPr="00932566" w:rsidRDefault="00355627" w:rsidP="001B306D">
      <w:pPr>
        <w:pStyle w:val="Normaalweb"/>
        <w:rPr>
          <w:lang w:val="en-GB"/>
        </w:rPr>
      </w:pPr>
      <w:r w:rsidRPr="00932566">
        <w:rPr>
          <w:lang w:val="en-GB"/>
        </w:rPr>
        <w:lastRenderedPageBreak/>
        <w:t>For chain authorizations (</w:t>
      </w:r>
      <w:hyperlink r:id="rId34" w:history="1">
        <w:r w:rsidRPr="00932566">
          <w:rPr>
            <w:rStyle w:val="Hyperlink"/>
            <w:lang w:val="en-GB"/>
          </w:rPr>
          <w:t>Interface specifications HM-MR chain authorization</w:t>
        </w:r>
      </w:hyperlink>
      <w:r w:rsidRPr="00932566">
        <w:rPr>
          <w:lang w:val="en-GB"/>
        </w:rPr>
        <w:t>), the identification number of the represented service consumer are included in the assertion for the HM in the same way as for single authorizations. The additional information about the chain is stored in a separate attribute.</w:t>
      </w:r>
    </w:p>
    <w:p w14:paraId="49EF2F6F" w14:textId="77777777" w:rsidR="00355627" w:rsidRPr="00932566" w:rsidRDefault="00355627" w:rsidP="001B306D">
      <w:pPr>
        <w:pStyle w:val="Normaalweb"/>
        <w:rPr>
          <w:lang w:val="en-GB"/>
        </w:rPr>
      </w:pPr>
      <w:r w:rsidRPr="00932566">
        <w:rPr>
          <w:lang w:val="en-GB"/>
        </w:rPr>
        <w:t>Note: The HM will not identify the MRs from which the underlying assertions originate. Additional attributes relate to the represented service consumer or the user. There is no mechanism to include an additional attribute that relates specifically to an intermediary.</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78"/>
        <w:gridCol w:w="493"/>
        <w:gridCol w:w="7761"/>
      </w:tblGrid>
      <w:tr w:rsidR="00355627" w14:paraId="68EB7B11"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B9082" w14:textId="77777777" w:rsidR="00355627" w:rsidRDefault="00355627" w:rsidP="001B306D">
            <w:pPr>
              <w:jc w:val="center"/>
              <w:rPr>
                <w:rFonts w:eastAsia="Times New Roman"/>
                <w:b/>
                <w:bCs/>
              </w:rPr>
            </w:pPr>
            <w:r>
              <w:rPr>
                <w:rFonts w:eastAsia="Times New Roman"/>
                <w:b/>
                <w:bCs/>
              </w:rPr>
              <w:t>Element/@Attribute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E3CD9B" w14:textId="77777777" w:rsidR="00355627" w:rsidRDefault="00355627" w:rsidP="001B306D">
            <w:pPr>
              <w:jc w:val="center"/>
              <w:rPr>
                <w:rFonts w:eastAsia="Times New Roman"/>
                <w:b/>
                <w:bCs/>
              </w:rPr>
            </w:pPr>
            <w:r>
              <w:rPr>
                <w:rFonts w:eastAsia="Times New Roman"/>
                <w:b/>
                <w:bCs/>
              </w:rPr>
              <w:t>0..n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5368E2" w14:textId="77777777" w:rsidR="00355627" w:rsidRDefault="00355627" w:rsidP="001B306D">
            <w:pPr>
              <w:jc w:val="center"/>
              <w:rPr>
                <w:rFonts w:eastAsia="Times New Roman"/>
                <w:b/>
                <w:bCs/>
              </w:rPr>
            </w:pPr>
            <w:r>
              <w:rPr>
                <w:rFonts w:eastAsia="Times New Roman"/>
                <w:b/>
                <w:bCs/>
              </w:rPr>
              <w:t>Description</w:t>
            </w:r>
          </w:p>
        </w:tc>
      </w:tr>
      <w:tr w:rsidR="00355627" w:rsidRPr="00FA318C" w14:paraId="68DB0A77"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D3AA1" w14:textId="77777777" w:rsidR="00355627" w:rsidRDefault="00355627" w:rsidP="001B306D">
            <w:pPr>
              <w:pStyle w:val="Normaalweb"/>
              <w:jc w:val="center"/>
              <w:rPr>
                <w:b/>
                <w:bCs/>
              </w:rPr>
            </w:pPr>
            <w:r>
              <w:rPr>
                <w:b/>
                <w:bCs/>
              </w:rP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F0B34"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DA621" w14:textId="77777777" w:rsidR="00355627" w:rsidRPr="00932566" w:rsidRDefault="00355627" w:rsidP="001B306D">
            <w:pPr>
              <w:pStyle w:val="Normaalweb"/>
              <w:rPr>
                <w:lang w:val="en-GB"/>
              </w:rPr>
            </w:pPr>
            <w:r w:rsidRPr="00932566">
              <w:rPr>
                <w:lang w:val="en-GB"/>
              </w:rPr>
              <w:t>SAML: Unique message characteristic. MUST identify the message uniquely within the scope of the sender and receiver for a period of at least 12 months.</w:t>
            </w:r>
          </w:p>
        </w:tc>
      </w:tr>
      <w:tr w:rsidR="00355627" w:rsidRPr="00FA318C" w14:paraId="184C3A22"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D6633" w14:textId="77777777" w:rsidR="00355627" w:rsidRDefault="00355627" w:rsidP="001B306D">
            <w:pPr>
              <w:pStyle w:val="Normaalweb"/>
              <w:jc w:val="center"/>
              <w:rPr>
                <w:b/>
                <w:bCs/>
              </w:rPr>
            </w:pPr>
            <w:r>
              <w:rPr>
                <w:b/>
                <w:bCs/>
              </w:rPr>
              <w:t>@InResponseTo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68CBF"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2232D" w14:textId="77777777" w:rsidR="00355627" w:rsidRPr="00932566" w:rsidRDefault="00355627" w:rsidP="001B306D">
            <w:pPr>
              <w:pStyle w:val="Normaalweb"/>
              <w:rPr>
                <w:lang w:val="en-GB"/>
              </w:rPr>
            </w:pPr>
            <w:r w:rsidRPr="00932566">
              <w:rPr>
                <w:lang w:val="en-GB"/>
              </w:rPr>
              <w:t>SAML: Unique attribute of the AuthnRequest for which this Response message is the answer.</w:t>
            </w:r>
          </w:p>
        </w:tc>
      </w:tr>
      <w:tr w:rsidR="00355627" w:rsidRPr="00FA318C" w14:paraId="61F0DE32"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EFA73" w14:textId="77777777" w:rsidR="00355627" w:rsidRDefault="00355627" w:rsidP="001B306D">
            <w:pPr>
              <w:pStyle w:val="Normaalweb"/>
              <w:jc w:val="center"/>
              <w:rPr>
                <w:b/>
                <w:bCs/>
              </w:rPr>
            </w:pPr>
            <w:r>
              <w:rPr>
                <w:b/>
                <w:bCs/>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AEE49"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43E8F" w14:textId="77777777" w:rsidR="00355627" w:rsidRPr="00932566" w:rsidRDefault="00355627" w:rsidP="001B306D">
            <w:pPr>
              <w:pStyle w:val="Normaalweb"/>
              <w:rPr>
                <w:lang w:val="en-GB"/>
              </w:rPr>
            </w:pPr>
            <w:r w:rsidRPr="00932566">
              <w:rPr>
                <w:lang w:val="en-GB"/>
              </w:rPr>
              <w:t>SAML: Version of the SAML protocol. The value MUST be '2.0'.</w:t>
            </w:r>
          </w:p>
        </w:tc>
      </w:tr>
      <w:tr w:rsidR="00355627" w:rsidRPr="00FA318C" w14:paraId="3290D46C"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913BB" w14:textId="77777777" w:rsidR="00355627" w:rsidRDefault="00355627" w:rsidP="001B306D">
            <w:pPr>
              <w:pStyle w:val="Normaalweb"/>
              <w:jc w:val="center"/>
              <w:rPr>
                <w:b/>
                <w:bCs/>
              </w:rPr>
            </w:pPr>
            <w:r>
              <w:rPr>
                <w:b/>
                <w:bCs/>
              </w:rPr>
              <w:t>@IssueInstant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C6D888"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DACF3" w14:textId="77777777" w:rsidR="00355627" w:rsidRPr="00932566" w:rsidRDefault="00355627" w:rsidP="001B306D">
            <w:pPr>
              <w:pStyle w:val="Normaalweb"/>
              <w:rPr>
                <w:lang w:val="en-GB"/>
              </w:rPr>
            </w:pPr>
            <w:r w:rsidRPr="00932566">
              <w:rPr>
                <w:lang w:val="en-GB"/>
              </w:rPr>
              <w:t>SAML: Time of issuing of the Response.</w:t>
            </w:r>
          </w:p>
        </w:tc>
      </w:tr>
      <w:tr w:rsidR="00355627" w14:paraId="0CD13631"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20D85" w14:textId="77777777" w:rsidR="00355627" w:rsidRDefault="00355627" w:rsidP="001B306D">
            <w:pPr>
              <w:pStyle w:val="Normaalweb"/>
              <w:jc w:val="center"/>
              <w:rPr>
                <w:b/>
                <w:bCs/>
              </w:rPr>
            </w:pPr>
            <w:r>
              <w:rPr>
                <w:b/>
                <w:bCs/>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DA2CD"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B5323" w14:textId="77777777" w:rsidR="00355627" w:rsidRDefault="00355627" w:rsidP="001B306D">
            <w:pPr>
              <w:pStyle w:val="Normaalweb"/>
            </w:pPr>
            <w:r w:rsidRPr="00932566">
              <w:rPr>
                <w:lang w:val="en-GB"/>
              </w:rPr>
              <w:t xml:space="preserve">SAML: URL of the endpoint of the DV on which the message is offered. </w:t>
            </w:r>
            <w:r>
              <w:t>MUST match the DV's metadata.</w:t>
            </w:r>
          </w:p>
        </w:tc>
      </w:tr>
      <w:tr w:rsidR="00355627" w:rsidRPr="00FA318C" w14:paraId="13F22A82"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18AC6C" w14:textId="77777777" w:rsidR="00355627" w:rsidRDefault="00355627" w:rsidP="001B306D">
            <w:pPr>
              <w:pStyle w:val="Normaalweb"/>
              <w:jc w:val="center"/>
              <w:rPr>
                <w:b/>
                <w:bCs/>
              </w:rPr>
            </w:pPr>
            <w:r>
              <w:rPr>
                <w:b/>
                <w:bCs/>
              </w:rPr>
              <w:t>@Consent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B9509"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B14006" w14:textId="77777777" w:rsidR="00355627" w:rsidRPr="00932566" w:rsidRDefault="00355627" w:rsidP="001B306D">
            <w:pPr>
              <w:pStyle w:val="Normaalweb"/>
              <w:rPr>
                <w:lang w:val="en-GB"/>
              </w:rPr>
            </w:pPr>
            <w:r w:rsidRPr="00932566">
              <w:rPr>
                <w:lang w:val="en-GB"/>
              </w:rPr>
              <w:t>Elektronische Toegangsdiensten: MAY be included. When Consent is included, the default value MUST contain urn:oasis:names:tc:SAML:2.0:consent:unspecified.</w:t>
            </w:r>
          </w:p>
        </w:tc>
      </w:tr>
      <w:tr w:rsidR="00355627" w14:paraId="76DDF867"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5684F" w14:textId="77777777" w:rsidR="00355627" w:rsidRDefault="00355627" w:rsidP="001B306D">
            <w:pPr>
              <w:pStyle w:val="Normaalweb"/>
              <w:jc w:val="center"/>
              <w:rPr>
                <w:b/>
                <w:bCs/>
              </w:rPr>
            </w:pPr>
            <w:r>
              <w:rPr>
                <w:b/>
                <w:bCs/>
              </w:rPr>
              <w:t>Issuer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F898D"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C9A73" w14:textId="77777777" w:rsidR="00355627" w:rsidRDefault="00355627" w:rsidP="001B306D">
            <w:pPr>
              <w:pStyle w:val="Normaalweb"/>
            </w:pPr>
            <w:r>
              <w:t xml:space="preserve">Elektronische Toegangsdiensten: MUST contain the </w:t>
            </w:r>
            <w:hyperlink r:id="rId35" w:history="1">
              <w:r>
                <w:rPr>
                  <w:rStyle w:val="Hyperlink"/>
                </w:rPr>
                <w:t>EntityID</w:t>
              </w:r>
            </w:hyperlink>
            <w:r>
              <w:t xml:space="preserve"> of the HM.</w:t>
            </w:r>
          </w:p>
        </w:tc>
      </w:tr>
      <w:tr w:rsidR="00355627" w14:paraId="4024BAAD"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F8453" w14:textId="77777777" w:rsidR="00355627" w:rsidRDefault="00355627" w:rsidP="001B306D">
            <w:pPr>
              <w:jc w:val="center"/>
              <w:rPr>
                <w:rFonts w:eastAsia="Times New Roman"/>
                <w:b/>
                <w:bCs/>
              </w:rPr>
            </w:pPr>
            <w:r>
              <w:rPr>
                <w:rFonts w:eastAsia="Times New Roman"/>
                <w:b/>
                <w:bCs/>
              </w:rPr>
              <w:t>@NameQualifier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D43632"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01865" w14:textId="77777777" w:rsidR="00355627" w:rsidRDefault="00355627" w:rsidP="001B306D">
            <w:pPr>
              <w:rPr>
                <w:rFonts w:eastAsia="Times New Roman"/>
              </w:rPr>
            </w:pPr>
            <w:r>
              <w:rPr>
                <w:rFonts w:eastAsia="Times New Roman"/>
              </w:rPr>
              <w:t xml:space="preserve">Elektronische Toegangsdiensten: MUST NOT be included. </w:t>
            </w:r>
          </w:p>
        </w:tc>
      </w:tr>
      <w:tr w:rsidR="00355627" w14:paraId="77736622"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A4C79" w14:textId="77777777" w:rsidR="00355627" w:rsidRDefault="00355627" w:rsidP="001B306D">
            <w:pPr>
              <w:jc w:val="center"/>
              <w:rPr>
                <w:rFonts w:eastAsia="Times New Roman"/>
                <w:b/>
                <w:bCs/>
              </w:rPr>
            </w:pPr>
            <w:r>
              <w:rPr>
                <w:rFonts w:eastAsia="Times New Roman"/>
                <w:b/>
                <w:bCs/>
              </w:rPr>
              <w:t>@SPNameQualifier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49EB0"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78B2E1" w14:textId="77777777" w:rsidR="00355627" w:rsidRDefault="00355627" w:rsidP="001B306D">
            <w:pPr>
              <w:rPr>
                <w:rFonts w:eastAsia="Times New Roman"/>
              </w:rPr>
            </w:pPr>
            <w:r>
              <w:rPr>
                <w:rFonts w:eastAsia="Times New Roman"/>
              </w:rPr>
              <w:t xml:space="preserve">Elektronische Toegangsdiensten: MUST NOT be included. </w:t>
            </w:r>
          </w:p>
        </w:tc>
      </w:tr>
      <w:tr w:rsidR="00355627" w14:paraId="45511235"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2250F" w14:textId="77777777" w:rsidR="00355627" w:rsidRDefault="00355627" w:rsidP="001B306D">
            <w:pPr>
              <w:jc w:val="center"/>
              <w:rPr>
                <w:rFonts w:eastAsia="Times New Roman"/>
                <w:b/>
                <w:bCs/>
              </w:rPr>
            </w:pPr>
            <w:r>
              <w:rPr>
                <w:rFonts w:eastAsia="Times New Roman"/>
                <w:b/>
                <w:bCs/>
              </w:rPr>
              <w:t>@Format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F469EC"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0426C" w14:textId="77777777" w:rsidR="00355627" w:rsidRDefault="00355627" w:rsidP="001B306D">
            <w:pPr>
              <w:rPr>
                <w:rFonts w:eastAsia="Times New Roman"/>
              </w:rPr>
            </w:pPr>
            <w:r>
              <w:rPr>
                <w:rFonts w:eastAsia="Times New Roman"/>
              </w:rPr>
              <w:t xml:space="preserve">Elektronische Toegangsdiensten: MUST NOT be included. </w:t>
            </w:r>
          </w:p>
        </w:tc>
      </w:tr>
      <w:tr w:rsidR="00355627" w14:paraId="41CAB6F3"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46786" w14:textId="77777777" w:rsidR="00355627" w:rsidRDefault="00355627" w:rsidP="001B306D">
            <w:pPr>
              <w:jc w:val="center"/>
              <w:rPr>
                <w:rFonts w:eastAsia="Times New Roman"/>
                <w:b/>
                <w:bCs/>
              </w:rPr>
            </w:pPr>
            <w:r>
              <w:rPr>
                <w:rFonts w:eastAsia="Times New Roman"/>
                <w:b/>
                <w:bCs/>
              </w:rPr>
              <w:t>@SPProvidedID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46B94"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4FD5D1" w14:textId="77777777" w:rsidR="00355627" w:rsidRDefault="00355627" w:rsidP="001B306D">
            <w:pPr>
              <w:rPr>
                <w:rFonts w:eastAsia="Times New Roman"/>
              </w:rPr>
            </w:pPr>
            <w:r>
              <w:rPr>
                <w:rFonts w:eastAsia="Times New Roman"/>
              </w:rPr>
              <w:t xml:space="preserve">Elektronische Toegangsdiensten: MUST NOT be included. </w:t>
            </w:r>
          </w:p>
        </w:tc>
      </w:tr>
      <w:tr w:rsidR="00355627" w:rsidRPr="00FA318C" w14:paraId="3C9F0986"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96438" w14:textId="77777777" w:rsidR="00355627" w:rsidRDefault="00355627" w:rsidP="001B306D">
            <w:pPr>
              <w:pStyle w:val="Normaalweb"/>
              <w:jc w:val="center"/>
              <w:rPr>
                <w:b/>
                <w:bCs/>
              </w:rPr>
            </w:pPr>
            <w:r>
              <w:rPr>
                <w:b/>
                <w:bCs/>
              </w:rPr>
              <w:t>Signature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666F2"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8515E" w14:textId="77777777" w:rsidR="00355627" w:rsidRPr="00932566" w:rsidRDefault="00355627" w:rsidP="001B306D">
            <w:pPr>
              <w:pStyle w:val="Normaalweb"/>
              <w:rPr>
                <w:lang w:val="en-GB"/>
              </w:rPr>
            </w:pPr>
            <w:r w:rsidRPr="00932566">
              <w:rPr>
                <w:lang w:val="en-GB"/>
              </w:rPr>
              <w:t xml:space="preserve">Elektronische Toegangsdiensten: MUST contain the </w:t>
            </w:r>
            <w:hyperlink r:id="rId36" w:history="1">
              <w:r w:rsidRPr="00932566">
                <w:rPr>
                  <w:rStyle w:val="Hyperlink"/>
                  <w:lang w:val="en-GB"/>
                </w:rPr>
                <w:t>Digital signature</w:t>
              </w:r>
            </w:hyperlink>
            <w:r w:rsidRPr="00932566">
              <w:rPr>
                <w:lang w:val="en-GB"/>
              </w:rPr>
              <w:t xml:space="preserve"> of the HM for the enveloping message.</w:t>
            </w:r>
          </w:p>
          <w:p w14:paraId="4A265BDD" w14:textId="77777777" w:rsidR="00355627" w:rsidRPr="00932566" w:rsidRDefault="00355627" w:rsidP="001B306D">
            <w:pPr>
              <w:pStyle w:val="Normaalweb"/>
              <w:rPr>
                <w:lang w:val="en-GB"/>
              </w:rPr>
            </w:pPr>
            <w:r w:rsidRPr="00932566">
              <w:rPr>
                <w:color w:val="333333"/>
                <w:lang w:val="en-GB"/>
              </w:rPr>
              <w:t>When communicated within a ArtifactResolveResponse the signature on the SAML:Response MAY be omitted, since the parent message already guarantees the integrity.</w:t>
            </w:r>
          </w:p>
        </w:tc>
      </w:tr>
      <w:tr w:rsidR="00355627" w14:paraId="6221EBA1"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D2429" w14:textId="77777777" w:rsidR="00355627" w:rsidRDefault="00355627" w:rsidP="001B306D">
            <w:pPr>
              <w:pStyle w:val="Normaalweb"/>
              <w:jc w:val="center"/>
              <w:rPr>
                <w:b/>
                <w:bCs/>
              </w:rPr>
            </w:pPr>
            <w:r>
              <w:rPr>
                <w:b/>
                <w:bCs/>
              </w:rPr>
              <w:t>Extensions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10181"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365B8" w14:textId="77777777" w:rsidR="00355627" w:rsidRDefault="00355627" w:rsidP="001B306D">
            <w:pPr>
              <w:pStyle w:val="Normaalweb"/>
            </w:pPr>
            <w:r>
              <w:t>Elektronische Toegangsdiensten: MUST NOT be included.</w:t>
            </w:r>
          </w:p>
        </w:tc>
      </w:tr>
      <w:tr w:rsidR="00355627" w14:paraId="21CDF915"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96AA3" w14:textId="77777777" w:rsidR="00355627" w:rsidRDefault="00355627" w:rsidP="001B306D">
            <w:pPr>
              <w:pStyle w:val="Normaalweb"/>
              <w:jc w:val="center"/>
              <w:rPr>
                <w:b/>
                <w:bCs/>
              </w:rPr>
            </w:pPr>
            <w:r>
              <w:rPr>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CBF50"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44091" w14:textId="77777777" w:rsidR="00355627" w:rsidRDefault="00355627" w:rsidP="001B306D">
            <w:pPr>
              <w:pStyle w:val="Normaalweb"/>
            </w:pPr>
            <w:r w:rsidRPr="00932566">
              <w:rPr>
                <w:lang w:val="en-GB"/>
              </w:rPr>
              <w:t xml:space="preserve">Elektronische Toegangsdiensten: MUST contain a StatusCode element with the status of the authentication. </w:t>
            </w:r>
            <w:r>
              <w:t xml:space="preserve">See </w:t>
            </w:r>
            <w:hyperlink r:id="rId37" w:history="1">
              <w:r>
                <w:rPr>
                  <w:rStyle w:val="Hyperlink"/>
                </w:rPr>
                <w:t>Error handling</w:t>
              </w:r>
            </w:hyperlink>
            <w:r>
              <w:t>.</w:t>
            </w:r>
          </w:p>
        </w:tc>
      </w:tr>
      <w:tr w:rsidR="00355627" w:rsidRPr="00FA318C" w14:paraId="624C867A"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D95E96" w14:textId="77777777" w:rsidR="00355627" w:rsidRDefault="00355627" w:rsidP="001B306D">
            <w:pPr>
              <w:pStyle w:val="Normaalweb"/>
              <w:jc w:val="center"/>
              <w:rPr>
                <w:b/>
                <w:bCs/>
              </w:rPr>
            </w:pPr>
            <w:r>
              <w:rPr>
                <w:b/>
                <w:bCs/>
              </w:rPr>
              <w:t>StatusCode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E9708"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4CF2B" w14:textId="77777777" w:rsidR="00355627" w:rsidRPr="00932566" w:rsidRDefault="00355627" w:rsidP="001B306D">
            <w:pPr>
              <w:rPr>
                <w:rFonts w:eastAsia="Times New Roman"/>
                <w:lang w:val="en-GB"/>
              </w:rPr>
            </w:pPr>
            <w:r w:rsidRPr="00932566">
              <w:rPr>
                <w:rFonts w:eastAsia="Times New Roman"/>
                <w:lang w:val="en-GB"/>
              </w:rPr>
              <w:t>SAML: MUST be present in a Status element.</w:t>
            </w:r>
          </w:p>
        </w:tc>
      </w:tr>
      <w:tr w:rsidR="00355627" w14:paraId="06A30B85"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FD8B4" w14:textId="77777777" w:rsidR="00355627" w:rsidRDefault="00355627" w:rsidP="001B306D">
            <w:pPr>
              <w:jc w:val="center"/>
              <w:rPr>
                <w:rFonts w:eastAsia="Times New Roman"/>
                <w:b/>
                <w:bCs/>
              </w:rPr>
            </w:pPr>
            <w:r>
              <w:rPr>
                <w:rFonts w:eastAsia="Times New Roman"/>
                <w:b/>
                <w:bCs/>
              </w:rPr>
              <w:t>@Value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B937D3"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9F699A" w14:textId="77777777" w:rsidR="00355627" w:rsidRDefault="00355627" w:rsidP="001B306D">
            <w:pPr>
              <w:pStyle w:val="Normaalweb"/>
            </w:pPr>
            <w:r w:rsidRPr="00932566">
              <w:rPr>
                <w:lang w:val="en-GB"/>
              </w:rPr>
              <w:t xml:space="preserve">If not 'success' additional information should be provided. </w:t>
            </w:r>
            <w:r>
              <w:t>(conform Elektronische Toegangsdiensten specifications).</w:t>
            </w:r>
          </w:p>
        </w:tc>
      </w:tr>
      <w:tr w:rsidR="00355627" w:rsidRPr="00FA318C" w14:paraId="3AB3E901"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DA73D" w14:textId="77777777" w:rsidR="00355627" w:rsidRDefault="00355627" w:rsidP="001B306D">
            <w:pPr>
              <w:jc w:val="center"/>
              <w:rPr>
                <w:rFonts w:eastAsia="Times New Roman"/>
                <w:b/>
                <w:bCs/>
              </w:rPr>
            </w:pPr>
            <w:r>
              <w:rPr>
                <w:rFonts w:eastAsia="Times New Roman"/>
                <w:b/>
                <w:bCs/>
              </w:rPr>
              <w:t>StatusCode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5924C"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CA3DDD" w14:textId="77777777" w:rsidR="00355627" w:rsidRPr="00932566" w:rsidRDefault="00355627" w:rsidP="001B306D">
            <w:pPr>
              <w:pStyle w:val="Normaalweb"/>
              <w:rPr>
                <w:lang w:val="en-GB"/>
              </w:rPr>
            </w:pPr>
            <w:r w:rsidRPr="00932566">
              <w:rPr>
                <w:lang w:val="en-GB"/>
              </w:rPr>
              <w:t>Only present if top-level StatusCode is not 'success'.</w:t>
            </w:r>
          </w:p>
        </w:tc>
      </w:tr>
      <w:tr w:rsidR="00355627" w14:paraId="56211A72"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E9B2A" w14:textId="77777777" w:rsidR="00355627" w:rsidRDefault="00355627" w:rsidP="001B306D">
            <w:pPr>
              <w:jc w:val="center"/>
              <w:rPr>
                <w:rFonts w:eastAsia="Times New Roman"/>
                <w:b/>
                <w:bCs/>
              </w:rPr>
            </w:pPr>
            <w:r>
              <w:rPr>
                <w:rFonts w:eastAsia="Times New Roman"/>
                <w:b/>
                <w:bCs/>
              </w:rPr>
              <w:lastRenderedPageBreak/>
              <w:t>@Value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935EE5"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C395A" w14:textId="77777777" w:rsidR="00355627" w:rsidRDefault="00355627" w:rsidP="001B306D">
            <w:pPr>
              <w:pStyle w:val="Normaalweb"/>
            </w:pPr>
            <w:r w:rsidRPr="00932566">
              <w:rPr>
                <w:lang w:val="en-GB"/>
              </w:rPr>
              <w:t xml:space="preserve">In the event of a cancellation or error, the element MUST be populated with the value AuthnFailed. </w:t>
            </w:r>
            <w:r>
              <w:t xml:space="preserve">See </w:t>
            </w:r>
            <w:hyperlink r:id="rId38" w:history="1">
              <w:r>
                <w:rPr>
                  <w:rStyle w:val="Hyperlink"/>
                </w:rPr>
                <w:t>Error handling</w:t>
              </w:r>
            </w:hyperlink>
            <w:r>
              <w:t>.</w:t>
            </w:r>
          </w:p>
        </w:tc>
      </w:tr>
      <w:tr w:rsidR="00355627" w:rsidRPr="00FA318C" w14:paraId="719A42F9"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05EB4" w14:textId="77777777" w:rsidR="00355627" w:rsidRDefault="00355627" w:rsidP="001B306D">
            <w:pPr>
              <w:jc w:val="center"/>
              <w:rPr>
                <w:rFonts w:eastAsia="Times New Roman"/>
                <w:b/>
                <w:bCs/>
              </w:rPr>
            </w:pPr>
            <w:r>
              <w:rPr>
                <w:rFonts w:eastAsia="Times New Roman"/>
                <w:b/>
                <w:bCs/>
              </w:rPr>
              <w:t>StatusMessage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3E10AE"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12D5A0" w14:textId="77777777" w:rsidR="00355627" w:rsidRPr="00932566" w:rsidRDefault="00355627" w:rsidP="001B306D">
            <w:pPr>
              <w:pStyle w:val="Normaalweb"/>
              <w:rPr>
                <w:lang w:val="en-GB"/>
              </w:rPr>
            </w:pPr>
            <w:r w:rsidRPr="00932566">
              <w:rPr>
                <w:lang w:val="en-GB"/>
              </w:rPr>
              <w:t>Only present if top-level StatusCode is not 'success'.</w:t>
            </w:r>
          </w:p>
        </w:tc>
      </w:tr>
      <w:tr w:rsidR="00355627" w14:paraId="72ACA93E"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84138" w14:textId="77777777" w:rsidR="00355627" w:rsidRDefault="00355627" w:rsidP="001B306D">
            <w:pPr>
              <w:jc w:val="center"/>
              <w:rPr>
                <w:rFonts w:eastAsia="Times New Roman"/>
                <w:b/>
                <w:bCs/>
              </w:rPr>
            </w:pPr>
            <w:r>
              <w:rPr>
                <w:rFonts w:eastAsia="Times New Roman"/>
                <w:b/>
                <w:bCs/>
              </w:rPr>
              <w:t>StatusDetail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BAD770"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7B237" w14:textId="77777777" w:rsidR="00355627" w:rsidRDefault="00355627" w:rsidP="001B306D">
            <w:pPr>
              <w:pStyle w:val="Normaalweb"/>
            </w:pPr>
            <w:r>
              <w:t>Elektronische Toegangsdiensten: MUST NOT be included.</w:t>
            </w:r>
          </w:p>
        </w:tc>
      </w:tr>
      <w:tr w:rsidR="00355627" w14:paraId="7312EBE4"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E59161" w14:textId="77777777" w:rsidR="00355627" w:rsidRDefault="00355627" w:rsidP="001B306D">
            <w:pPr>
              <w:pStyle w:val="Normaalweb"/>
              <w:jc w:val="center"/>
              <w:rPr>
                <w:b/>
                <w:bCs/>
              </w:rPr>
            </w:pPr>
            <w:r>
              <w:rPr>
                <w:b/>
                <w:bCs/>
              </w:rPr>
              <w:t>Assertion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718C5"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4E11EF" w14:textId="77777777" w:rsidR="00355627" w:rsidRDefault="00355627" w:rsidP="001B306D">
            <w:pPr>
              <w:pStyle w:val="Normaalweb"/>
            </w:pPr>
            <w:r w:rsidRPr="00932566">
              <w:rPr>
                <w:lang w:val="en-GB"/>
              </w:rPr>
              <w:t xml:space="preserve">Elektronische Toegangsdiensten: MUST contain the &lt;Assertion&gt; that is delivered in the response, if the request was processed successfully. </w:t>
            </w:r>
            <w:r>
              <w:t>See below.</w:t>
            </w:r>
          </w:p>
        </w:tc>
      </w:tr>
      <w:tr w:rsidR="00355627" w14:paraId="5F5EEC1D"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F08383" w14:textId="77777777" w:rsidR="00355627" w:rsidRDefault="00355627" w:rsidP="001B306D">
            <w:pPr>
              <w:jc w:val="center"/>
              <w:rPr>
                <w:rFonts w:eastAsia="Times New Roman"/>
                <w:b/>
                <w:bCs/>
              </w:rPr>
            </w:pPr>
            <w:r>
              <w:rPr>
                <w:rFonts w:eastAsia="Times New Roman"/>
                <w:b/>
                <w:bCs/>
              </w:rPr>
              <w:t>EncryptedAssertion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F211D5"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2D8AC" w14:textId="77777777" w:rsidR="00355627" w:rsidRDefault="00355627" w:rsidP="001B306D">
            <w:pPr>
              <w:rPr>
                <w:rFonts w:eastAsia="Times New Roman"/>
              </w:rPr>
            </w:pPr>
            <w:r>
              <w:rPr>
                <w:rFonts w:eastAsia="Times New Roman"/>
              </w:rPr>
              <w:t xml:space="preserve">Elektronische Toegangsdiensten: MUST NOT be included. </w:t>
            </w:r>
          </w:p>
        </w:tc>
      </w:tr>
    </w:tbl>
    <w:p w14:paraId="57950620" w14:textId="77777777" w:rsidR="00266665" w:rsidRDefault="00266665" w:rsidP="001B306D">
      <w:pPr>
        <w:rPr>
          <w:rFonts w:eastAsia="Times New Roman"/>
          <w:b/>
          <w:bCs/>
        </w:rPr>
      </w:pPr>
    </w:p>
    <w:p w14:paraId="0B18ED05" w14:textId="77777777" w:rsidR="00266665" w:rsidRDefault="00266665" w:rsidP="001B306D">
      <w:pPr>
        <w:rPr>
          <w:rFonts w:eastAsia="Times New Roman"/>
          <w:b/>
          <w:bCs/>
        </w:rPr>
      </w:pPr>
      <w:r>
        <w:rPr>
          <w:rFonts w:eastAsia="Times New Roman"/>
          <w:b/>
          <w:bCs/>
        </w:rPr>
        <w:br w:type="page"/>
      </w:r>
    </w:p>
    <w:p w14:paraId="564981CD" w14:textId="77777777" w:rsidR="00355627" w:rsidRDefault="00355627" w:rsidP="001B306D">
      <w:pPr>
        <w:rPr>
          <w:rFonts w:eastAsia="Times New Roman"/>
        </w:rPr>
      </w:pPr>
      <w:r>
        <w:rPr>
          <w:rFonts w:eastAsia="Times New Roman"/>
          <w:b/>
          <w:bCs/>
        </w:rPr>
        <w:lastRenderedPageBreak/>
        <w:t>Example message</w:t>
      </w:r>
      <w:r>
        <w:rPr>
          <w:rFonts w:eastAsia="Times New Roman"/>
        </w:rPr>
        <w:t xml:space="preserve"> </w:t>
      </w:r>
      <w:r>
        <w:rPr>
          <w:rStyle w:val="expand-control-icon"/>
          <w:rFonts w:eastAsia="Times New Roman"/>
          <w:vanish/>
        </w:rPr>
        <w:t> </w:t>
      </w:r>
      <w:r>
        <w:rPr>
          <w:rStyle w:val="expand-control-text"/>
          <w:rFonts w:eastAsia="Times New Roman"/>
          <w:vanish/>
        </w:rPr>
        <w:t>Bron uitklappen</w:t>
      </w:r>
      <w:r>
        <w:rPr>
          <w:rFonts w:eastAsia="Times New Roman"/>
        </w:rPr>
        <w:t xml:space="preserve"> </w:t>
      </w:r>
    </w:p>
    <w:p w14:paraId="5D057D06"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rPr>
      </w:pPr>
      <w:r w:rsidRPr="00266665">
        <w:rPr>
          <w:rFonts w:ascii="Courier New" w:hAnsi="Courier New" w:cs="Courier New"/>
          <w:b w:val="0"/>
          <w:bCs w:val="0"/>
          <w:sz w:val="16"/>
          <w:szCs w:val="20"/>
        </w:rPr>
        <w:t>&lt;?xml version="1.0" encoding="UTF-8"?&gt;</w:t>
      </w:r>
    </w:p>
    <w:p w14:paraId="369A2A12"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rPr>
      </w:pPr>
      <w:r w:rsidRPr="00266665">
        <w:rPr>
          <w:rFonts w:ascii="Courier New" w:hAnsi="Courier New" w:cs="Courier New"/>
          <w:b w:val="0"/>
          <w:bCs w:val="0"/>
          <w:sz w:val="16"/>
          <w:szCs w:val="20"/>
        </w:rPr>
        <w:t>&lt;saml2p:Response Destination="https://</w:t>
      </w:r>
      <w:r>
        <w:rPr>
          <w:rFonts w:ascii="Courier New" w:hAnsi="Courier New" w:cs="Courier New"/>
          <w:b w:val="0"/>
          <w:bCs w:val="0"/>
          <w:sz w:val="16"/>
          <w:szCs w:val="20"/>
        </w:rPr>
        <w:t>.....</w:t>
      </w:r>
      <w:r w:rsidRPr="00266665">
        <w:rPr>
          <w:rFonts w:ascii="Courier New" w:hAnsi="Courier New" w:cs="Courier New"/>
          <w:b w:val="0"/>
          <w:bCs w:val="0"/>
          <w:sz w:val="16"/>
          <w:szCs w:val="20"/>
        </w:rPr>
        <w:t>" ID="_</w:t>
      </w:r>
      <w:r>
        <w:rPr>
          <w:rFonts w:ascii="Courier New" w:hAnsi="Courier New" w:cs="Courier New"/>
          <w:b w:val="0"/>
          <w:bCs w:val="0"/>
          <w:sz w:val="16"/>
          <w:szCs w:val="20"/>
        </w:rPr>
        <w:t>982734</w:t>
      </w:r>
      <w:r w:rsidRPr="00266665">
        <w:rPr>
          <w:rFonts w:ascii="Courier New" w:hAnsi="Courier New" w:cs="Courier New"/>
          <w:b w:val="0"/>
          <w:bCs w:val="0"/>
          <w:sz w:val="16"/>
          <w:szCs w:val="20"/>
        </w:rPr>
        <w:t>bdb26b1a9a8bdd9a95a36294456" InResponseTo="_</w:t>
      </w:r>
      <w:r>
        <w:rPr>
          <w:rFonts w:ascii="Courier New" w:hAnsi="Courier New" w:cs="Courier New"/>
          <w:b w:val="0"/>
          <w:bCs w:val="0"/>
          <w:sz w:val="16"/>
          <w:szCs w:val="20"/>
        </w:rPr>
        <w:t>$eb57677</w:t>
      </w:r>
      <w:r w:rsidRPr="00266665">
        <w:rPr>
          <w:rFonts w:ascii="Courier New" w:hAnsi="Courier New" w:cs="Courier New"/>
          <w:b w:val="0"/>
          <w:bCs w:val="0"/>
          <w:sz w:val="16"/>
          <w:szCs w:val="20"/>
        </w:rPr>
        <w:t>55a74f58e2fe83b86abe51f2" IssueInstant="2019-02-26T10:35:43.000Z" Version="2.0" xmlns:saml2p="urn:oasis:names:tc:SAML:2.0:protocol" xmlns:xs="http://www.w3.org/2001/XMLSchema"&gt;</w:t>
      </w:r>
    </w:p>
    <w:p w14:paraId="534CB4AD" w14:textId="77777777" w:rsidR="00266665" w:rsidRPr="00266665" w:rsidRDefault="00266665" w:rsidP="001B306D">
      <w:pPr>
        <w:pStyle w:val="Kop3"/>
        <w:spacing w:before="0" w:beforeAutospacing="0" w:after="0" w:afterAutospacing="0"/>
        <w:ind w:left="284"/>
        <w:rPr>
          <w:rFonts w:ascii="Courier New" w:hAnsi="Courier New" w:cs="Courier New"/>
          <w:b w:val="0"/>
          <w:bCs w:val="0"/>
          <w:sz w:val="16"/>
          <w:szCs w:val="20"/>
        </w:rPr>
      </w:pPr>
      <w:r w:rsidRPr="00266665">
        <w:rPr>
          <w:rFonts w:ascii="Courier New" w:hAnsi="Courier New" w:cs="Courier New"/>
          <w:b w:val="0"/>
          <w:bCs w:val="0"/>
          <w:sz w:val="16"/>
          <w:szCs w:val="20"/>
        </w:rPr>
        <w:t>&lt;saml2:Issuer xmlns:saml2="urn:oasis:names:tc:SAML:2.0:assertion"&gt;urn:etoegang:HM:0000000</w:t>
      </w:r>
      <w:r>
        <w:rPr>
          <w:rFonts w:ascii="Courier New" w:hAnsi="Courier New" w:cs="Courier New"/>
          <w:b w:val="0"/>
          <w:bCs w:val="0"/>
          <w:sz w:val="16"/>
          <w:szCs w:val="20"/>
        </w:rPr>
        <w:t>333333333</w:t>
      </w:r>
      <w:r w:rsidRPr="00266665">
        <w:rPr>
          <w:rFonts w:ascii="Courier New" w:hAnsi="Courier New" w:cs="Courier New"/>
          <w:b w:val="0"/>
          <w:bCs w:val="0"/>
          <w:sz w:val="16"/>
          <w:szCs w:val="20"/>
        </w:rPr>
        <w:t>10000:entities:7611&lt;/saml2:Issuer&gt;</w:t>
      </w:r>
    </w:p>
    <w:p w14:paraId="40BC3D45"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fr-FR"/>
        </w:rPr>
      </w:pPr>
      <w:r w:rsidRPr="00266665">
        <w:rPr>
          <w:rFonts w:ascii="Courier New" w:hAnsi="Courier New" w:cs="Courier New"/>
          <w:b w:val="0"/>
          <w:bCs w:val="0"/>
          <w:sz w:val="16"/>
          <w:szCs w:val="20"/>
        </w:rPr>
        <w:tab/>
      </w:r>
      <w:r w:rsidRPr="00266665">
        <w:rPr>
          <w:rFonts w:ascii="Courier New" w:hAnsi="Courier New" w:cs="Courier New"/>
          <w:b w:val="0"/>
          <w:bCs w:val="0"/>
          <w:sz w:val="16"/>
          <w:szCs w:val="20"/>
          <w:lang w:val="fr-FR"/>
        </w:rPr>
        <w:t>&lt;ds:Signature xmlns:ds="http://www.w3.org/2000/09/xmldsig#"&gt;</w:t>
      </w:r>
    </w:p>
    <w:p w14:paraId="1087538A"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fr-FR"/>
        </w:rPr>
        <w:tab/>
      </w:r>
      <w:r w:rsidRPr="00266665">
        <w:rPr>
          <w:rFonts w:ascii="Courier New" w:hAnsi="Courier New" w:cs="Courier New"/>
          <w:b w:val="0"/>
          <w:bCs w:val="0"/>
          <w:sz w:val="16"/>
          <w:szCs w:val="20"/>
          <w:lang w:val="fr-FR"/>
        </w:rPr>
        <w:tab/>
      </w:r>
      <w:r w:rsidRPr="00266665">
        <w:rPr>
          <w:rFonts w:ascii="Courier New" w:hAnsi="Courier New" w:cs="Courier New"/>
          <w:b w:val="0"/>
          <w:bCs w:val="0"/>
          <w:sz w:val="16"/>
          <w:szCs w:val="20"/>
          <w:lang w:val="en-GB"/>
        </w:rPr>
        <w:t>&lt;ds:SignedInfo&gt;</w:t>
      </w:r>
    </w:p>
    <w:p w14:paraId="329C95F2"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&lt;ds:CanonicalizationMethod Algorithm="http://www.w3.org/2001/10/xml-exc-c14n#"/&gt;</w:t>
      </w:r>
    </w:p>
    <w:p w14:paraId="3C314353"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&lt;ds:SignatureMethod Algorithm="http://www.w3.org/2001/04/xmldsig-more#rsa-sha256"/&gt;</w:t>
      </w:r>
    </w:p>
    <w:p w14:paraId="48F09BE5"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&lt;ds:Reference URI="#_353aabdb26b1a9a8bdd9a95a36294456"&gt;</w:t>
      </w:r>
    </w:p>
    <w:p w14:paraId="51998ABD"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&lt;ds:Transforms&gt;</w:t>
      </w:r>
    </w:p>
    <w:p w14:paraId="0A6C59BE"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&lt;ds:Transform Algorithm="http://www.w3.org/2000/09/xmldsig#enveloped-signature"/&gt;</w:t>
      </w:r>
    </w:p>
    <w:p w14:paraId="79BB82C5"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&lt;ds:Transform Algorithm="http://www.w3.org/2001/10/xml-exc-c14n#"&gt;</w:t>
      </w:r>
    </w:p>
    <w:p w14:paraId="2994BAFA" w14:textId="77777777" w:rsidR="00266665" w:rsidRPr="00266665" w:rsidRDefault="00266665" w:rsidP="001B306D">
      <w:pPr>
        <w:pStyle w:val="Kop3"/>
        <w:spacing w:before="0" w:beforeAutospacing="0" w:after="0" w:afterAutospacing="0"/>
        <w:ind w:left="1704"/>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&lt;ec:InclusiveNamespaces PrefixList="xs" xmlns:ec="http://www.w3.org/2001/10/xml-exc-c14n#"/&gt;</w:t>
      </w:r>
    </w:p>
    <w:p w14:paraId="49D5C297"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&lt;/ds:Transform&gt;</w:t>
      </w:r>
    </w:p>
    <w:p w14:paraId="2896F66B"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&lt;/ds:Transforms&gt;</w:t>
      </w:r>
    </w:p>
    <w:p w14:paraId="42783F5D"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&lt;ds:DigestMethod Algorithm="http://www.w3.org/2000/09/xmldsig#sha1"/&gt;</w:t>
      </w:r>
    </w:p>
    <w:p w14:paraId="1A239A1F"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&lt;ds:DigestValue/&gt;</w:t>
      </w:r>
    </w:p>
    <w:p w14:paraId="62DC47BD"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&lt;/ds:Reference&gt;</w:t>
      </w:r>
    </w:p>
    <w:p w14:paraId="37B90B82"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&lt;/ds:SignedInfo&gt;</w:t>
      </w:r>
    </w:p>
    <w:p w14:paraId="50FB38A4"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&lt;ds:SignatureValue/&gt;</w:t>
      </w:r>
    </w:p>
    <w:p w14:paraId="50B8D12E"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&lt;ds:KeyInfo xmlns:ds="http://www.w3.org/2000/09/xmldsig#"&gt;</w:t>
      </w:r>
    </w:p>
    <w:p w14:paraId="5D3DB73D"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&lt;ds:KeyName&gt;f04a58c387f4f8b5f1fa3a614f79f073f3f08953&lt;/ds:KeyName&gt;</w:t>
      </w:r>
    </w:p>
    <w:p w14:paraId="23AB7DB9"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&lt;/ds:KeyInfo&gt;</w:t>
      </w:r>
    </w:p>
    <w:p w14:paraId="0502DE87"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t>&lt;/ds:Signature&gt;</w:t>
      </w:r>
    </w:p>
    <w:p w14:paraId="5A1F9CFC"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t>&lt;saml2p:Status xmlns:saml2p="urn:oasis:names:tc:SAML:2.0:protocol"&gt;</w:t>
      </w:r>
    </w:p>
    <w:p w14:paraId="09D65561"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r>
      <w:r w:rsidRPr="00266665">
        <w:rPr>
          <w:rFonts w:ascii="Courier New" w:hAnsi="Courier New" w:cs="Courier New"/>
          <w:b w:val="0"/>
          <w:bCs w:val="0"/>
          <w:sz w:val="16"/>
          <w:szCs w:val="20"/>
          <w:lang w:val="en-GB"/>
        </w:rPr>
        <w:tab/>
        <w:t>&lt;saml2p:StatusCode Value="urn:oasis:names:tc:SAML:2.0:status:Success"/&gt;</w:t>
      </w:r>
    </w:p>
    <w:p w14:paraId="7E9617F1"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t>&lt;/saml2p:Status&gt;</w:t>
      </w:r>
    </w:p>
    <w:p w14:paraId="5F21711C" w14:textId="77777777" w:rsidR="00266665" w:rsidRDefault="00266665" w:rsidP="001B306D">
      <w:pPr>
        <w:pStyle w:val="Kop3"/>
        <w:spacing w:before="0" w:beforeAutospacing="0" w:after="0" w:afterAutospacing="0"/>
        <w:ind w:left="284"/>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&lt;saml2:Assertion ID="_</w:t>
      </w:r>
      <w:r>
        <w:rPr>
          <w:rFonts w:ascii="Courier New" w:hAnsi="Courier New" w:cs="Courier New"/>
          <w:b w:val="0"/>
          <w:bCs w:val="0"/>
          <w:sz w:val="16"/>
          <w:szCs w:val="20"/>
          <w:lang w:val="en-GB"/>
        </w:rPr>
        <w:t>89c</w:t>
      </w:r>
      <w:r w:rsidRPr="00266665">
        <w:rPr>
          <w:rFonts w:ascii="Courier New" w:hAnsi="Courier New" w:cs="Courier New"/>
          <w:b w:val="0"/>
          <w:bCs w:val="0"/>
          <w:sz w:val="16"/>
          <w:szCs w:val="20"/>
          <w:lang w:val="en-GB"/>
        </w:rPr>
        <w:t>2</w:t>
      </w:r>
      <w:r>
        <w:rPr>
          <w:rFonts w:ascii="Courier New" w:hAnsi="Courier New" w:cs="Courier New"/>
          <w:b w:val="0"/>
          <w:bCs w:val="0"/>
          <w:sz w:val="16"/>
          <w:szCs w:val="20"/>
          <w:lang w:val="en-GB"/>
        </w:rPr>
        <w:t>4564564576</w:t>
      </w:r>
      <w:r w:rsidRPr="00266665">
        <w:rPr>
          <w:rFonts w:ascii="Courier New" w:hAnsi="Courier New" w:cs="Courier New"/>
          <w:b w:val="0"/>
          <w:bCs w:val="0"/>
          <w:sz w:val="16"/>
          <w:szCs w:val="20"/>
          <w:lang w:val="en-GB"/>
        </w:rPr>
        <w:t>8401dc1b7274106731ca6" IssueInstant="2019-02-26T10:35:43.000Z" Version="2.0" xmlns:saml2="urn:oasis:names:tc:SAML:2.0:assertion" xmlns:xs="http://www.w3.org/2001/XMLSchema"&gt;</w:t>
      </w:r>
    </w:p>
    <w:p w14:paraId="20FD230E" w14:textId="77777777" w:rsidR="00266665" w:rsidRDefault="00266665" w:rsidP="001B306D">
      <w:pPr>
        <w:pStyle w:val="Kop3"/>
        <w:spacing w:before="0" w:beforeAutospacing="0" w:after="0" w:afterAutospacing="0"/>
        <w:rPr>
          <w:rFonts w:ascii="Courier New" w:hAnsi="Courier New" w:cs="Courier New"/>
          <w:b w:val="0"/>
          <w:bCs w:val="0"/>
          <w:sz w:val="16"/>
          <w:szCs w:val="20"/>
          <w:lang w:val="en-GB"/>
        </w:rPr>
      </w:pPr>
      <w:r>
        <w:rPr>
          <w:rFonts w:ascii="Courier New" w:hAnsi="Courier New" w:cs="Courier New"/>
          <w:b w:val="0"/>
          <w:bCs w:val="0"/>
          <w:sz w:val="16"/>
          <w:szCs w:val="20"/>
          <w:lang w:val="en-GB"/>
        </w:rPr>
        <w:tab/>
      </w:r>
      <w:r>
        <w:rPr>
          <w:rFonts w:ascii="Courier New" w:hAnsi="Courier New" w:cs="Courier New"/>
          <w:b w:val="0"/>
          <w:bCs w:val="0"/>
          <w:sz w:val="16"/>
          <w:szCs w:val="20"/>
          <w:lang w:val="en-GB"/>
        </w:rPr>
        <w:tab/>
        <w:t xml:space="preserve">. . . . . . . . </w:t>
      </w:r>
    </w:p>
    <w:p w14:paraId="2A36886F" w14:textId="77777777" w:rsidR="00266665" w:rsidRP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ab/>
        <w:t>&lt;/saml2:Assertion&gt;</w:t>
      </w:r>
    </w:p>
    <w:p w14:paraId="091CD495" w14:textId="77777777" w:rsidR="00266665" w:rsidRDefault="00266665" w:rsidP="001B306D">
      <w:pPr>
        <w:pStyle w:val="Kop3"/>
        <w:spacing w:before="0" w:beforeAutospacing="0" w:after="0" w:afterAutospacing="0"/>
        <w:rPr>
          <w:rFonts w:ascii="Courier New" w:hAnsi="Courier New" w:cs="Courier New"/>
          <w:b w:val="0"/>
          <w:bCs w:val="0"/>
          <w:sz w:val="16"/>
          <w:szCs w:val="20"/>
          <w:lang w:val="en-GB"/>
        </w:rPr>
      </w:pPr>
      <w:r w:rsidRPr="00266665">
        <w:rPr>
          <w:rFonts w:ascii="Courier New" w:hAnsi="Courier New" w:cs="Courier New"/>
          <w:b w:val="0"/>
          <w:bCs w:val="0"/>
          <w:sz w:val="16"/>
          <w:szCs w:val="20"/>
          <w:lang w:val="en-GB"/>
        </w:rPr>
        <w:t>&lt;/saml2p:Response&gt;</w:t>
      </w:r>
    </w:p>
    <w:p w14:paraId="32140BD5" w14:textId="77777777" w:rsidR="00355627" w:rsidRPr="00932566" w:rsidRDefault="00355627" w:rsidP="001B306D">
      <w:pPr>
        <w:pStyle w:val="Kop3"/>
        <w:rPr>
          <w:rFonts w:eastAsia="Times New Roman"/>
          <w:lang w:val="en-GB"/>
        </w:rPr>
      </w:pPr>
      <w:r w:rsidRPr="00932566">
        <w:rPr>
          <w:rFonts w:eastAsia="Times New Roman"/>
          <w:lang w:val="en-GB"/>
        </w:rPr>
        <w:t>HM Summary assertion</w:t>
      </w:r>
    </w:p>
    <w:p w14:paraId="4616AA98" w14:textId="77777777" w:rsidR="00355627" w:rsidRPr="00932566" w:rsidRDefault="00355627" w:rsidP="001B306D">
      <w:pPr>
        <w:pStyle w:val="Normaalweb"/>
        <w:rPr>
          <w:lang w:val="en-GB"/>
        </w:rPr>
      </w:pPr>
      <w:r w:rsidRPr="00932566">
        <w:rPr>
          <w:lang w:val="en-GB"/>
        </w:rPr>
        <w:t>This paragraph describes a HM summary &lt;Assertion&gt;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26"/>
        <w:gridCol w:w="535"/>
        <w:gridCol w:w="7471"/>
      </w:tblGrid>
      <w:tr w:rsidR="00355627" w14:paraId="0A003018"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9B563E" w14:textId="77777777" w:rsidR="00355627" w:rsidRDefault="00355627" w:rsidP="001B306D">
            <w:pPr>
              <w:jc w:val="center"/>
              <w:rPr>
                <w:rFonts w:eastAsia="Times New Roman"/>
                <w:b/>
                <w:bCs/>
              </w:rPr>
            </w:pPr>
            <w:r>
              <w:rPr>
                <w:rFonts w:eastAsia="Times New Roman"/>
                <w:b/>
                <w:bCs/>
              </w:rPr>
              <w:t>Element/@Attribute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87E3C" w14:textId="77777777" w:rsidR="00355627" w:rsidRDefault="00355627" w:rsidP="001B306D">
            <w:pPr>
              <w:jc w:val="center"/>
              <w:rPr>
                <w:rFonts w:eastAsia="Times New Roman"/>
                <w:b/>
                <w:bCs/>
              </w:rPr>
            </w:pPr>
            <w:r>
              <w:rPr>
                <w:rFonts w:eastAsia="Times New Roman"/>
                <w:b/>
                <w:bCs/>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1FAB6C" w14:textId="77777777" w:rsidR="00355627" w:rsidRDefault="00355627" w:rsidP="001B306D">
            <w:pPr>
              <w:jc w:val="center"/>
              <w:rPr>
                <w:rFonts w:eastAsia="Times New Roman"/>
                <w:b/>
                <w:bCs/>
              </w:rPr>
            </w:pPr>
            <w:r>
              <w:rPr>
                <w:rFonts w:eastAsia="Times New Roman"/>
                <w:b/>
                <w:bCs/>
              </w:rPr>
              <w:t>Description</w:t>
            </w:r>
          </w:p>
        </w:tc>
      </w:tr>
      <w:tr w:rsidR="00355627" w:rsidRPr="00FA318C" w14:paraId="7A475018"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1C4E3" w14:textId="77777777" w:rsidR="00355627" w:rsidRDefault="00355627" w:rsidP="001B306D">
            <w:pPr>
              <w:pStyle w:val="Normaalweb"/>
              <w:jc w:val="center"/>
              <w:rPr>
                <w:b/>
                <w:bCs/>
              </w:rPr>
            </w:pPr>
            <w:r>
              <w:rPr>
                <w:b/>
                <w:bCs/>
              </w:rP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2B0CD6"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983573" w14:textId="77777777" w:rsidR="00355627" w:rsidRPr="00932566" w:rsidRDefault="00355627" w:rsidP="001B306D">
            <w:pPr>
              <w:pStyle w:val="Normaalweb"/>
              <w:rPr>
                <w:lang w:val="en-GB"/>
              </w:rPr>
            </w:pPr>
            <w:r w:rsidRPr="00932566">
              <w:rPr>
                <w:lang w:val="en-GB"/>
              </w:rPr>
              <w:t xml:space="preserve">SAML: </w:t>
            </w:r>
            <w:r w:rsidRPr="00932566">
              <w:rPr>
                <w:color w:val="333333"/>
                <w:lang w:val="en-GB"/>
              </w:rPr>
              <w:t>MUST identify the &lt;Assertion&gt; uniquely within the scope of the Issuer for a period of at least 12 months.</w:t>
            </w:r>
          </w:p>
        </w:tc>
      </w:tr>
      <w:tr w:rsidR="00355627" w:rsidRPr="00FA318C" w14:paraId="48C8D07A"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8A853" w14:textId="77777777" w:rsidR="00355627" w:rsidRDefault="00355627" w:rsidP="001B306D">
            <w:pPr>
              <w:pStyle w:val="Normaalweb"/>
              <w:jc w:val="center"/>
              <w:rPr>
                <w:b/>
                <w:bCs/>
              </w:rPr>
            </w:pPr>
            <w:r>
              <w:rPr>
                <w:b/>
                <w:bCs/>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BE3884"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8AFAEB" w14:textId="77777777" w:rsidR="00355627" w:rsidRPr="00932566" w:rsidRDefault="00355627" w:rsidP="001B306D">
            <w:pPr>
              <w:pStyle w:val="Normaalweb"/>
              <w:rPr>
                <w:lang w:val="en-GB"/>
              </w:rPr>
            </w:pPr>
            <w:r w:rsidRPr="00932566">
              <w:rPr>
                <w:lang w:val="en-GB"/>
              </w:rPr>
              <w:t>SAML: Version of the SAML protocol. The value MUST be '2.0'.</w:t>
            </w:r>
          </w:p>
        </w:tc>
      </w:tr>
      <w:tr w:rsidR="00355627" w:rsidRPr="00FA318C" w14:paraId="786E3588"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2C09F" w14:textId="77777777" w:rsidR="00355627" w:rsidRDefault="00355627" w:rsidP="001B306D">
            <w:pPr>
              <w:pStyle w:val="Normaalweb"/>
              <w:jc w:val="center"/>
              <w:rPr>
                <w:b/>
                <w:bCs/>
              </w:rPr>
            </w:pPr>
            <w:r>
              <w:rPr>
                <w:b/>
                <w:bCs/>
              </w:rPr>
              <w:t>@IssueInstant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D4679C"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788F7" w14:textId="77777777" w:rsidR="00355627" w:rsidRPr="00932566" w:rsidRDefault="00355627" w:rsidP="001B306D">
            <w:pPr>
              <w:pStyle w:val="Normaalweb"/>
              <w:rPr>
                <w:lang w:val="en-GB"/>
              </w:rPr>
            </w:pPr>
            <w:r w:rsidRPr="00932566">
              <w:rPr>
                <w:lang w:val="en-GB"/>
              </w:rPr>
              <w:t xml:space="preserve">SAML: Time </w:t>
            </w:r>
            <w:r w:rsidRPr="00932566">
              <w:rPr>
                <w:color w:val="333333"/>
                <w:lang w:val="en-GB"/>
              </w:rPr>
              <w:t>of issuing of the assertion.</w:t>
            </w:r>
          </w:p>
        </w:tc>
      </w:tr>
      <w:tr w:rsidR="00355627" w14:paraId="7124CFED"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089F63" w14:textId="77777777" w:rsidR="00355627" w:rsidRDefault="00355627" w:rsidP="001B306D">
            <w:pPr>
              <w:pStyle w:val="Normaalweb"/>
              <w:jc w:val="center"/>
              <w:rPr>
                <w:b/>
                <w:bCs/>
              </w:rPr>
            </w:pPr>
            <w:r>
              <w:rPr>
                <w:b/>
                <w:bCs/>
              </w:rPr>
              <w:t>Issuer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D771E7"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399C0F" w14:textId="77777777" w:rsidR="00355627" w:rsidRDefault="00355627" w:rsidP="001B306D">
            <w:pPr>
              <w:pStyle w:val="Normaalweb"/>
            </w:pPr>
            <w:r>
              <w:t xml:space="preserve">Elektronische Toegangsdiensten: MUST contain the </w:t>
            </w:r>
            <w:hyperlink r:id="rId39" w:history="1">
              <w:r>
                <w:rPr>
                  <w:rStyle w:val="Hyperlink"/>
                </w:rPr>
                <w:t>EntityID</w:t>
              </w:r>
            </w:hyperlink>
            <w:r>
              <w:t xml:space="preserve"> of the HM</w:t>
            </w:r>
          </w:p>
        </w:tc>
      </w:tr>
      <w:tr w:rsidR="00355627" w14:paraId="36319C83"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49A731" w14:textId="77777777" w:rsidR="00355627" w:rsidRDefault="00355627" w:rsidP="001B306D">
            <w:pPr>
              <w:jc w:val="center"/>
              <w:rPr>
                <w:rFonts w:eastAsia="Times New Roman"/>
                <w:b/>
                <w:bCs/>
              </w:rPr>
            </w:pPr>
            <w:r>
              <w:rPr>
                <w:rFonts w:eastAsia="Times New Roman"/>
                <w:b/>
                <w:bCs/>
              </w:rPr>
              <w:t>@NameQualifier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FD274"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5962D7" w14:textId="77777777" w:rsidR="00355627" w:rsidRDefault="00355627" w:rsidP="001B306D">
            <w:pPr>
              <w:rPr>
                <w:rFonts w:eastAsia="Times New Roman"/>
              </w:rPr>
            </w:pPr>
            <w:r>
              <w:rPr>
                <w:rFonts w:eastAsia="Times New Roman"/>
              </w:rPr>
              <w:t xml:space="preserve">Elektronische Toegangsdiensten: MUST NOT be included. </w:t>
            </w:r>
          </w:p>
        </w:tc>
      </w:tr>
      <w:tr w:rsidR="00355627" w14:paraId="2CE2BF42"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4E0F3B" w14:textId="77777777" w:rsidR="00355627" w:rsidRDefault="00355627" w:rsidP="001B306D">
            <w:pPr>
              <w:jc w:val="center"/>
              <w:rPr>
                <w:rFonts w:eastAsia="Times New Roman"/>
                <w:b/>
                <w:bCs/>
              </w:rPr>
            </w:pPr>
            <w:r>
              <w:rPr>
                <w:rFonts w:eastAsia="Times New Roman"/>
                <w:b/>
                <w:bCs/>
              </w:rPr>
              <w:t>@SPNameQualifier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AB0267"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81D8F" w14:textId="77777777" w:rsidR="00355627" w:rsidRDefault="00355627" w:rsidP="001B306D">
            <w:pPr>
              <w:rPr>
                <w:rFonts w:eastAsia="Times New Roman"/>
              </w:rPr>
            </w:pPr>
            <w:r>
              <w:rPr>
                <w:rFonts w:eastAsia="Times New Roman"/>
              </w:rPr>
              <w:t xml:space="preserve">Elektronische Toegangsdiensten: MUST NOT be included. </w:t>
            </w:r>
          </w:p>
        </w:tc>
      </w:tr>
      <w:tr w:rsidR="00355627" w14:paraId="66BD2D6A"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00552" w14:textId="77777777" w:rsidR="00355627" w:rsidRDefault="00355627" w:rsidP="001B306D">
            <w:pPr>
              <w:jc w:val="center"/>
              <w:rPr>
                <w:rFonts w:eastAsia="Times New Roman"/>
                <w:b/>
                <w:bCs/>
              </w:rPr>
            </w:pPr>
            <w:r>
              <w:rPr>
                <w:rFonts w:eastAsia="Times New Roman"/>
                <w:b/>
                <w:bCs/>
              </w:rPr>
              <w:t>@Format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8D30F"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5D018" w14:textId="77777777" w:rsidR="00355627" w:rsidRDefault="00355627" w:rsidP="001B306D">
            <w:pPr>
              <w:rPr>
                <w:rFonts w:eastAsia="Times New Roman"/>
              </w:rPr>
            </w:pPr>
            <w:r>
              <w:rPr>
                <w:rFonts w:eastAsia="Times New Roman"/>
              </w:rPr>
              <w:t xml:space="preserve">Elektronische Toegangsdiensten: MUST NOT be included. </w:t>
            </w:r>
          </w:p>
        </w:tc>
      </w:tr>
      <w:tr w:rsidR="00355627" w14:paraId="60B88CB7"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42FBA" w14:textId="77777777" w:rsidR="00355627" w:rsidRDefault="00355627" w:rsidP="001B306D">
            <w:pPr>
              <w:jc w:val="center"/>
              <w:rPr>
                <w:rFonts w:eastAsia="Times New Roman"/>
                <w:b/>
                <w:bCs/>
              </w:rPr>
            </w:pPr>
            <w:r>
              <w:rPr>
                <w:rFonts w:eastAsia="Times New Roman"/>
                <w:b/>
                <w:bCs/>
              </w:rPr>
              <w:t>@SPProvidedID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279B7C"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49E45" w14:textId="77777777" w:rsidR="00355627" w:rsidRDefault="00355627" w:rsidP="001B306D">
            <w:pPr>
              <w:rPr>
                <w:rFonts w:eastAsia="Times New Roman"/>
              </w:rPr>
            </w:pPr>
            <w:r>
              <w:rPr>
                <w:rFonts w:eastAsia="Times New Roman"/>
              </w:rPr>
              <w:t xml:space="preserve">Elektronische Toegangsdiensten: MUST NOT be included. </w:t>
            </w:r>
          </w:p>
        </w:tc>
      </w:tr>
      <w:tr w:rsidR="00355627" w:rsidRPr="00FA318C" w14:paraId="674C6FEB"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B258B" w14:textId="77777777" w:rsidR="00355627" w:rsidRDefault="00355627" w:rsidP="001B306D">
            <w:pPr>
              <w:pStyle w:val="Normaalweb"/>
              <w:jc w:val="center"/>
              <w:rPr>
                <w:b/>
                <w:bCs/>
              </w:rPr>
            </w:pPr>
            <w:r>
              <w:rPr>
                <w:b/>
                <w:bCs/>
              </w:rPr>
              <w:lastRenderedPageBreak/>
              <w:t>Signature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C0FE7"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5AD28D" w14:textId="77777777" w:rsidR="00355627" w:rsidRPr="00932566" w:rsidRDefault="00355627" w:rsidP="001B306D">
            <w:pPr>
              <w:pStyle w:val="Normaalweb"/>
              <w:rPr>
                <w:lang w:val="en-GB"/>
              </w:rPr>
            </w:pPr>
            <w:r w:rsidRPr="00932566">
              <w:rPr>
                <w:lang w:val="en-GB"/>
              </w:rPr>
              <w:t xml:space="preserve">Elektronische Toegangsdiensten: </w:t>
            </w:r>
            <w:r w:rsidRPr="00932566">
              <w:rPr>
                <w:color w:val="333333"/>
                <w:lang w:val="en-GB"/>
              </w:rPr>
              <w:t xml:space="preserve">MUST contain the </w:t>
            </w:r>
            <w:hyperlink r:id="rId40" w:history="1">
              <w:r w:rsidRPr="00932566">
                <w:rPr>
                  <w:rStyle w:val="Hyperlink"/>
                  <w:lang w:val="en-GB"/>
                </w:rPr>
                <w:t>Digital signature</w:t>
              </w:r>
            </w:hyperlink>
            <w:r w:rsidRPr="00932566">
              <w:rPr>
                <w:color w:val="333333"/>
                <w:lang w:val="en-GB"/>
              </w:rPr>
              <w:t xml:space="preserve"> of the Issuer (HM) for the enveloping Assertion</w:t>
            </w:r>
            <w:r w:rsidRPr="00932566">
              <w:rPr>
                <w:lang w:val="en-GB"/>
              </w:rPr>
              <w:t>.</w:t>
            </w:r>
          </w:p>
        </w:tc>
      </w:tr>
      <w:tr w:rsidR="00355627" w14:paraId="221567D9"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6E7E95" w14:textId="77777777" w:rsidR="00355627" w:rsidRDefault="00355627" w:rsidP="001B306D">
            <w:pPr>
              <w:pStyle w:val="Normaalweb"/>
              <w:jc w:val="center"/>
              <w:rPr>
                <w:b/>
                <w:bCs/>
              </w:rPr>
            </w:pPr>
            <w:r>
              <w:rPr>
                <w:b/>
                <w:bCs/>
              </w:rPr>
              <w:t>Subject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B0FC3"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8B2EF" w14:textId="77777777" w:rsidR="00355627" w:rsidRDefault="00355627" w:rsidP="001B306D">
            <w:pPr>
              <w:pStyle w:val="Normaalweb"/>
            </w:pPr>
            <w:r>
              <w:t>Elektronische Toegangsdiensten: MUST be included.</w:t>
            </w:r>
          </w:p>
        </w:tc>
      </w:tr>
      <w:tr w:rsidR="00355627" w14:paraId="03E631F4"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DAE53" w14:textId="77777777" w:rsidR="00355627" w:rsidRDefault="00355627" w:rsidP="001B306D">
            <w:pPr>
              <w:jc w:val="center"/>
              <w:rPr>
                <w:rFonts w:eastAsia="Times New Roman"/>
                <w:b/>
                <w:bCs/>
              </w:rPr>
            </w:pPr>
            <w:r>
              <w:rPr>
                <w:rFonts w:eastAsia="Times New Roman"/>
                <w:b/>
                <w:bCs/>
              </w:rPr>
              <w:t>BaseID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56C5D"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2AE6D4" w14:textId="77777777" w:rsidR="00355627" w:rsidRDefault="00355627" w:rsidP="001B306D">
            <w:pPr>
              <w:rPr>
                <w:rFonts w:eastAsia="Times New Roman"/>
              </w:rPr>
            </w:pPr>
            <w:r>
              <w:rPr>
                <w:rFonts w:eastAsia="Times New Roman"/>
              </w:rPr>
              <w:t xml:space="preserve">Elektronische Toegangsdiensten: MUST NOT be included. </w:t>
            </w:r>
          </w:p>
        </w:tc>
      </w:tr>
      <w:tr w:rsidR="00355627" w:rsidRPr="00FA318C" w14:paraId="3EE43F95"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71670" w14:textId="77777777" w:rsidR="00355627" w:rsidRDefault="00355627" w:rsidP="001B306D">
            <w:pPr>
              <w:jc w:val="center"/>
              <w:rPr>
                <w:rFonts w:eastAsia="Times New Roman"/>
                <w:b/>
                <w:bCs/>
              </w:rPr>
            </w:pPr>
            <w:r>
              <w:rPr>
                <w:rFonts w:eastAsia="Times New Roman"/>
                <w:b/>
                <w:bCs/>
              </w:rPr>
              <w:t>NameID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49463"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D81AA" w14:textId="77777777" w:rsidR="00355627" w:rsidRPr="00932566" w:rsidRDefault="00AC3046" w:rsidP="001B306D">
            <w:pPr>
              <w:pStyle w:val="Normaalweb"/>
              <w:rPr>
                <w:lang w:val="en-GB"/>
              </w:rPr>
            </w:pPr>
            <w:hyperlink r:id="rId41" w:anchor="InterfacespecificationsDV-HMRFC2246-Rules4Responses" w:history="1">
              <w:r w:rsidR="00932566" w:rsidRPr="00932566">
                <w:rPr>
                  <w:rStyle w:val="Zwaar"/>
                  <w:rFonts w:ascii="Segoe UI" w:hAnsi="Segoe UI" w:cs="Segoe UI"/>
                  <w:color w:val="0052CC"/>
                  <w:sz w:val="21"/>
                  <w:szCs w:val="21"/>
                  <w:lang w:val="en-GB"/>
                </w:rPr>
                <w:t>Rules for processing request</w:t>
              </w:r>
            </w:hyperlink>
            <w:r w:rsidR="00932566" w:rsidRPr="00932566">
              <w:rPr>
                <w:rStyle w:val="Zwaar"/>
                <w:rFonts w:ascii="Segoe UI" w:hAnsi="Segoe UI" w:cs="Segoe UI"/>
                <w:color w:val="172B4D"/>
                <w:sz w:val="21"/>
                <w:szCs w:val="21"/>
                <w:lang w:val="en-GB"/>
              </w:rPr>
              <w:t> require NameID to contain a TransientID</w:t>
            </w:r>
          </w:p>
        </w:tc>
      </w:tr>
      <w:tr w:rsidR="00355627" w14:paraId="2D75CC69"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81563" w14:textId="77777777" w:rsidR="00355627" w:rsidRDefault="00355627" w:rsidP="001B306D">
            <w:pPr>
              <w:jc w:val="center"/>
              <w:rPr>
                <w:rFonts w:eastAsia="Times New Roman"/>
                <w:b/>
                <w:bCs/>
              </w:rPr>
            </w:pPr>
            <w:r>
              <w:rPr>
                <w:rFonts w:eastAsia="Times New Roman"/>
                <w:b/>
                <w:bCs/>
              </w:rPr>
              <w:t>EncryptedID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96423"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35F25" w14:textId="77777777" w:rsidR="00355627" w:rsidRDefault="00355627" w:rsidP="001B306D">
            <w:pPr>
              <w:pStyle w:val="Normaalweb"/>
            </w:pPr>
            <w:r>
              <w:t>Elektronische Toegangsdiensten: MUST NOT be included.</w:t>
            </w:r>
          </w:p>
        </w:tc>
      </w:tr>
      <w:tr w:rsidR="00355627" w:rsidRPr="00FA318C" w14:paraId="7E6FA676"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F93F1" w14:textId="77777777" w:rsidR="00355627" w:rsidRDefault="00355627" w:rsidP="001B306D">
            <w:pPr>
              <w:jc w:val="center"/>
              <w:rPr>
                <w:rFonts w:eastAsia="Times New Roman"/>
                <w:b/>
                <w:bCs/>
              </w:rPr>
            </w:pPr>
            <w:r>
              <w:rPr>
                <w:rFonts w:eastAsia="Times New Roman"/>
                <w:b/>
                <w:bCs/>
              </w:rPr>
              <w:t>SubjectConfirmation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B3615" w14:textId="77777777" w:rsidR="00355627" w:rsidRDefault="00355627" w:rsidP="001B306D">
            <w:pPr>
              <w:rPr>
                <w:rFonts w:eastAsia="Times New Roman"/>
              </w:rPr>
            </w:pPr>
            <w:r>
              <w:rPr>
                <w:rFonts w:eastAsia="Times New Roman"/>
              </w:rPr>
              <w:t>1...2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67993" w14:textId="77777777" w:rsidR="00355627" w:rsidRPr="00932566" w:rsidRDefault="00355627" w:rsidP="001B306D">
            <w:pPr>
              <w:rPr>
                <w:rFonts w:eastAsia="Times New Roman"/>
                <w:lang w:val="en-GB"/>
              </w:rPr>
            </w:pPr>
            <w:r w:rsidRPr="00932566">
              <w:rPr>
                <w:rFonts w:eastAsia="Times New Roman"/>
                <w:lang w:val="en-GB"/>
              </w:rPr>
              <w:t>SAML: Contains the </w:t>
            </w:r>
            <w:hyperlink r:id="rId42" w:history="1">
              <w:r w:rsidRPr="00932566">
                <w:rPr>
                  <w:rStyle w:val="Hyperlink"/>
                  <w:rFonts w:eastAsia="Times New Roman"/>
                  <w:lang w:val="en-GB"/>
                </w:rPr>
                <w:t>SubjectConfirmation</w:t>
              </w:r>
            </w:hyperlink>
            <w:r w:rsidRPr="00932566">
              <w:rPr>
                <w:rFonts w:eastAsia="Times New Roman"/>
                <w:lang w:val="en-GB"/>
              </w:rPr>
              <w:t xml:space="preserve"> conform the WebSSO profile. In case of Dienstbemiddeling (Service intermediation), contains the SubjectConfirmation conform 'holder-of-key' for the Dienstbemiddelaar (service intermediary) as well.</w:t>
            </w:r>
          </w:p>
          <w:p w14:paraId="7952F436" w14:textId="77777777" w:rsidR="00355627" w:rsidRPr="00932566" w:rsidRDefault="00355627" w:rsidP="001B306D">
            <w:pPr>
              <w:pStyle w:val="Normaalweb"/>
              <w:rPr>
                <w:lang w:val="en-GB"/>
              </w:rPr>
            </w:pPr>
            <w:r w:rsidRPr="00932566">
              <w:rPr>
                <w:lang w:val="en-GB"/>
              </w:rPr>
              <w:t>Other SubjectConfirmation or SubjectConfirmationData elements MUST NOT be included.</w:t>
            </w:r>
          </w:p>
        </w:tc>
      </w:tr>
      <w:tr w:rsidR="00355627" w14:paraId="752D6946"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51FDF9" w14:textId="77777777" w:rsidR="00355627" w:rsidRDefault="00355627" w:rsidP="001B306D">
            <w:pPr>
              <w:pStyle w:val="Normaalweb"/>
              <w:jc w:val="center"/>
              <w:rPr>
                <w:b/>
                <w:bCs/>
              </w:rPr>
            </w:pPr>
            <w:r>
              <w:rPr>
                <w:b/>
                <w:bCs/>
              </w:rPr>
              <w:t>Conditions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88EBBD"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C86090" w14:textId="77777777" w:rsidR="00355627" w:rsidRDefault="00355627" w:rsidP="001B306D">
            <w:pPr>
              <w:pStyle w:val="Normaalweb"/>
            </w:pPr>
            <w:r>
              <w:t>Elektronische Toegangsdiensten: MUST be included.</w:t>
            </w:r>
          </w:p>
        </w:tc>
      </w:tr>
      <w:tr w:rsidR="00355627" w14:paraId="56261335"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C9119" w14:textId="77777777" w:rsidR="00355627" w:rsidRDefault="00355627" w:rsidP="001B306D">
            <w:pPr>
              <w:jc w:val="center"/>
              <w:rPr>
                <w:rFonts w:eastAsia="Times New Roman"/>
                <w:b/>
                <w:bCs/>
              </w:rPr>
            </w:pPr>
            <w:r>
              <w:rPr>
                <w:rFonts w:eastAsia="Times New Roman"/>
                <w:b/>
                <w:bCs/>
              </w:rPr>
              <w:t>@NotBefore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750DC"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5ED86" w14:textId="77777777" w:rsidR="00355627" w:rsidRDefault="00355627" w:rsidP="001B306D">
            <w:pPr>
              <w:rPr>
                <w:rFonts w:eastAsia="Times New Roman"/>
              </w:rPr>
            </w:pPr>
            <w:r>
              <w:rPr>
                <w:rFonts w:eastAsia="Times New Roman"/>
              </w:rPr>
              <w:t xml:space="preserve">Elektronische Toegangsdiensten: MUST be included. </w:t>
            </w:r>
          </w:p>
        </w:tc>
      </w:tr>
      <w:tr w:rsidR="00355627" w14:paraId="778A32D7"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BB6D1" w14:textId="77777777" w:rsidR="00355627" w:rsidRDefault="00355627" w:rsidP="001B306D">
            <w:pPr>
              <w:jc w:val="center"/>
              <w:rPr>
                <w:rFonts w:eastAsia="Times New Roman"/>
                <w:b/>
                <w:bCs/>
              </w:rPr>
            </w:pPr>
            <w:r>
              <w:rPr>
                <w:rFonts w:eastAsia="Times New Roman"/>
                <w:b/>
                <w:bCs/>
              </w:rPr>
              <w:t>@NotOnOrAfter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612C3D"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B28D5" w14:textId="77777777" w:rsidR="00355627" w:rsidRDefault="00355627" w:rsidP="001B306D">
            <w:pPr>
              <w:rPr>
                <w:rFonts w:eastAsia="Times New Roman"/>
              </w:rPr>
            </w:pPr>
            <w:r>
              <w:rPr>
                <w:rFonts w:eastAsia="Times New Roman"/>
              </w:rPr>
              <w:t xml:space="preserve">Elektronische Toegangsdiensten: MAY be included. </w:t>
            </w:r>
          </w:p>
        </w:tc>
      </w:tr>
      <w:tr w:rsidR="00355627" w14:paraId="1FB39350"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D5C8B" w14:textId="77777777" w:rsidR="00355627" w:rsidRDefault="00355627" w:rsidP="001B306D">
            <w:pPr>
              <w:jc w:val="center"/>
              <w:rPr>
                <w:rFonts w:eastAsia="Times New Roman"/>
                <w:b/>
                <w:bCs/>
              </w:rPr>
            </w:pPr>
            <w:r>
              <w:rPr>
                <w:rFonts w:eastAsia="Times New Roman"/>
                <w:b/>
                <w:bCs/>
              </w:rPr>
              <w:t>Condition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3EC7A"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3F60F" w14:textId="77777777" w:rsidR="00355627" w:rsidRDefault="00355627" w:rsidP="001B306D">
            <w:pPr>
              <w:rPr>
                <w:rFonts w:eastAsia="Times New Roman"/>
              </w:rPr>
            </w:pPr>
            <w:r>
              <w:rPr>
                <w:rFonts w:eastAsia="Times New Roman"/>
              </w:rPr>
              <w:t xml:space="preserve">Elektronische Toegangsdiensten: MUST NOT be used. </w:t>
            </w:r>
          </w:p>
        </w:tc>
      </w:tr>
      <w:tr w:rsidR="00355627" w14:paraId="675E6C51"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73343" w14:textId="77777777" w:rsidR="00355627" w:rsidRDefault="00355627" w:rsidP="001B306D">
            <w:pPr>
              <w:jc w:val="center"/>
              <w:rPr>
                <w:rFonts w:eastAsia="Times New Roman"/>
                <w:b/>
                <w:bCs/>
              </w:rPr>
            </w:pPr>
            <w:r>
              <w:rPr>
                <w:rFonts w:eastAsia="Times New Roman"/>
                <w:b/>
                <w:bCs/>
              </w:rPr>
              <w:t>AudienceRestriction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66AF4"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A1F5C6" w14:textId="77777777" w:rsidR="00355627" w:rsidRDefault="00355627" w:rsidP="001B306D">
            <w:pPr>
              <w:rPr>
                <w:rFonts w:eastAsia="Times New Roman"/>
              </w:rPr>
            </w:pPr>
            <w:r>
              <w:rPr>
                <w:rFonts w:eastAsia="Times New Roman"/>
              </w:rPr>
              <w:t>SAML: MUST be included.</w:t>
            </w:r>
          </w:p>
        </w:tc>
      </w:tr>
      <w:tr w:rsidR="00355627" w:rsidRPr="00FA318C" w14:paraId="1C109F47"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E52E4" w14:textId="77777777" w:rsidR="00355627" w:rsidRDefault="00355627" w:rsidP="001B306D">
            <w:pPr>
              <w:jc w:val="center"/>
              <w:rPr>
                <w:rFonts w:eastAsia="Times New Roman"/>
                <w:b/>
                <w:bCs/>
              </w:rPr>
            </w:pPr>
            <w:r>
              <w:rPr>
                <w:rFonts w:eastAsia="Times New Roman"/>
                <w:b/>
                <w:bCs/>
              </w:rPr>
              <w:t>Audience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6ECB26"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42DDE" w14:textId="77777777" w:rsidR="00355627" w:rsidRPr="00932566" w:rsidRDefault="00355627" w:rsidP="001B306D">
            <w:pPr>
              <w:rPr>
                <w:rFonts w:eastAsia="Times New Roman"/>
                <w:lang w:val="en-GB"/>
              </w:rPr>
            </w:pPr>
            <w:r w:rsidRPr="00932566">
              <w:rPr>
                <w:rFonts w:eastAsia="Times New Roman"/>
                <w:lang w:val="en-GB"/>
              </w:rPr>
              <w:t xml:space="preserve">Elektronische Toegangsdiensten: Contains the </w:t>
            </w:r>
            <w:hyperlink r:id="rId43" w:history="1">
              <w:r w:rsidRPr="00932566">
                <w:rPr>
                  <w:rStyle w:val="Hyperlink"/>
                  <w:rFonts w:eastAsia="Times New Roman"/>
                  <w:lang w:val="en-GB"/>
                </w:rPr>
                <w:t>EntityID</w:t>
              </w:r>
            </w:hyperlink>
            <w:r w:rsidRPr="00932566">
              <w:rPr>
                <w:rFonts w:eastAsia="Times New Roman"/>
                <w:lang w:val="en-GB"/>
              </w:rPr>
              <w:t xml:space="preserve">(s) for all relevant parties that are intended to receive and process this assertion, as per SAML WebSSO profile. In case of Dienstbemiddeling (service intermediation), both the Dienstaanbieder (service supplier) and Dienstbemiddelaar (service intermediary) are a relevant party and must be listed as audience. For a Dienstaanbieder for whom only the OIN is known, the notation 'urn:etoegang:DV: </w:t>
            </w:r>
            <w:r w:rsidRPr="00932566">
              <w:rPr>
                <w:rStyle w:val="Nadruk"/>
                <w:rFonts w:eastAsia="Times New Roman"/>
                <w:lang w:val="en-GB"/>
              </w:rPr>
              <w:t>&lt;OIN&gt;</w:t>
            </w:r>
            <w:r w:rsidRPr="00932566">
              <w:rPr>
                <w:rFonts w:eastAsia="Times New Roman"/>
                <w:lang w:val="en-GB"/>
              </w:rPr>
              <w:t xml:space="preserve">' is to be used. </w:t>
            </w:r>
          </w:p>
        </w:tc>
      </w:tr>
      <w:tr w:rsidR="00355627" w14:paraId="56308017"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BB238F" w14:textId="77777777" w:rsidR="00355627" w:rsidRDefault="00355627" w:rsidP="001B306D">
            <w:pPr>
              <w:jc w:val="center"/>
              <w:rPr>
                <w:rFonts w:eastAsia="Times New Roman"/>
                <w:b/>
                <w:bCs/>
              </w:rPr>
            </w:pPr>
            <w:r>
              <w:rPr>
                <w:rFonts w:eastAsia="Times New Roman"/>
                <w:b/>
                <w:bCs/>
              </w:rPr>
              <w:t>ProxyRestriction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00AB3"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7687E" w14:textId="77777777" w:rsidR="00355627" w:rsidRDefault="00355627" w:rsidP="001B306D">
            <w:pPr>
              <w:rPr>
                <w:rFonts w:eastAsia="Times New Roman"/>
              </w:rPr>
            </w:pPr>
            <w:r>
              <w:rPr>
                <w:rFonts w:eastAsia="Times New Roman"/>
              </w:rPr>
              <w:t xml:space="preserve">Elektronische Toegangsdiensten: MUST NOT be included. </w:t>
            </w:r>
          </w:p>
        </w:tc>
      </w:tr>
      <w:tr w:rsidR="00355627" w:rsidRPr="00FA318C" w14:paraId="457C6288"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AED5CA" w14:textId="77777777" w:rsidR="00355627" w:rsidRDefault="00355627" w:rsidP="001B306D">
            <w:pPr>
              <w:pStyle w:val="Normaalweb"/>
              <w:jc w:val="center"/>
              <w:rPr>
                <w:b/>
                <w:bCs/>
              </w:rPr>
            </w:pPr>
            <w:r>
              <w:rPr>
                <w:b/>
                <w:bCs/>
              </w:rPr>
              <w:t>Advice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4C5B48"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56BC23" w14:textId="77777777" w:rsidR="00355627" w:rsidRPr="00932566" w:rsidRDefault="00355627" w:rsidP="001B306D">
            <w:pPr>
              <w:pStyle w:val="Normaalweb"/>
              <w:rPr>
                <w:lang w:val="en-GB"/>
              </w:rPr>
            </w:pPr>
            <w:r w:rsidRPr="00932566">
              <w:rPr>
                <w:lang w:val="en-GB"/>
              </w:rPr>
              <w:t>Elektronische Toegangsdiensten: SHOULD be included. See below under processing rules.</w:t>
            </w:r>
          </w:p>
        </w:tc>
      </w:tr>
      <w:tr w:rsidR="00355627" w14:paraId="5D20D1AA"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CD0C0" w14:textId="77777777" w:rsidR="00355627" w:rsidRDefault="00355627" w:rsidP="001B306D">
            <w:pPr>
              <w:jc w:val="center"/>
              <w:rPr>
                <w:rFonts w:eastAsia="Times New Roman"/>
                <w:b/>
                <w:bCs/>
              </w:rPr>
            </w:pPr>
            <w:r>
              <w:rPr>
                <w:rFonts w:eastAsia="Times New Roman"/>
                <w:b/>
                <w:bCs/>
              </w:rPr>
              <w:t>AssertionIDRef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12B51"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7ACE7" w14:textId="77777777" w:rsidR="00355627" w:rsidRDefault="00355627" w:rsidP="001B306D">
            <w:pPr>
              <w:rPr>
                <w:rFonts w:eastAsia="Times New Roman"/>
              </w:rPr>
            </w:pPr>
            <w:r>
              <w:rPr>
                <w:rFonts w:eastAsia="Times New Roman"/>
              </w:rPr>
              <w:t xml:space="preserve">Elektronische Toegangsdiensten: MUST NOT be included. </w:t>
            </w:r>
          </w:p>
        </w:tc>
      </w:tr>
      <w:tr w:rsidR="00355627" w14:paraId="2BAF9544"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1845FE" w14:textId="77777777" w:rsidR="00355627" w:rsidRDefault="00355627" w:rsidP="001B306D">
            <w:pPr>
              <w:jc w:val="center"/>
              <w:rPr>
                <w:rFonts w:eastAsia="Times New Roman"/>
                <w:b/>
                <w:bCs/>
              </w:rPr>
            </w:pPr>
            <w:r>
              <w:rPr>
                <w:rFonts w:eastAsia="Times New Roman"/>
                <w:b/>
                <w:bCs/>
              </w:rPr>
              <w:t>AssertionURIRef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1F5F1"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50222" w14:textId="77777777" w:rsidR="00355627" w:rsidRDefault="00355627" w:rsidP="001B306D">
            <w:pPr>
              <w:rPr>
                <w:rFonts w:eastAsia="Times New Roman"/>
              </w:rPr>
            </w:pPr>
            <w:r>
              <w:rPr>
                <w:rFonts w:eastAsia="Times New Roman"/>
              </w:rPr>
              <w:t xml:space="preserve">Elektronische Toegangsdiensten: MUST NOT be included. </w:t>
            </w:r>
          </w:p>
        </w:tc>
      </w:tr>
      <w:tr w:rsidR="00355627" w:rsidRPr="00FA318C" w14:paraId="43662AF0"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FE0D0D" w14:textId="77777777" w:rsidR="00355627" w:rsidRDefault="00355627" w:rsidP="001B306D">
            <w:pPr>
              <w:jc w:val="center"/>
              <w:rPr>
                <w:rFonts w:eastAsia="Times New Roman"/>
                <w:b/>
                <w:bCs/>
              </w:rPr>
            </w:pPr>
            <w:r>
              <w:rPr>
                <w:rFonts w:eastAsia="Times New Roman"/>
                <w:b/>
                <w:bCs/>
              </w:rPr>
              <w:t>Assertion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4759CD"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4D0283" w14:textId="77777777" w:rsidR="00355627" w:rsidRPr="00932566" w:rsidRDefault="00355627" w:rsidP="001B306D">
            <w:pPr>
              <w:rPr>
                <w:rFonts w:eastAsia="Times New Roman"/>
                <w:lang w:val="en-GB"/>
              </w:rPr>
            </w:pPr>
            <w:r w:rsidRPr="00932566">
              <w:rPr>
                <w:rFonts w:eastAsia="Times New Roman"/>
                <w:lang w:val="en-GB"/>
              </w:rPr>
              <w:t xml:space="preserve">Elektronische Toegangsdiensten: Contains the original &lt;Assertion&gt; elements this assertion is composed of. </w:t>
            </w:r>
          </w:p>
        </w:tc>
      </w:tr>
      <w:tr w:rsidR="00355627" w14:paraId="5B0F67D7"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A20BD" w14:textId="77777777" w:rsidR="00355627" w:rsidRDefault="00355627" w:rsidP="001B306D">
            <w:pPr>
              <w:jc w:val="center"/>
              <w:rPr>
                <w:rFonts w:eastAsia="Times New Roman"/>
                <w:b/>
                <w:bCs/>
              </w:rPr>
            </w:pPr>
            <w:r>
              <w:rPr>
                <w:rFonts w:eastAsia="Times New Roman"/>
                <w:b/>
                <w:bCs/>
              </w:rPr>
              <w:t>EncryptedAssertion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16CD8C" w14:textId="77777777" w:rsidR="00355627" w:rsidRDefault="00355627" w:rsidP="001B306D">
            <w:pPr>
              <w:rPr>
                <w:rFonts w:eastAsia="Times New Roman"/>
              </w:rPr>
            </w:pPr>
            <w:r>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85A5C" w14:textId="77777777" w:rsidR="00355627" w:rsidRDefault="00355627" w:rsidP="001B306D">
            <w:pPr>
              <w:rPr>
                <w:rFonts w:eastAsia="Times New Roman"/>
              </w:rPr>
            </w:pPr>
            <w:r>
              <w:rPr>
                <w:rFonts w:eastAsia="Times New Roman"/>
              </w:rPr>
              <w:t xml:space="preserve">Elektronische Toegangsdiensten: MUST NOT be included. </w:t>
            </w:r>
          </w:p>
        </w:tc>
      </w:tr>
      <w:tr w:rsidR="00355627" w:rsidRPr="00FA318C" w14:paraId="750C52B8"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F9CF0" w14:textId="77777777" w:rsidR="00355627" w:rsidRDefault="00355627" w:rsidP="001B306D">
            <w:pPr>
              <w:pStyle w:val="Normaalweb"/>
              <w:jc w:val="center"/>
              <w:rPr>
                <w:b/>
                <w:bCs/>
              </w:rPr>
            </w:pPr>
            <w:r>
              <w:rPr>
                <w:b/>
                <w:bCs/>
              </w:rPr>
              <w:t>AuthnStatement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048A5D"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3CF045" w14:textId="77777777" w:rsidR="00355627" w:rsidRPr="00932566" w:rsidRDefault="00355627" w:rsidP="001B306D">
            <w:pPr>
              <w:pStyle w:val="Normaalweb"/>
              <w:rPr>
                <w:lang w:val="en-GB"/>
              </w:rPr>
            </w:pPr>
            <w:r w:rsidRPr="00932566">
              <w:rPr>
                <w:lang w:val="en-GB"/>
              </w:rPr>
              <w:t>Elektronische Toegangsdiensten: MUST be included.</w:t>
            </w:r>
          </w:p>
          <w:p w14:paraId="20DA62C8" w14:textId="77777777" w:rsidR="00355627" w:rsidRPr="00932566" w:rsidRDefault="00355627" w:rsidP="001B306D">
            <w:pPr>
              <w:pStyle w:val="Normaalweb"/>
              <w:rPr>
                <w:lang w:val="en-GB"/>
              </w:rPr>
            </w:pPr>
            <w:r w:rsidRPr="00932566">
              <w:rPr>
                <w:lang w:val="en-GB"/>
              </w:rPr>
              <w:t xml:space="preserve">The AuthenticatingAuthority element MUST be populated with the </w:t>
            </w:r>
            <w:hyperlink r:id="rId44" w:history="1">
              <w:r w:rsidRPr="00932566">
                <w:rPr>
                  <w:rStyle w:val="Hyperlink"/>
                  <w:lang w:val="en-GB"/>
                </w:rPr>
                <w:t>EntityID</w:t>
              </w:r>
            </w:hyperlink>
            <w:r w:rsidRPr="00932566">
              <w:rPr>
                <w:lang w:val="en-GB"/>
              </w:rPr>
              <w:t xml:space="preserve"> of the AD that performed the authentication.</w:t>
            </w:r>
          </w:p>
        </w:tc>
      </w:tr>
      <w:tr w:rsidR="00355627" w:rsidRPr="00FA318C" w14:paraId="5AEE4819"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E424B" w14:textId="77777777" w:rsidR="00355627" w:rsidRDefault="00355627" w:rsidP="001B306D">
            <w:pPr>
              <w:jc w:val="center"/>
              <w:rPr>
                <w:rFonts w:eastAsia="Times New Roman"/>
                <w:b/>
                <w:bCs/>
              </w:rPr>
            </w:pPr>
            <w:r>
              <w:rPr>
                <w:rFonts w:eastAsia="Times New Roman"/>
                <w:b/>
                <w:bCs/>
              </w:rPr>
              <w:t>@AuthnInstant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D2355A"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558C25" w14:textId="77777777" w:rsidR="00355627" w:rsidRPr="00932566" w:rsidRDefault="00355627" w:rsidP="001B306D">
            <w:pPr>
              <w:pStyle w:val="Normaalweb"/>
              <w:rPr>
                <w:lang w:val="en-GB"/>
              </w:rPr>
            </w:pPr>
            <w:r w:rsidRPr="00932566">
              <w:rPr>
                <w:lang w:val="en-GB"/>
              </w:rPr>
              <w:t>Elektronische Toegangsdiensten: MUST contain the time of authentication.</w:t>
            </w:r>
          </w:p>
        </w:tc>
      </w:tr>
      <w:tr w:rsidR="00355627" w14:paraId="21483810"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50CD10" w14:textId="77777777" w:rsidR="00355627" w:rsidRDefault="00355627" w:rsidP="001B306D">
            <w:pPr>
              <w:jc w:val="center"/>
              <w:rPr>
                <w:rFonts w:eastAsia="Times New Roman"/>
                <w:b/>
                <w:bCs/>
              </w:rPr>
            </w:pPr>
            <w:r>
              <w:rPr>
                <w:rFonts w:eastAsia="Times New Roman"/>
                <w:b/>
                <w:bCs/>
              </w:rPr>
              <w:lastRenderedPageBreak/>
              <w:t>@SessionIndex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D79A74" w14:textId="77777777" w:rsidR="00355627" w:rsidRDefault="00355627" w:rsidP="001B306D">
            <w:pPr>
              <w:rPr>
                <w:rFonts w:eastAsia="Times New Roman"/>
              </w:rPr>
            </w:pPr>
            <w:r>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4D4477" w14:textId="77777777" w:rsidR="00355627" w:rsidRDefault="00355627" w:rsidP="001B306D">
            <w:pPr>
              <w:rPr>
                <w:rFonts w:eastAsia="Times New Roman"/>
              </w:rPr>
            </w:pPr>
            <w:r>
              <w:rPr>
                <w:rFonts w:eastAsia="Times New Roman"/>
              </w:rPr>
              <w:t xml:space="preserve">Elektronische Toegangsdiensten: MAY be included. </w:t>
            </w:r>
          </w:p>
        </w:tc>
      </w:tr>
      <w:tr w:rsidR="00355627" w14:paraId="2AE688BE"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B8571" w14:textId="77777777" w:rsidR="00355627" w:rsidRDefault="00355627" w:rsidP="001B306D">
            <w:pPr>
              <w:jc w:val="center"/>
              <w:rPr>
                <w:rFonts w:eastAsia="Times New Roman"/>
                <w:b/>
                <w:bCs/>
              </w:rPr>
            </w:pPr>
            <w:r>
              <w:rPr>
                <w:rFonts w:eastAsia="Times New Roman"/>
                <w:b/>
                <w:bCs/>
              </w:rPr>
              <w:t>AuthnContext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B32C4"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76691" w14:textId="77777777" w:rsidR="00355627" w:rsidRDefault="00355627" w:rsidP="001B306D">
            <w:pPr>
              <w:rPr>
                <w:rFonts w:eastAsia="Times New Roman"/>
              </w:rPr>
            </w:pPr>
            <w:r>
              <w:rPr>
                <w:rFonts w:eastAsia="Times New Roman"/>
              </w:rPr>
              <w:t xml:space="preserve">Elektronische Toegangsdiensten: MUST be included. </w:t>
            </w:r>
          </w:p>
        </w:tc>
      </w:tr>
      <w:tr w:rsidR="00355627" w:rsidRPr="00FA318C" w14:paraId="7C60B187"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8A01C" w14:textId="77777777" w:rsidR="00355627" w:rsidRDefault="00355627" w:rsidP="001B306D">
            <w:pPr>
              <w:jc w:val="center"/>
              <w:rPr>
                <w:rFonts w:eastAsia="Times New Roman"/>
                <w:b/>
                <w:bCs/>
              </w:rPr>
            </w:pPr>
            <w:r>
              <w:rPr>
                <w:rFonts w:eastAsia="Times New Roman"/>
                <w:b/>
                <w:bCs/>
              </w:rPr>
              <w:t>AuthnContextClassRef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35020"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5C26E" w14:textId="77777777" w:rsidR="00355627" w:rsidRPr="00932566" w:rsidRDefault="00355627" w:rsidP="001B306D">
            <w:pPr>
              <w:pStyle w:val="Normaalweb"/>
              <w:rPr>
                <w:lang w:val="en-GB"/>
              </w:rPr>
            </w:pPr>
            <w:r w:rsidRPr="00932566">
              <w:rPr>
                <w:lang w:val="en-GB"/>
              </w:rPr>
              <w:t>Elektronische Toegangsdiensten: MUST be included. Contains either the value 'urn:oasis:names:tc:SAML:2.0:ac:classes:unspecified' (default) or the obtained effective </w:t>
            </w:r>
            <w:hyperlink r:id="rId45" w:history="1">
              <w:r w:rsidRPr="00932566">
                <w:rPr>
                  <w:rStyle w:val="Hyperlink"/>
                  <w:lang w:val="en-GB"/>
                </w:rPr>
                <w:t>Level of assurance</w:t>
              </w:r>
            </w:hyperlink>
            <w:r w:rsidRPr="00932566">
              <w:rPr>
                <w:lang w:val="en-GB"/>
              </w:rPr>
              <w:t>, see below under "rules for processing responses".</w:t>
            </w:r>
          </w:p>
        </w:tc>
      </w:tr>
      <w:tr w:rsidR="00355627" w:rsidRPr="00FA318C" w14:paraId="1DD262EC"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877165" w14:textId="77777777" w:rsidR="00355627" w:rsidRDefault="00355627" w:rsidP="001B306D">
            <w:pPr>
              <w:pStyle w:val="Normaalweb"/>
              <w:jc w:val="center"/>
              <w:rPr>
                <w:b/>
                <w:bCs/>
              </w:rPr>
            </w:pPr>
            <w:r>
              <w:rPr>
                <w:b/>
                <w:bCs/>
              </w:rPr>
              <w:t>AttributeStatement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5F226" w14:textId="77777777" w:rsidR="00355627" w:rsidRDefault="00355627" w:rsidP="001B306D">
            <w:pPr>
              <w:rPr>
                <w:rFonts w:eastAsia="Times New Roman"/>
              </w:rPr>
            </w:pPr>
            <w:r>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7A06E" w14:textId="77777777" w:rsidR="00355627" w:rsidRPr="00932566" w:rsidRDefault="00355627" w:rsidP="001B306D">
            <w:pPr>
              <w:pStyle w:val="Normaalweb"/>
              <w:rPr>
                <w:lang w:val="en-GB"/>
              </w:rPr>
            </w:pPr>
            <w:r w:rsidRPr="00932566">
              <w:rPr>
                <w:lang w:val="en-GB"/>
              </w:rPr>
              <w:t>Elektronische Toegangsdiensten: MUST contain an &lt;AttributeStatement&gt; in accordance with the following section and the rules for processing responses.</w:t>
            </w:r>
          </w:p>
        </w:tc>
      </w:tr>
    </w:tbl>
    <w:p w14:paraId="2B29ABBC" w14:textId="77777777" w:rsidR="00EA4ED3" w:rsidRDefault="00EA4ED3" w:rsidP="001B306D">
      <w:pPr>
        <w:rPr>
          <w:rFonts w:eastAsia="Times New Roman"/>
          <w:b/>
          <w:bCs/>
          <w:lang w:val="en-GB"/>
        </w:rPr>
      </w:pPr>
    </w:p>
    <w:p w14:paraId="78AE2761" w14:textId="77777777" w:rsidR="00266665" w:rsidRDefault="00266665" w:rsidP="001B306D">
      <w:pPr>
        <w:pStyle w:val="Kop3"/>
        <w:rPr>
          <w:rFonts w:eastAsia="Times New Roman"/>
          <w:lang w:val="en-GB"/>
        </w:rPr>
      </w:pPr>
      <w:r>
        <w:rPr>
          <w:rFonts w:eastAsia="Times New Roman"/>
          <w:lang w:val="en-GB"/>
        </w:rPr>
        <w:t>Example</w:t>
      </w:r>
    </w:p>
    <w:p w14:paraId="4C29BD82" w14:textId="77777777" w:rsidR="00266665" w:rsidRPr="00266665" w:rsidRDefault="00266665" w:rsidP="001B306D">
      <w:pPr>
        <w:pStyle w:val="Example"/>
      </w:pPr>
      <w:r w:rsidRPr="00266665">
        <w:t>&lt;saml2:Assertion ID="_67d2200a8bd8401dc1b7274106731ca6" IssueInstant="2019-02-26T10:35:43.000Z" Version="2.0" xmlns:saml2="urn:oasis:names:tc:SAML:2.0:assertion" xmlns:xs="http://www.w3.org/2001/XMLSchema"&gt;</w:t>
      </w:r>
    </w:p>
    <w:p w14:paraId="7857F512" w14:textId="77777777" w:rsidR="00266665" w:rsidRDefault="00266665" w:rsidP="001B306D">
      <w:pPr>
        <w:pStyle w:val="Example"/>
      </w:pPr>
      <w:r w:rsidRPr="00266665">
        <w:tab/>
        <w:t>&lt;saml2:Issuer xmlns:saml2="urn:oasis:names:tc:SAML:2.0:assertion"&gt;urn:etoegang:HM:00000003271247010000:entities:7611&lt;/saml2:Issuer&gt;</w:t>
      </w:r>
    </w:p>
    <w:p w14:paraId="6161B35D" w14:textId="77777777" w:rsidR="00266665" w:rsidRPr="00266665" w:rsidRDefault="00266665" w:rsidP="001B306D">
      <w:pPr>
        <w:pStyle w:val="Example"/>
      </w:pPr>
    </w:p>
    <w:p w14:paraId="7C2AF27D" w14:textId="77777777" w:rsidR="00266665" w:rsidRPr="00266665" w:rsidRDefault="00266665" w:rsidP="001B306D">
      <w:pPr>
        <w:pStyle w:val="Example"/>
        <w:rPr>
          <w:lang w:val="fr-FR"/>
        </w:rPr>
      </w:pPr>
      <w:r w:rsidRPr="00266665">
        <w:tab/>
      </w:r>
      <w:r w:rsidRPr="00266665">
        <w:rPr>
          <w:lang w:val="fr-FR"/>
        </w:rPr>
        <w:t>&lt;ds:Signature xmlns:ds="http://www.w3.org/2000/09/xmldsig#"&gt;</w:t>
      </w:r>
    </w:p>
    <w:p w14:paraId="16A5A158" w14:textId="77777777" w:rsidR="00266665" w:rsidRPr="00266665" w:rsidRDefault="00266665" w:rsidP="001B306D">
      <w:pPr>
        <w:pStyle w:val="Example"/>
      </w:pPr>
      <w:r w:rsidRPr="00266665">
        <w:rPr>
          <w:lang w:val="fr-FR"/>
        </w:rPr>
        <w:tab/>
      </w:r>
      <w:r w:rsidRPr="00266665">
        <w:rPr>
          <w:lang w:val="fr-FR"/>
        </w:rPr>
        <w:tab/>
      </w:r>
      <w:r w:rsidRPr="00266665">
        <w:t>&lt;ds:SignedInfo&gt;</w:t>
      </w:r>
    </w:p>
    <w:p w14:paraId="6B2B713A" w14:textId="77777777" w:rsidR="00266665" w:rsidRPr="00266665" w:rsidRDefault="00266665" w:rsidP="001B306D">
      <w:pPr>
        <w:pStyle w:val="Example"/>
      </w:pPr>
      <w:r w:rsidRPr="00266665">
        <w:tab/>
      </w:r>
      <w:r w:rsidRPr="00266665">
        <w:tab/>
      </w:r>
      <w:r w:rsidRPr="00266665">
        <w:tab/>
        <w:t>&lt;ds:CanonicalizationMethod Algorithm="http://www.w3.org/2001/10/xml-exc-c14n#"/&gt;</w:t>
      </w:r>
    </w:p>
    <w:p w14:paraId="7CA3AA1D" w14:textId="77777777" w:rsidR="00266665" w:rsidRPr="00266665" w:rsidRDefault="00266665" w:rsidP="001B306D">
      <w:pPr>
        <w:pStyle w:val="Example"/>
      </w:pPr>
      <w:r w:rsidRPr="00266665">
        <w:tab/>
      </w:r>
      <w:r w:rsidRPr="00266665">
        <w:tab/>
      </w:r>
      <w:r w:rsidRPr="00266665">
        <w:tab/>
        <w:t>&lt;ds:SignatureMethod Algorithm="http://www.w3.org/2001/04/xmldsig-more#rsa-sha256"/&gt;</w:t>
      </w:r>
    </w:p>
    <w:p w14:paraId="2DC2180B" w14:textId="77777777" w:rsidR="00266665" w:rsidRPr="00266665" w:rsidRDefault="00266665" w:rsidP="001B306D">
      <w:pPr>
        <w:pStyle w:val="Example"/>
      </w:pPr>
      <w:r w:rsidRPr="00266665">
        <w:tab/>
      </w:r>
      <w:r w:rsidRPr="00266665">
        <w:tab/>
      </w:r>
      <w:r w:rsidRPr="00266665">
        <w:tab/>
        <w:t>&lt;ds:Reference URI="#_67d2200a8bd8401dc1b7274106731ca6"&gt;</w:t>
      </w:r>
    </w:p>
    <w:p w14:paraId="0A211B11" w14:textId="77777777" w:rsidR="00266665" w:rsidRPr="00266665" w:rsidRDefault="00266665" w:rsidP="001B306D">
      <w:pPr>
        <w:pStyle w:val="Example"/>
      </w:pPr>
      <w:r w:rsidRPr="00266665">
        <w:tab/>
      </w:r>
      <w:r w:rsidRPr="00266665">
        <w:tab/>
      </w:r>
      <w:r w:rsidRPr="00266665">
        <w:tab/>
      </w:r>
      <w:r w:rsidRPr="00266665">
        <w:tab/>
        <w:t>&lt;ds:Transforms&gt;</w:t>
      </w:r>
    </w:p>
    <w:p w14:paraId="33181014" w14:textId="77777777" w:rsidR="00266665" w:rsidRPr="00266665" w:rsidRDefault="00266665" w:rsidP="001B306D">
      <w:pPr>
        <w:pStyle w:val="Example"/>
      </w:pPr>
      <w:r w:rsidRPr="00266665">
        <w:tab/>
      </w:r>
      <w:r w:rsidRPr="00266665">
        <w:tab/>
      </w:r>
      <w:r w:rsidRPr="00266665">
        <w:tab/>
      </w:r>
      <w:r w:rsidRPr="00266665">
        <w:tab/>
      </w:r>
      <w:r w:rsidRPr="00266665">
        <w:tab/>
        <w:t>&lt;ds:Transform Algorithm="http://www.w3.org/2000/09/xmldsig#enveloped-signature"/&gt;</w:t>
      </w:r>
    </w:p>
    <w:p w14:paraId="3D2D8BE2" w14:textId="77777777" w:rsidR="00266665" w:rsidRPr="00266665" w:rsidRDefault="00266665" w:rsidP="001B306D">
      <w:pPr>
        <w:pStyle w:val="Example"/>
      </w:pPr>
      <w:r w:rsidRPr="00266665">
        <w:tab/>
      </w:r>
      <w:r w:rsidRPr="00266665">
        <w:tab/>
      </w:r>
      <w:r w:rsidRPr="00266665">
        <w:tab/>
      </w:r>
      <w:r w:rsidRPr="00266665">
        <w:tab/>
      </w:r>
      <w:r w:rsidRPr="00266665">
        <w:tab/>
        <w:t>&lt;ds:Transform Algorithm="http://www.w3.org/2001/10/xml-exc-c14n#"&gt;</w:t>
      </w:r>
    </w:p>
    <w:p w14:paraId="175C34EC" w14:textId="77777777" w:rsidR="00266665" w:rsidRPr="00266665" w:rsidRDefault="00266665" w:rsidP="001B306D">
      <w:pPr>
        <w:pStyle w:val="Example"/>
        <w:ind w:left="1704"/>
      </w:pPr>
      <w:r w:rsidRPr="00266665">
        <w:t>&lt;ec:InclusiveNamespaces PrefixList="xs" xmlns:ec="http://www.w3.org/2001/10/xml-exc-c14n#"/&gt;</w:t>
      </w:r>
    </w:p>
    <w:p w14:paraId="4766F0B7" w14:textId="77777777" w:rsidR="00266665" w:rsidRPr="00266665" w:rsidRDefault="00266665" w:rsidP="001B306D">
      <w:pPr>
        <w:pStyle w:val="Example"/>
      </w:pPr>
      <w:r w:rsidRPr="00266665">
        <w:tab/>
      </w:r>
      <w:r w:rsidRPr="00266665">
        <w:tab/>
      </w:r>
      <w:r w:rsidRPr="00266665">
        <w:tab/>
      </w:r>
      <w:r w:rsidRPr="00266665">
        <w:tab/>
      </w:r>
      <w:r w:rsidRPr="00266665">
        <w:tab/>
        <w:t>&lt;/ds:Transform&gt;</w:t>
      </w:r>
    </w:p>
    <w:p w14:paraId="532D720C" w14:textId="77777777" w:rsidR="00266665" w:rsidRPr="00266665" w:rsidRDefault="00266665" w:rsidP="001B306D">
      <w:pPr>
        <w:pStyle w:val="Example"/>
      </w:pPr>
      <w:r w:rsidRPr="00266665">
        <w:tab/>
      </w:r>
      <w:r w:rsidRPr="00266665">
        <w:tab/>
      </w:r>
      <w:r w:rsidRPr="00266665">
        <w:tab/>
      </w:r>
      <w:r w:rsidRPr="00266665">
        <w:tab/>
        <w:t>&lt;/ds:Transforms&gt;</w:t>
      </w:r>
    </w:p>
    <w:p w14:paraId="117D20D6" w14:textId="77777777" w:rsidR="00266665" w:rsidRPr="00266665" w:rsidRDefault="00266665" w:rsidP="001B306D">
      <w:pPr>
        <w:pStyle w:val="Example"/>
      </w:pPr>
      <w:r w:rsidRPr="00266665">
        <w:tab/>
      </w:r>
      <w:r w:rsidRPr="00266665">
        <w:tab/>
      </w:r>
      <w:r w:rsidRPr="00266665">
        <w:tab/>
      </w:r>
      <w:r w:rsidRPr="00266665">
        <w:tab/>
        <w:t>&lt;ds:DigestMethod Algorithm="http://www.w3.org/2000/09/xmldsig#sha1"/&gt;</w:t>
      </w:r>
    </w:p>
    <w:p w14:paraId="0861697E" w14:textId="77777777" w:rsidR="00266665" w:rsidRPr="00266665" w:rsidRDefault="00266665" w:rsidP="001B306D">
      <w:pPr>
        <w:pStyle w:val="Example"/>
      </w:pPr>
      <w:r w:rsidRPr="00266665">
        <w:tab/>
      </w:r>
      <w:r w:rsidRPr="00266665">
        <w:tab/>
      </w:r>
      <w:r w:rsidRPr="00266665">
        <w:tab/>
      </w:r>
      <w:r w:rsidRPr="00266665">
        <w:tab/>
        <w:t>&lt;ds:DigestValue/&gt;</w:t>
      </w:r>
    </w:p>
    <w:p w14:paraId="1C18BFA6" w14:textId="77777777" w:rsidR="00266665" w:rsidRPr="00266665" w:rsidRDefault="00266665" w:rsidP="001B306D">
      <w:pPr>
        <w:pStyle w:val="Example"/>
      </w:pPr>
      <w:r w:rsidRPr="00266665">
        <w:tab/>
      </w:r>
      <w:r w:rsidRPr="00266665">
        <w:tab/>
      </w:r>
      <w:r w:rsidRPr="00266665">
        <w:tab/>
        <w:t>&lt;/ds:Reference&gt;</w:t>
      </w:r>
    </w:p>
    <w:p w14:paraId="7C7CF19B" w14:textId="77777777" w:rsidR="00266665" w:rsidRPr="00266665" w:rsidRDefault="00266665" w:rsidP="001B306D">
      <w:pPr>
        <w:pStyle w:val="Example"/>
      </w:pPr>
      <w:r w:rsidRPr="00266665">
        <w:tab/>
      </w:r>
      <w:r w:rsidRPr="00266665">
        <w:tab/>
        <w:t>&lt;/ds:SignedInfo&gt;</w:t>
      </w:r>
    </w:p>
    <w:p w14:paraId="604DD140" w14:textId="77777777" w:rsidR="00266665" w:rsidRPr="00266665" w:rsidRDefault="00266665" w:rsidP="001B306D">
      <w:pPr>
        <w:pStyle w:val="Example"/>
      </w:pPr>
      <w:r w:rsidRPr="00266665">
        <w:tab/>
      </w:r>
      <w:r w:rsidRPr="00266665">
        <w:tab/>
        <w:t>&lt;ds:SignatureValue/&gt;</w:t>
      </w:r>
    </w:p>
    <w:p w14:paraId="24616D87" w14:textId="77777777" w:rsidR="00266665" w:rsidRPr="00266665" w:rsidRDefault="00266665" w:rsidP="001B306D">
      <w:pPr>
        <w:pStyle w:val="Example"/>
      </w:pPr>
      <w:r w:rsidRPr="00266665">
        <w:tab/>
      </w:r>
      <w:r w:rsidRPr="00266665">
        <w:tab/>
        <w:t>&lt;ds:KeyInfo xmlns:ds="http://www.w3.org/2000/09/xmldsig#"&gt;</w:t>
      </w:r>
    </w:p>
    <w:p w14:paraId="48B38F63" w14:textId="77777777" w:rsidR="00266665" w:rsidRPr="00266665" w:rsidRDefault="00266665" w:rsidP="001B306D">
      <w:pPr>
        <w:pStyle w:val="Example"/>
      </w:pPr>
      <w:r w:rsidRPr="00266665">
        <w:tab/>
      </w:r>
      <w:r w:rsidRPr="00266665">
        <w:tab/>
      </w:r>
      <w:r w:rsidRPr="00266665">
        <w:tab/>
        <w:t>&lt;ds:KeyName&gt;f04a58c387f4f8b5f1fa3a614f79f073f3f08953&lt;/ds:KeyName&gt;</w:t>
      </w:r>
    </w:p>
    <w:p w14:paraId="2B909D69" w14:textId="77777777" w:rsidR="00266665" w:rsidRPr="00266665" w:rsidRDefault="00266665" w:rsidP="001B306D">
      <w:pPr>
        <w:pStyle w:val="Example"/>
      </w:pPr>
      <w:r w:rsidRPr="00266665">
        <w:tab/>
      </w:r>
      <w:r w:rsidRPr="00266665">
        <w:tab/>
        <w:t>&lt;/ds:KeyInfo&gt;</w:t>
      </w:r>
    </w:p>
    <w:p w14:paraId="65F393D1" w14:textId="77777777" w:rsidR="00266665" w:rsidRDefault="00266665" w:rsidP="001B306D">
      <w:pPr>
        <w:pStyle w:val="Example"/>
      </w:pPr>
      <w:r w:rsidRPr="00266665">
        <w:tab/>
        <w:t>&lt;/ds:Signature&gt;</w:t>
      </w:r>
    </w:p>
    <w:p w14:paraId="4C7AAE7D" w14:textId="77777777" w:rsidR="00266665" w:rsidRPr="00266665" w:rsidRDefault="00266665" w:rsidP="001B306D">
      <w:pPr>
        <w:pStyle w:val="Example"/>
      </w:pPr>
    </w:p>
    <w:p w14:paraId="1984CB07" w14:textId="77777777" w:rsidR="00266665" w:rsidRPr="00266665" w:rsidRDefault="00266665" w:rsidP="001B306D">
      <w:pPr>
        <w:pStyle w:val="Example"/>
      </w:pPr>
      <w:r w:rsidRPr="00266665">
        <w:tab/>
        <w:t>&lt;saml:Subject xmlns:saml="urn:oasis:names:tc:SAML:2.0:assertion"&gt;</w:t>
      </w:r>
    </w:p>
    <w:p w14:paraId="166D8850" w14:textId="77777777" w:rsidR="00266665" w:rsidRPr="00266665" w:rsidRDefault="00266665" w:rsidP="001B306D">
      <w:pPr>
        <w:pStyle w:val="Example"/>
        <w:ind w:left="568"/>
      </w:pPr>
      <w:r w:rsidRPr="00266665">
        <w:t>&lt;saml:NameID Format="urn:oasis:names:tc:SAML:2.0:nameid-format:transient" xmlns:saml="urn:oasis:names:tc:SAML:2.0:assertion"&gt;ed3d5655-b6ee-47bf-87d5-fb77302e14b4&lt;/saml:NameID&gt;</w:t>
      </w:r>
    </w:p>
    <w:p w14:paraId="03132475" w14:textId="77777777" w:rsidR="00266665" w:rsidRPr="00266665" w:rsidRDefault="00266665" w:rsidP="001B306D">
      <w:pPr>
        <w:pStyle w:val="Example"/>
        <w:ind w:left="568"/>
      </w:pPr>
      <w:r w:rsidRPr="00266665">
        <w:t>&lt;saml:SubjectConfirmation Method="urn:oasis:names:tc:SAML:2.0:cm:bearer" xmlns:saml="urn:oasis:names:tc:SAML:2.0:assertion"&gt;</w:t>
      </w:r>
    </w:p>
    <w:p w14:paraId="106A433F" w14:textId="77777777" w:rsidR="00266665" w:rsidRPr="00266665" w:rsidRDefault="00266665" w:rsidP="001B306D">
      <w:pPr>
        <w:pStyle w:val="Example"/>
        <w:ind w:left="852"/>
      </w:pPr>
      <w:r w:rsidRPr="00266665">
        <w:t>&lt;saml:SubjectConfirmationData InResponseTo="_d3fda417414c17b2667995961cf79fc5" NotOnOrAfter="2019-02-26T10:37:39Z" Recipient="https://brk.eid-tst.ad.nl/brk/HM1CServiceProvider" xmlns:saml="urn:oasis:names:tc:SAML:2.0:assertion"/&gt;</w:t>
      </w:r>
    </w:p>
    <w:p w14:paraId="57A277D8" w14:textId="77777777" w:rsidR="00266665" w:rsidRPr="00266665" w:rsidRDefault="00266665" w:rsidP="001B306D">
      <w:pPr>
        <w:pStyle w:val="Example"/>
      </w:pPr>
      <w:r w:rsidRPr="00266665">
        <w:tab/>
      </w:r>
      <w:r w:rsidRPr="00266665">
        <w:tab/>
        <w:t>&lt;/saml:SubjectConfirmation&gt;</w:t>
      </w:r>
    </w:p>
    <w:p w14:paraId="0EDC6D8B" w14:textId="77777777" w:rsidR="00266665" w:rsidRDefault="00266665" w:rsidP="001B306D">
      <w:pPr>
        <w:pStyle w:val="Example"/>
      </w:pPr>
      <w:r w:rsidRPr="00266665">
        <w:tab/>
        <w:t>&lt;/saml:Subject&gt;</w:t>
      </w:r>
    </w:p>
    <w:p w14:paraId="39631954" w14:textId="77777777" w:rsidR="00266665" w:rsidRPr="00266665" w:rsidRDefault="00266665" w:rsidP="001B306D">
      <w:pPr>
        <w:pStyle w:val="Example"/>
      </w:pPr>
    </w:p>
    <w:p w14:paraId="29CF8F52" w14:textId="77777777" w:rsidR="00266665" w:rsidRPr="00266665" w:rsidRDefault="00266665" w:rsidP="001B306D">
      <w:pPr>
        <w:pStyle w:val="Example"/>
        <w:ind w:left="284"/>
      </w:pPr>
      <w:r w:rsidRPr="00266665">
        <w:t>&lt;saml2:Conditions NotBefore="2019-02-26T10:35:43Z" NotOnOrAfter="2019-02-26T10:37:43Z" xmlns:saml2="urn:oasis:names:tc:SAML:2.0:assertion"&gt;</w:t>
      </w:r>
    </w:p>
    <w:p w14:paraId="1ABA1488" w14:textId="77777777" w:rsidR="00266665" w:rsidRPr="00266665" w:rsidRDefault="00266665" w:rsidP="001B306D">
      <w:pPr>
        <w:pStyle w:val="Example"/>
      </w:pPr>
      <w:r w:rsidRPr="00266665">
        <w:tab/>
      </w:r>
      <w:r w:rsidRPr="00266665">
        <w:tab/>
        <w:t>&lt;saml2:AudienceRestriction&gt;</w:t>
      </w:r>
    </w:p>
    <w:p w14:paraId="6FB273C7" w14:textId="77777777" w:rsidR="00266665" w:rsidRPr="00266665" w:rsidRDefault="00266665" w:rsidP="001B306D">
      <w:pPr>
        <w:pStyle w:val="Example"/>
      </w:pPr>
      <w:r w:rsidRPr="00266665">
        <w:tab/>
      </w:r>
      <w:r w:rsidRPr="00266665">
        <w:tab/>
      </w:r>
      <w:r w:rsidRPr="00266665">
        <w:tab/>
        <w:t>&lt;saml2:Audience&gt;urn:etoegang:DV:00000001111111110000:entities:9113&lt;/saml2:Audience&gt;</w:t>
      </w:r>
    </w:p>
    <w:p w14:paraId="2C109959" w14:textId="77777777" w:rsidR="00266665" w:rsidRPr="00266665" w:rsidRDefault="00266665" w:rsidP="001B306D">
      <w:pPr>
        <w:pStyle w:val="Example"/>
      </w:pPr>
      <w:r w:rsidRPr="00266665">
        <w:tab/>
      </w:r>
      <w:r w:rsidRPr="00266665">
        <w:tab/>
      </w:r>
      <w:r w:rsidRPr="00266665">
        <w:tab/>
        <w:t xml:space="preserve">&lt;saml2:Audience&gt;urn:etoegang:DV:00000002222222220000:entities:9113&lt;/saml2:Audience&gt; </w:t>
      </w:r>
      <w:r w:rsidRPr="00266665">
        <w:tab/>
        <w:t xml:space="preserve">             </w:t>
      </w:r>
    </w:p>
    <w:p w14:paraId="13D7AF25" w14:textId="77777777" w:rsidR="00266665" w:rsidRPr="00266665" w:rsidRDefault="00266665" w:rsidP="001B306D">
      <w:pPr>
        <w:pStyle w:val="Example"/>
      </w:pPr>
      <w:r w:rsidRPr="00266665">
        <w:tab/>
      </w:r>
      <w:r w:rsidRPr="00266665">
        <w:tab/>
      </w:r>
      <w:r w:rsidRPr="00266665">
        <w:tab/>
        <w:t>&lt;/saml2:AudienceRestriction&gt;</w:t>
      </w:r>
    </w:p>
    <w:p w14:paraId="5466E0AD" w14:textId="77777777" w:rsidR="00266665" w:rsidRPr="00266665" w:rsidRDefault="00266665" w:rsidP="001B306D">
      <w:pPr>
        <w:pStyle w:val="Example"/>
        <w:rPr>
          <w:lang w:val="fr-FR"/>
        </w:rPr>
      </w:pPr>
      <w:r w:rsidRPr="00266665">
        <w:tab/>
      </w:r>
      <w:r w:rsidRPr="00266665">
        <w:tab/>
      </w:r>
      <w:r w:rsidRPr="00266665">
        <w:rPr>
          <w:lang w:val="fr-FR"/>
        </w:rPr>
        <w:t>&lt;/saml2:Conditions&gt;</w:t>
      </w:r>
    </w:p>
    <w:p w14:paraId="09C63C92" w14:textId="77777777" w:rsidR="00266665" w:rsidRPr="00266665" w:rsidRDefault="00266665" w:rsidP="001B306D">
      <w:pPr>
        <w:pStyle w:val="Example"/>
        <w:rPr>
          <w:lang w:val="fr-FR"/>
        </w:rPr>
      </w:pPr>
      <w:r w:rsidRPr="00266665">
        <w:rPr>
          <w:lang w:val="fr-FR"/>
        </w:rPr>
        <w:t xml:space="preserve">  </w:t>
      </w:r>
      <w:r w:rsidRPr="00266665">
        <w:rPr>
          <w:lang w:val="fr-FR"/>
        </w:rPr>
        <w:tab/>
      </w:r>
      <w:r w:rsidRPr="00266665">
        <w:rPr>
          <w:lang w:val="fr-FR"/>
        </w:rPr>
        <w:tab/>
        <w:t>&lt;saml:AuthnStatement AuthnInstant="2019-04-08T16:30:07Z"&gt;</w:t>
      </w:r>
    </w:p>
    <w:p w14:paraId="150E59D9" w14:textId="77777777" w:rsidR="00266665" w:rsidRPr="00266665" w:rsidRDefault="00266665" w:rsidP="001B306D">
      <w:pPr>
        <w:pStyle w:val="Example"/>
        <w:rPr>
          <w:lang w:val="fr-FR"/>
        </w:rPr>
      </w:pPr>
      <w:r w:rsidRPr="00266665">
        <w:rPr>
          <w:lang w:val="fr-FR"/>
        </w:rPr>
        <w:t xml:space="preserve">  </w:t>
      </w:r>
      <w:r w:rsidRPr="00266665">
        <w:rPr>
          <w:lang w:val="fr-FR"/>
        </w:rPr>
        <w:tab/>
      </w:r>
      <w:r w:rsidRPr="00266665">
        <w:rPr>
          <w:lang w:val="fr-FR"/>
        </w:rPr>
        <w:tab/>
      </w:r>
      <w:r w:rsidRPr="00266665">
        <w:rPr>
          <w:lang w:val="fr-FR"/>
        </w:rPr>
        <w:tab/>
        <w:t>&lt;saml:AuthnContext&gt;</w:t>
      </w:r>
    </w:p>
    <w:p w14:paraId="6299A522" w14:textId="77777777" w:rsidR="00266665" w:rsidRPr="00266665" w:rsidRDefault="00266665" w:rsidP="001B306D">
      <w:pPr>
        <w:pStyle w:val="Example"/>
        <w:ind w:left="852"/>
        <w:rPr>
          <w:lang w:val="fr-FR"/>
        </w:rPr>
      </w:pPr>
      <w:r w:rsidRPr="00266665">
        <w:rPr>
          <w:lang w:val="fr-FR"/>
        </w:rPr>
        <w:t>&lt;saml:AuthnContextClassRef&gt;urn:etoegang:core:assurance-class:loa4&lt;/saml:AuthnContextClassRef&gt;</w:t>
      </w:r>
    </w:p>
    <w:p w14:paraId="3B60F83F" w14:textId="77777777" w:rsidR="00266665" w:rsidRPr="00266665" w:rsidRDefault="00266665" w:rsidP="001B306D">
      <w:pPr>
        <w:pStyle w:val="Example"/>
        <w:rPr>
          <w:lang w:val="fr-FR"/>
        </w:rPr>
      </w:pPr>
      <w:r w:rsidRPr="00266665">
        <w:rPr>
          <w:lang w:val="fr-FR"/>
        </w:rPr>
        <w:tab/>
      </w:r>
      <w:r w:rsidRPr="00266665">
        <w:rPr>
          <w:lang w:val="fr-FR"/>
        </w:rPr>
        <w:tab/>
        <w:t>&lt;/saml:AuthnContext&gt;</w:t>
      </w:r>
    </w:p>
    <w:p w14:paraId="12205C23" w14:textId="77777777" w:rsidR="00266665" w:rsidRPr="00266665" w:rsidRDefault="00266665" w:rsidP="001B306D">
      <w:pPr>
        <w:pStyle w:val="Example"/>
        <w:rPr>
          <w:lang w:val="fr-FR"/>
        </w:rPr>
      </w:pPr>
      <w:r w:rsidRPr="00266665">
        <w:rPr>
          <w:lang w:val="fr-FR"/>
        </w:rPr>
        <w:lastRenderedPageBreak/>
        <w:tab/>
        <w:t>&lt;/saml:AuthnStatement&gt;</w:t>
      </w:r>
    </w:p>
    <w:p w14:paraId="7E7B569F" w14:textId="77777777" w:rsidR="00266665" w:rsidRPr="00266665" w:rsidRDefault="00266665" w:rsidP="001B306D">
      <w:pPr>
        <w:pStyle w:val="Example"/>
        <w:rPr>
          <w:lang w:val="fr-FR"/>
        </w:rPr>
      </w:pPr>
    </w:p>
    <w:p w14:paraId="5CB6FC88" w14:textId="77777777" w:rsidR="00266665" w:rsidRPr="00266665" w:rsidRDefault="00266665" w:rsidP="001B306D">
      <w:pPr>
        <w:pStyle w:val="Example"/>
        <w:rPr>
          <w:lang w:val="fr-FR"/>
        </w:rPr>
      </w:pPr>
      <w:r w:rsidRPr="00266665">
        <w:rPr>
          <w:lang w:val="fr-FR"/>
        </w:rPr>
        <w:tab/>
        <w:t>&lt;saml2:Advice&gt;</w:t>
      </w:r>
    </w:p>
    <w:p w14:paraId="7302E776" w14:textId="77777777" w:rsidR="00266665" w:rsidRPr="00083D76" w:rsidRDefault="00266665" w:rsidP="001B306D">
      <w:pPr>
        <w:pStyle w:val="Example"/>
        <w:ind w:left="568"/>
        <w:rPr>
          <w:lang w:val="fr-FR"/>
        </w:rPr>
      </w:pPr>
      <w:r w:rsidRPr="00083D76">
        <w:rPr>
          <w:lang w:val="fr-FR"/>
        </w:rPr>
        <w:t>&lt;saml:Assertion IssueInstant="2019-04-08T16:30:04Z" ID="_8a792d9e-de07-11e4-9db2-080027a35b78" Version="2.0"&gt;</w:t>
      </w:r>
    </w:p>
    <w:p w14:paraId="517695F3" w14:textId="77777777" w:rsidR="00266665" w:rsidRPr="00083D76" w:rsidRDefault="00266665" w:rsidP="001B306D">
      <w:pPr>
        <w:pStyle w:val="Example"/>
        <w:rPr>
          <w:lang w:val="fr-FR"/>
        </w:rPr>
      </w:pPr>
      <w:r w:rsidRPr="00083D76">
        <w:rPr>
          <w:lang w:val="fr-FR"/>
        </w:rPr>
        <w:tab/>
        <w:t xml:space="preserve">        </w:t>
      </w:r>
      <w:r w:rsidRPr="00083D76">
        <w:rPr>
          <w:lang w:val="fr-FR"/>
        </w:rPr>
        <w:tab/>
        <w:t>&lt;saml:Issuer&gt; urn:etoegang:AD:00000004444444445001:entities:9042&lt;/saml:Issuer&gt;</w:t>
      </w:r>
    </w:p>
    <w:p w14:paraId="4D635D53" w14:textId="77777777" w:rsidR="00266665" w:rsidRPr="00266665" w:rsidRDefault="00266665" w:rsidP="001B306D">
      <w:pPr>
        <w:pStyle w:val="Example"/>
        <w:rPr>
          <w:i/>
        </w:rPr>
      </w:pPr>
      <w:r w:rsidRPr="00083D76">
        <w:rPr>
          <w:lang w:val="fr-FR"/>
        </w:rPr>
        <w:tab/>
      </w:r>
      <w:r w:rsidRPr="00083D76">
        <w:rPr>
          <w:lang w:val="fr-FR"/>
        </w:rPr>
        <w:tab/>
      </w:r>
      <w:r w:rsidRPr="00083D76">
        <w:rPr>
          <w:lang w:val="fr-FR"/>
        </w:rPr>
        <w:tab/>
      </w:r>
      <w:r w:rsidRPr="00083D76">
        <w:rPr>
          <w:lang w:val="fr-FR"/>
        </w:rPr>
        <w:tab/>
      </w:r>
      <w:r w:rsidRPr="00266665">
        <w:rPr>
          <w:i/>
        </w:rPr>
        <w:t>&lt;!-- Verbatim copy of AD declaration of identity contents --&gt;</w:t>
      </w:r>
    </w:p>
    <w:p w14:paraId="78000F04" w14:textId="77777777" w:rsidR="00266665" w:rsidRPr="00266665" w:rsidRDefault="00266665" w:rsidP="001B306D">
      <w:pPr>
        <w:pStyle w:val="Example"/>
      </w:pPr>
      <w:r w:rsidRPr="00266665">
        <w:tab/>
      </w:r>
      <w:r w:rsidRPr="00266665">
        <w:tab/>
        <w:t>&lt;/saml:Assertion&gt;</w:t>
      </w:r>
    </w:p>
    <w:p w14:paraId="354D12CD" w14:textId="77777777" w:rsidR="00266665" w:rsidRPr="00266665" w:rsidRDefault="00266665" w:rsidP="001B306D">
      <w:pPr>
        <w:pStyle w:val="Example"/>
        <w:ind w:left="568"/>
      </w:pPr>
      <w:r w:rsidRPr="00266665">
        <w:t>&lt;saml:Assertion IssueInstant="2019-04-08T16:30:07Z" ID="dd4dae83-0f35-4695-b24a-29d470a63ea7" Version="2.0"&gt;</w:t>
      </w:r>
    </w:p>
    <w:p w14:paraId="68D7102C" w14:textId="77777777" w:rsidR="00266665" w:rsidRPr="00266665" w:rsidRDefault="00266665" w:rsidP="001B306D">
      <w:pPr>
        <w:pStyle w:val="Example"/>
      </w:pPr>
      <w:r w:rsidRPr="00266665">
        <w:tab/>
      </w:r>
      <w:r w:rsidRPr="00266665">
        <w:tab/>
        <w:t>&lt;saml:Issuer&gt; urn:etoegang:</w:t>
      </w:r>
      <w:r>
        <w:t>MR</w:t>
      </w:r>
      <w:r w:rsidRPr="00266665">
        <w:t>:0000000</w:t>
      </w:r>
      <w:r>
        <w:t>555555555</w:t>
      </w:r>
      <w:r w:rsidRPr="00266665">
        <w:t>5001:entities:9042&lt;/saml:Issuer&gt;</w:t>
      </w:r>
    </w:p>
    <w:p w14:paraId="1D944FB0" w14:textId="77777777" w:rsidR="00266665" w:rsidRPr="00266665" w:rsidRDefault="00266665" w:rsidP="001B306D">
      <w:pPr>
        <w:pStyle w:val="Example"/>
        <w:rPr>
          <w:i/>
        </w:rPr>
      </w:pPr>
      <w:r w:rsidRPr="00266665">
        <w:tab/>
      </w:r>
      <w:r w:rsidRPr="00266665">
        <w:tab/>
      </w:r>
      <w:r w:rsidRPr="00266665">
        <w:tab/>
      </w:r>
      <w:r w:rsidRPr="00266665">
        <w:rPr>
          <w:i/>
        </w:rPr>
        <w:t>&lt;!-- Verbatim copy of MR declaration of identity contents --&gt;</w:t>
      </w:r>
    </w:p>
    <w:p w14:paraId="5DC1D566" w14:textId="77777777" w:rsidR="00266665" w:rsidRPr="00266665" w:rsidRDefault="00266665" w:rsidP="001B306D">
      <w:pPr>
        <w:pStyle w:val="Example"/>
      </w:pPr>
      <w:r w:rsidRPr="00266665">
        <w:t xml:space="preserve">       &lt;/saml:Assertion&gt;</w:t>
      </w:r>
    </w:p>
    <w:p w14:paraId="70248850" w14:textId="77777777" w:rsidR="00266665" w:rsidRDefault="00266665" w:rsidP="001B306D">
      <w:pPr>
        <w:pStyle w:val="Example"/>
        <w:ind w:firstLine="284"/>
      </w:pPr>
      <w:r w:rsidRPr="00266665">
        <w:t>&lt;/saml2:Advice&gt;</w:t>
      </w:r>
    </w:p>
    <w:p w14:paraId="448E523C" w14:textId="77777777" w:rsidR="00266665" w:rsidRPr="00266665" w:rsidRDefault="00266665" w:rsidP="001B306D">
      <w:pPr>
        <w:pStyle w:val="Example"/>
        <w:ind w:firstLine="284"/>
      </w:pPr>
    </w:p>
    <w:p w14:paraId="22F5944D" w14:textId="77777777" w:rsidR="00266665" w:rsidRPr="00266665" w:rsidRDefault="00266665" w:rsidP="001B306D">
      <w:pPr>
        <w:pStyle w:val="Example"/>
        <w:ind w:left="284"/>
      </w:pPr>
      <w:r w:rsidRPr="00266665">
        <w:t>&lt;saml2:AuthnStatement AuthnInstant="2019-02-26T10:35:43Z" xmlns:saml2="urn:oasis:names:tc:SAML:2.0:assertion"&gt;</w:t>
      </w:r>
    </w:p>
    <w:p w14:paraId="424712E8" w14:textId="77777777" w:rsidR="00266665" w:rsidRPr="00266665" w:rsidRDefault="00266665" w:rsidP="001B306D">
      <w:pPr>
        <w:pStyle w:val="Example"/>
        <w:ind w:left="284"/>
      </w:pPr>
      <w:r w:rsidRPr="00266665">
        <w:tab/>
        <w:t>&lt;saml2:AuthnContext&gt;</w:t>
      </w:r>
    </w:p>
    <w:p w14:paraId="3BAD2C51" w14:textId="77777777" w:rsidR="00266665" w:rsidRPr="00266665" w:rsidRDefault="00266665" w:rsidP="001B306D">
      <w:pPr>
        <w:pStyle w:val="Example"/>
        <w:ind w:left="852"/>
      </w:pPr>
      <w:r w:rsidRPr="00266665">
        <w:t>&lt;saml2:AuthnContextClassRef&gt;urn:etoegang:core:assurance-class:loa4&lt;/saml2:AuthnContextClassRef&gt;</w:t>
      </w:r>
    </w:p>
    <w:p w14:paraId="7D89F7B0" w14:textId="77777777" w:rsidR="00266665" w:rsidRPr="00266665" w:rsidRDefault="00266665" w:rsidP="001B306D">
      <w:pPr>
        <w:pStyle w:val="Example"/>
        <w:ind w:left="852"/>
      </w:pPr>
      <w:r w:rsidRPr="00266665">
        <w:t>&lt;saml2:AuthenticatingAuthority&gt;urn:etoegang:AD:0000000</w:t>
      </w:r>
      <w:r>
        <w:t>444444444</w:t>
      </w:r>
      <w:r w:rsidRPr="00266665">
        <w:t>5001:entities:9042&lt;/saml2:AuthenticatingAuthority&gt;</w:t>
      </w:r>
    </w:p>
    <w:p w14:paraId="30F01A18" w14:textId="77777777" w:rsidR="00266665" w:rsidRPr="00266665" w:rsidRDefault="00266665" w:rsidP="001B306D">
      <w:pPr>
        <w:pStyle w:val="Example"/>
        <w:ind w:left="284"/>
      </w:pPr>
      <w:r w:rsidRPr="00266665">
        <w:tab/>
        <w:t>&lt;/saml2:AuthnContext&gt;</w:t>
      </w:r>
    </w:p>
    <w:p w14:paraId="0625C7A4" w14:textId="77777777" w:rsidR="00266665" w:rsidRDefault="00266665" w:rsidP="001B306D">
      <w:pPr>
        <w:pStyle w:val="Example"/>
        <w:ind w:left="284"/>
      </w:pPr>
      <w:r w:rsidRPr="00266665">
        <w:t>&lt;/saml2:AuthnStatement&gt;</w:t>
      </w:r>
    </w:p>
    <w:p w14:paraId="7268858A" w14:textId="77777777" w:rsidR="00266665" w:rsidRDefault="00266665" w:rsidP="001B306D">
      <w:pPr>
        <w:pStyle w:val="Example"/>
        <w:ind w:left="284"/>
      </w:pPr>
    </w:p>
    <w:p w14:paraId="2ED7EA5B" w14:textId="77777777" w:rsidR="00266665" w:rsidRPr="00266665" w:rsidRDefault="00266665" w:rsidP="001B306D">
      <w:pPr>
        <w:pStyle w:val="Example"/>
        <w:ind w:firstLine="284"/>
      </w:pPr>
      <w:r w:rsidRPr="00266665">
        <w:t>&lt;saml2:AttributeStatement xmlns:saml2="urn:oasis:names:tc:SAML:2.0:assertion"&gt;</w:t>
      </w:r>
    </w:p>
    <w:p w14:paraId="2C467C34" w14:textId="77777777" w:rsidR="00266665" w:rsidRDefault="00266665" w:rsidP="001B306D">
      <w:pPr>
        <w:pStyle w:val="Example"/>
      </w:pPr>
      <w:r>
        <w:tab/>
      </w:r>
      <w:r>
        <w:tab/>
      </w:r>
      <w:r>
        <w:tab/>
        <w:t xml:space="preserve">. . . . . </w:t>
      </w:r>
    </w:p>
    <w:p w14:paraId="271793E2" w14:textId="77777777" w:rsidR="00266665" w:rsidRPr="00266665" w:rsidRDefault="00266665" w:rsidP="001B306D">
      <w:pPr>
        <w:pStyle w:val="Example"/>
      </w:pPr>
      <w:r w:rsidRPr="00266665">
        <w:tab/>
        <w:t>&lt;/saml2:AttributeStatement&gt;</w:t>
      </w:r>
    </w:p>
    <w:p w14:paraId="4E911965" w14:textId="77777777" w:rsidR="00266665" w:rsidRDefault="00266665" w:rsidP="001B306D">
      <w:pPr>
        <w:pStyle w:val="Example"/>
        <w:rPr>
          <w:b/>
          <w:bCs/>
        </w:rPr>
      </w:pPr>
      <w:r w:rsidRPr="00266665">
        <w:t>&lt;/saml2:Assertion&gt;</w:t>
      </w:r>
    </w:p>
    <w:p w14:paraId="736418D2" w14:textId="77777777" w:rsidR="004C50A8" w:rsidRDefault="004C50A8">
      <w:pPr>
        <w:rPr>
          <w:rFonts w:eastAsia="Times New Roman"/>
          <w:b/>
          <w:bCs/>
          <w:sz w:val="27"/>
          <w:szCs w:val="27"/>
          <w:lang w:val="en-GB"/>
        </w:rPr>
      </w:pPr>
      <w:r>
        <w:rPr>
          <w:rFonts w:eastAsia="Times New Roman"/>
          <w:lang w:val="en-GB"/>
        </w:rPr>
        <w:br w:type="page"/>
      </w:r>
    </w:p>
    <w:p w14:paraId="2F881ECB" w14:textId="0E587A9A" w:rsidR="00355627" w:rsidRPr="00932566" w:rsidRDefault="00355627" w:rsidP="001B306D">
      <w:pPr>
        <w:pStyle w:val="Kop3"/>
        <w:rPr>
          <w:rFonts w:eastAsia="Times New Roman"/>
          <w:lang w:val="en-GB"/>
        </w:rPr>
      </w:pPr>
      <w:bookmarkStart w:id="0" w:name="_GoBack"/>
      <w:bookmarkEnd w:id="0"/>
      <w:r w:rsidRPr="00932566">
        <w:rPr>
          <w:rFonts w:eastAsia="Times New Roman"/>
          <w:lang w:val="en-GB"/>
        </w:rPr>
        <w:lastRenderedPageBreak/>
        <w:t>AttributeStatement</w:t>
      </w:r>
    </w:p>
    <w:p w14:paraId="14122931" w14:textId="77777777" w:rsidR="00355627" w:rsidRPr="00932566" w:rsidRDefault="00355627" w:rsidP="001B306D">
      <w:pPr>
        <w:pStyle w:val="Normaalweb"/>
        <w:rPr>
          <w:lang w:val="en-GB"/>
        </w:rPr>
      </w:pPr>
      <w:r w:rsidRPr="00932566">
        <w:rPr>
          <w:lang w:val="en-GB"/>
        </w:rPr>
        <w:t>The &lt;AttributeStatement&gt; in the summary assertion MUST hold the relevant attribute values obtained in the assertions of the authentication process. The HM MUST NOT add any attributes that are not present in the gathered assertion.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78"/>
        <w:gridCol w:w="480"/>
        <w:gridCol w:w="7774"/>
      </w:tblGrid>
      <w:tr w:rsidR="00355627" w14:paraId="4C58525A"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C2EF4E" w14:textId="77777777" w:rsidR="00355627" w:rsidRDefault="00355627" w:rsidP="001B306D">
            <w:pPr>
              <w:jc w:val="center"/>
              <w:rPr>
                <w:rFonts w:eastAsia="Times New Roman"/>
                <w:b/>
                <w:bCs/>
              </w:rPr>
            </w:pPr>
            <w:r>
              <w:rPr>
                <w:rFonts w:eastAsia="Times New Roman"/>
                <w:b/>
                <w:bCs/>
              </w:rPr>
              <w:t>Element/@Attribute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34726" w14:textId="77777777" w:rsidR="00355627" w:rsidRDefault="00355627" w:rsidP="001B306D">
            <w:pPr>
              <w:jc w:val="center"/>
              <w:rPr>
                <w:rFonts w:eastAsia="Times New Roman"/>
                <w:b/>
                <w:bCs/>
              </w:rPr>
            </w:pPr>
            <w:r>
              <w:rPr>
                <w:rFonts w:eastAsia="Times New Roman"/>
                <w:b/>
                <w:bCs/>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D3F0A" w14:textId="77777777" w:rsidR="00355627" w:rsidRDefault="00355627" w:rsidP="001B306D">
            <w:pPr>
              <w:jc w:val="center"/>
              <w:rPr>
                <w:rFonts w:eastAsia="Times New Roman"/>
                <w:b/>
                <w:bCs/>
              </w:rPr>
            </w:pPr>
            <w:r>
              <w:rPr>
                <w:rFonts w:eastAsia="Times New Roman"/>
                <w:b/>
                <w:bCs/>
              </w:rPr>
              <w:t>Description</w:t>
            </w:r>
          </w:p>
        </w:tc>
      </w:tr>
      <w:tr w:rsidR="00355627" w:rsidRPr="00FA318C" w14:paraId="408C036C" w14:textId="77777777" w:rsidTr="00932566">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5C19F0" w14:textId="77777777" w:rsidR="00355627" w:rsidRDefault="00355627" w:rsidP="001B306D">
            <w:pPr>
              <w:pStyle w:val="Normaalweb"/>
              <w:jc w:val="center"/>
              <w:rPr>
                <w:b/>
                <w:bCs/>
              </w:rPr>
            </w:pPr>
            <w:r>
              <w:rPr>
                <w:b/>
                <w:bCs/>
              </w:rPr>
              <w: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C04D3" w14:textId="77777777" w:rsidR="00355627" w:rsidRDefault="00355627" w:rsidP="001B306D">
            <w:pPr>
              <w:rPr>
                <w:rFonts w:eastAsia="Times New Roman"/>
              </w:rPr>
            </w:pPr>
            <w:r>
              <w:rPr>
                <w:rFonts w:eastAsia="Times New Roman"/>
              </w:rPr>
              <w:t>0..n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C00FF1" w14:textId="77777777" w:rsidR="00AC3046" w:rsidRPr="00AC3046" w:rsidRDefault="00AC3046" w:rsidP="00AC3046">
            <w:pPr>
              <w:pStyle w:val="Normaalweb"/>
              <w:rPr>
                <w:sz w:val="24"/>
                <w:lang w:val="en-GB"/>
              </w:rPr>
            </w:pPr>
            <w:r w:rsidRPr="00AC3046">
              <w:rPr>
                <w:lang w:val="en-GB"/>
              </w:rPr>
              <w:t xml:space="preserve">Depending on </w:t>
            </w:r>
            <w:hyperlink r:id="rId46" w:history="1">
              <w:r w:rsidRPr="00AC3046">
                <w:rPr>
                  <w:rStyle w:val="Hyperlink"/>
                  <w:lang w:val="en-GB"/>
                </w:rPr>
                <w:t>Rules for processing request</w:t>
              </w:r>
            </w:hyperlink>
            <w:r w:rsidRPr="00AC3046">
              <w:rPr>
                <w:lang w:val="en-GB"/>
              </w:rPr>
              <w:t>:</w:t>
            </w:r>
          </w:p>
          <w:p w14:paraId="160D00D1" w14:textId="77777777" w:rsidR="004C50A8" w:rsidRPr="004C50A8" w:rsidRDefault="004C50A8" w:rsidP="004C50A8">
            <w:pPr>
              <w:pStyle w:val="UnorderedList1"/>
              <w:rPr>
                <w:sz w:val="20"/>
                <w:szCs w:val="20"/>
              </w:rPr>
            </w:pPr>
            <w:r w:rsidRPr="004C50A8">
              <w:rPr>
                <w:sz w:val="20"/>
                <w:szCs w:val="20"/>
              </w:rPr>
              <w:t>MUST include</w:t>
            </w:r>
          </w:p>
          <w:p w14:paraId="2F709124" w14:textId="2BBB189B" w:rsidR="004C50A8" w:rsidRPr="004C50A8" w:rsidRDefault="004C50A8" w:rsidP="004C50A8">
            <w:pPr>
              <w:pStyle w:val="UnorderedList2"/>
              <w:rPr>
                <w:sz w:val="20"/>
                <w:szCs w:val="20"/>
              </w:rPr>
            </w:pPr>
            <w:r w:rsidRPr="004C50A8">
              <w:rPr>
                <w:sz w:val="20"/>
                <w:szCs w:val="20"/>
              </w:rPr>
              <w:t xml:space="preserve">ActingSubjectID – multi-valued containing one ore more SAML &lt;EncryptedID&gt; (see SAML encryption) as value, each containing an  applicable identifier of the acting (natural) person for a specific </w:t>
            </w:r>
            <w:r w:rsidRPr="004C50A8">
              <w:rPr>
                <w:sz w:val="20"/>
                <w:szCs w:val="20"/>
              </w:rPr>
              <w:t>Relying Party (eg DienstVerlener, DienstAanbieder and/or  DienstBemiddelaar)</w:t>
            </w:r>
          </w:p>
          <w:p w14:paraId="5CD468D4" w14:textId="5C4D24E1" w:rsidR="00AC3046" w:rsidRPr="004C50A8" w:rsidRDefault="00AC3046" w:rsidP="004C50A8">
            <w:pPr>
              <w:pStyle w:val="UnorderedList2"/>
              <w:rPr>
                <w:sz w:val="20"/>
                <w:szCs w:val="20"/>
              </w:rPr>
            </w:pPr>
            <w:r w:rsidRPr="004C50A8">
              <w:rPr>
                <w:sz w:val="20"/>
                <w:szCs w:val="20"/>
              </w:rPr>
              <w:t>ActingSubjectID – multi-valued containing identity(s) of the acting (natural) person per a specific service provider</w:t>
            </w:r>
          </w:p>
          <w:p w14:paraId="5BC66F05" w14:textId="27C52FEE" w:rsidR="00AC3046" w:rsidRPr="004C50A8" w:rsidRDefault="00AC3046" w:rsidP="004C50A8">
            <w:pPr>
              <w:pStyle w:val="UnorderedList2"/>
              <w:rPr>
                <w:sz w:val="20"/>
                <w:szCs w:val="20"/>
              </w:rPr>
            </w:pPr>
            <w:commentRangeStart w:id="1"/>
            <w:r w:rsidRPr="004C50A8">
              <w:rPr>
                <w:sz w:val="20"/>
                <w:szCs w:val="20"/>
              </w:rPr>
              <w:t>LegalSubjectID – multi-valued containing with identity(s) of the ServiceConsumer</w:t>
            </w:r>
            <w:commentRangeEnd w:id="1"/>
            <w:r w:rsidR="004C50A8" w:rsidRPr="004C50A8">
              <w:rPr>
                <w:rStyle w:val="Verwijzingopmerking"/>
                <w:rFonts w:eastAsiaTheme="minorEastAsia"/>
                <w:sz w:val="20"/>
                <w:szCs w:val="20"/>
                <w:lang w:val="nl-NL"/>
              </w:rPr>
              <w:commentReference w:id="1"/>
            </w:r>
          </w:p>
          <w:p w14:paraId="669E0322" w14:textId="001C2449" w:rsidR="00AC3046" w:rsidRPr="004C50A8" w:rsidRDefault="00AC3046" w:rsidP="004C50A8">
            <w:pPr>
              <w:pStyle w:val="UnorderedList2"/>
              <w:rPr>
                <w:sz w:val="20"/>
                <w:szCs w:val="20"/>
              </w:rPr>
            </w:pPr>
            <w:r w:rsidRPr="004C50A8">
              <w:rPr>
                <w:sz w:val="20"/>
                <w:szCs w:val="20"/>
              </w:rPr>
              <w:t xml:space="preserve">ServiceID - multi-valued </w:t>
            </w:r>
            <w:r w:rsidR="004C50A8" w:rsidRPr="004C50A8">
              <w:rPr>
                <w:sz w:val="20"/>
                <w:szCs w:val="20"/>
              </w:rPr>
              <w:t>SAML</w:t>
            </w:r>
            <w:r w:rsidRPr="004C50A8">
              <w:rPr>
                <w:sz w:val="20"/>
                <w:szCs w:val="20"/>
              </w:rPr>
              <w:t xml:space="preserve"> attribute</w:t>
            </w:r>
          </w:p>
          <w:commentRangeStart w:id="2"/>
          <w:p w14:paraId="52A8AEDA" w14:textId="354DE941" w:rsidR="004C50A8" w:rsidRPr="004C50A8" w:rsidRDefault="004C50A8" w:rsidP="004145D6">
            <w:pPr>
              <w:pStyle w:val="UnorderedList2"/>
              <w:rPr>
                <w:sz w:val="20"/>
                <w:szCs w:val="20"/>
              </w:rPr>
            </w:pPr>
            <w:r w:rsidRPr="004C50A8">
              <w:rPr>
                <w:sz w:val="20"/>
                <w:szCs w:val="20"/>
              </w:rPr>
              <w:fldChar w:fldCharType="begin"/>
            </w:r>
            <w:r w:rsidRPr="004C50A8">
              <w:rPr>
                <w:sz w:val="20"/>
                <w:szCs w:val="20"/>
              </w:rPr>
              <w:instrText xml:space="preserve"> HYPERLINK "https://afsprakenstelsel.etoegang.nl/display/as/ServiceUUID" </w:instrText>
            </w:r>
            <w:r w:rsidRPr="004C50A8">
              <w:rPr>
                <w:sz w:val="20"/>
                <w:szCs w:val="20"/>
              </w:rPr>
            </w:r>
            <w:r w:rsidRPr="004C50A8">
              <w:rPr>
                <w:sz w:val="20"/>
                <w:szCs w:val="20"/>
              </w:rPr>
              <w:fldChar w:fldCharType="separate"/>
            </w:r>
            <w:r w:rsidRPr="004C50A8">
              <w:rPr>
                <w:rStyle w:val="Hyperlink"/>
                <w:sz w:val="20"/>
                <w:szCs w:val="20"/>
              </w:rPr>
              <w:t>ServiceUUI</w:t>
            </w:r>
            <w:r w:rsidRPr="004C50A8">
              <w:rPr>
                <w:sz w:val="20"/>
                <w:szCs w:val="20"/>
              </w:rPr>
              <w:fldChar w:fldCharType="end"/>
            </w:r>
            <w:r w:rsidRPr="004C50A8">
              <w:rPr>
                <w:sz w:val="20"/>
                <w:szCs w:val="20"/>
              </w:rPr>
              <w:t xml:space="preserve"> - multi-valued SAML attribute</w:t>
            </w:r>
            <w:commentRangeEnd w:id="2"/>
            <w:r w:rsidRPr="004C50A8">
              <w:rPr>
                <w:rStyle w:val="Verwijzingopmerking"/>
                <w:rFonts w:eastAsiaTheme="minorEastAsia"/>
                <w:sz w:val="20"/>
                <w:szCs w:val="20"/>
                <w:lang w:val="nl-NL"/>
              </w:rPr>
              <w:commentReference w:id="2"/>
            </w:r>
          </w:p>
          <w:p w14:paraId="6E43589C" w14:textId="67ECA6C0" w:rsidR="004C50A8" w:rsidRPr="004C50A8" w:rsidRDefault="004C50A8" w:rsidP="004C50A8">
            <w:pPr>
              <w:pStyle w:val="UnorderedList1"/>
              <w:rPr>
                <w:sz w:val="20"/>
                <w:szCs w:val="20"/>
              </w:rPr>
            </w:pPr>
            <w:r w:rsidRPr="004C50A8">
              <w:rPr>
                <w:sz w:val="20"/>
                <w:szCs w:val="20"/>
              </w:rPr>
              <w:t xml:space="preserve">MAY include </w:t>
            </w:r>
          </w:p>
          <w:p w14:paraId="63348782" w14:textId="77777777" w:rsidR="004C50A8" w:rsidRPr="004C50A8" w:rsidRDefault="00AC3046" w:rsidP="004C50A8">
            <w:pPr>
              <w:pStyle w:val="UnorderedList2"/>
              <w:rPr>
                <w:rStyle w:val="Zwaar"/>
                <w:b w:val="0"/>
                <w:bCs w:val="0"/>
                <w:sz w:val="20"/>
                <w:szCs w:val="20"/>
              </w:rPr>
            </w:pPr>
            <w:r w:rsidRPr="004C50A8">
              <w:rPr>
                <w:sz w:val="20"/>
                <w:szCs w:val="20"/>
              </w:rPr>
              <w:t xml:space="preserve">IntermediateEntityID - containing the identity of </w:t>
            </w:r>
            <w:r w:rsidR="00B43CCC" w:rsidRPr="004C50A8">
              <w:rPr>
                <w:sz w:val="20"/>
                <w:szCs w:val="20"/>
              </w:rPr>
              <w:t xml:space="preserve">the </w:t>
            </w:r>
            <w:r w:rsidR="00B43CCC" w:rsidRPr="004C50A8">
              <w:rPr>
                <w:rStyle w:val="Zwaar"/>
                <w:sz w:val="20"/>
                <w:szCs w:val="20"/>
              </w:rPr>
              <w:t xml:space="preserve">last </w:t>
            </w:r>
            <w:r w:rsidR="00B43CCC" w:rsidRPr="004C50A8">
              <w:rPr>
                <w:sz w:val="20"/>
                <w:szCs w:val="20"/>
              </w:rPr>
              <w:t>Intermediary</w:t>
            </w:r>
            <w:r w:rsidR="00B43CCC" w:rsidRPr="004C50A8">
              <w:rPr>
                <w:rStyle w:val="Zwaar"/>
                <w:sz w:val="20"/>
                <w:szCs w:val="20"/>
              </w:rPr>
              <w:t xml:space="preserve"> (in case of </w:t>
            </w:r>
            <w:hyperlink r:id="rId49" w:history="1">
              <w:r w:rsidR="00B43CCC" w:rsidRPr="004C50A8">
                <w:rPr>
                  <w:rStyle w:val="Hyperlink"/>
                  <w:b/>
                  <w:bCs/>
                  <w:sz w:val="20"/>
                  <w:szCs w:val="20"/>
                </w:rPr>
                <w:t>Ketenmachtiging</w:t>
              </w:r>
            </w:hyperlink>
            <w:r w:rsidR="00B43CCC" w:rsidRPr="004C50A8">
              <w:rPr>
                <w:rStyle w:val="Zwaar"/>
                <w:sz w:val="20"/>
                <w:szCs w:val="20"/>
              </w:rPr>
              <w:t>)</w:t>
            </w:r>
          </w:p>
          <w:p w14:paraId="5406F410" w14:textId="77777777" w:rsidR="004C50A8" w:rsidRPr="004C50A8" w:rsidRDefault="00AC3046" w:rsidP="002E6491">
            <w:pPr>
              <w:pStyle w:val="UnorderedList2"/>
              <w:rPr>
                <w:sz w:val="20"/>
                <w:szCs w:val="20"/>
              </w:rPr>
            </w:pPr>
            <w:r w:rsidRPr="004C50A8">
              <w:rPr>
                <w:sz w:val="20"/>
                <w:szCs w:val="20"/>
              </w:rPr>
              <w:t>one or more ServiceRestrictions, eg ServiceRestriction:Vestigingsnr</w:t>
            </w:r>
          </w:p>
          <w:p w14:paraId="52388BA3" w14:textId="449D24D5" w:rsidR="004C50A8" w:rsidRPr="004C50A8" w:rsidRDefault="004C50A8" w:rsidP="00182E2C">
            <w:pPr>
              <w:pStyle w:val="UnorderedList2"/>
              <w:rPr>
                <w:sz w:val="20"/>
                <w:szCs w:val="20"/>
              </w:rPr>
            </w:pPr>
            <w:r w:rsidRPr="004C50A8">
              <w:rPr>
                <w:sz w:val="20"/>
                <w:szCs w:val="20"/>
              </w:rPr>
              <w:t xml:space="preserve">AuthorizationRegistryID (see </w:t>
            </w:r>
            <w:hyperlink r:id="rId50" w:history="1">
              <w:r w:rsidRPr="004C50A8">
                <w:rPr>
                  <w:rStyle w:val="Hyperlink"/>
                  <w:sz w:val="20"/>
                  <w:szCs w:val="20"/>
                </w:rPr>
                <w:t>EntityID</w:t>
              </w:r>
            </w:hyperlink>
            <w:r w:rsidRPr="004C50A8">
              <w:rPr>
                <w:rStyle w:val="Hyperlink"/>
                <w:sz w:val="20"/>
                <w:szCs w:val="20"/>
              </w:rPr>
              <w:t>)</w:t>
            </w:r>
            <w:r w:rsidRPr="004C50A8">
              <w:rPr>
                <w:sz w:val="20"/>
                <w:szCs w:val="20"/>
              </w:rPr>
              <w:t>.</w:t>
            </w:r>
          </w:p>
          <w:p w14:paraId="7A9DB73E" w14:textId="4CD58346" w:rsidR="004C50A8" w:rsidRDefault="004C50A8" w:rsidP="004C50A8">
            <w:pPr>
              <w:rPr>
                <w:lang w:val="en-GB"/>
              </w:rPr>
            </w:pPr>
          </w:p>
          <w:p w14:paraId="3E0AD4A1" w14:textId="313661F3" w:rsidR="00355627" w:rsidRPr="00266665" w:rsidRDefault="004C50A8" w:rsidP="00AC3046">
            <w:pPr>
              <w:rPr>
                <w:lang w:val="en-GB"/>
              </w:rPr>
            </w:pPr>
            <w:r w:rsidRPr="0054562C">
              <w:rPr>
                <w:rFonts w:eastAsia="Times New Roman"/>
                <w:sz w:val="20"/>
                <w:lang w:val="en-GB"/>
              </w:rPr>
              <w:t>Other Attribute elements MUST NOT be included.</w:t>
            </w:r>
          </w:p>
        </w:tc>
      </w:tr>
      <w:tr w:rsidR="00355627" w:rsidRPr="00FA318C" w14:paraId="3D2BF25E"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C2564" w14:textId="77777777" w:rsidR="00355627" w:rsidRDefault="00355627" w:rsidP="001B306D">
            <w:pPr>
              <w:jc w:val="center"/>
              <w:rPr>
                <w:rFonts w:eastAsia="Times New Roman"/>
                <w:b/>
                <w:bCs/>
              </w:rPr>
            </w:pPr>
            <w:r>
              <w:rPr>
                <w:rFonts w:eastAsia="Times New Roman"/>
                <w:b/>
                <w:bCs/>
              </w:rPr>
              <w:t>EncryptedAttribute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36165" w14:textId="77777777" w:rsidR="00355627" w:rsidRDefault="00355627" w:rsidP="001B306D">
            <w:pPr>
              <w:rPr>
                <w:rFonts w:eastAsia="Times New Roman"/>
              </w:rPr>
            </w:pPr>
            <w:r>
              <w:rPr>
                <w:rFonts w:eastAsia="Times New Roman"/>
              </w:rPr>
              <w:t>0..n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1C2107" w14:textId="77777777" w:rsidR="00355627" w:rsidRPr="00932566" w:rsidRDefault="00355627" w:rsidP="001B306D">
            <w:pPr>
              <w:rPr>
                <w:lang w:val="en-GB"/>
              </w:rPr>
            </w:pPr>
            <w:r w:rsidRPr="004C50A8">
              <w:rPr>
                <w:sz w:val="20"/>
                <w:lang w:val="en-GB"/>
              </w:rPr>
              <w:t>Additional attributes that are requested by the DV and provided by the AD and/or MR as EncryptedAttribute, MUST be included here.</w:t>
            </w:r>
          </w:p>
        </w:tc>
      </w:tr>
    </w:tbl>
    <w:p w14:paraId="59FDDE68" w14:textId="77777777" w:rsidR="00EA4ED3" w:rsidRDefault="00EA4ED3" w:rsidP="001B306D">
      <w:pPr>
        <w:rPr>
          <w:rFonts w:eastAsia="Times New Roman"/>
          <w:b/>
          <w:bCs/>
          <w:lang w:val="en-GB"/>
        </w:rPr>
      </w:pPr>
    </w:p>
    <w:p w14:paraId="7B4A28F3" w14:textId="77777777" w:rsidR="00E86F2E" w:rsidRDefault="00266665" w:rsidP="001B306D">
      <w:pPr>
        <w:rPr>
          <w:rFonts w:eastAsia="Times New Roman"/>
          <w:b/>
          <w:bCs/>
          <w:lang w:val="en-GB"/>
        </w:rPr>
      </w:pPr>
      <w:r>
        <w:rPr>
          <w:rFonts w:eastAsia="Times New Roman"/>
          <w:b/>
          <w:bCs/>
          <w:lang w:val="en-GB"/>
        </w:rPr>
        <w:t>Example</w:t>
      </w:r>
      <w:r w:rsidR="00E86F2E">
        <w:rPr>
          <w:rFonts w:eastAsia="Times New Roman"/>
          <w:b/>
          <w:bCs/>
          <w:lang w:val="en-GB"/>
        </w:rPr>
        <w:t xml:space="preserve"> 1 – Simple mandate</w:t>
      </w:r>
    </w:p>
    <w:p w14:paraId="6711E511" w14:textId="77777777" w:rsidR="00E86F2E" w:rsidRPr="00386CC6" w:rsidRDefault="00E86F2E" w:rsidP="001B306D">
      <w:pPr>
        <w:pStyle w:val="Lijstalinea"/>
        <w:numPr>
          <w:ilvl w:val="0"/>
          <w:numId w:val="19"/>
        </w:numPr>
        <w:rPr>
          <w:rFonts w:asciiTheme="minorHAnsi" w:eastAsia="Times New Roman" w:hAnsiTheme="minorHAnsi" w:cstheme="minorHAnsi"/>
          <w:lang w:val="en-GB"/>
        </w:rPr>
      </w:pPr>
      <w:r w:rsidRPr="00386CC6">
        <w:rPr>
          <w:rFonts w:asciiTheme="minorHAnsi" w:eastAsia="Times New Roman" w:hAnsiTheme="minorHAnsi" w:cstheme="minorHAnsi"/>
          <w:lang w:val="en-GB"/>
        </w:rPr>
        <w:t>One ServiceProvider (no service intermediation)</w:t>
      </w:r>
    </w:p>
    <w:p w14:paraId="348DA181" w14:textId="77777777" w:rsidR="00266665" w:rsidRPr="00386CC6" w:rsidRDefault="00E86F2E" w:rsidP="001B306D">
      <w:pPr>
        <w:pStyle w:val="Lijstalinea"/>
        <w:numPr>
          <w:ilvl w:val="0"/>
          <w:numId w:val="19"/>
        </w:numPr>
        <w:rPr>
          <w:rFonts w:asciiTheme="minorHAnsi" w:eastAsia="Times New Roman" w:hAnsiTheme="minorHAnsi" w:cstheme="minorHAnsi"/>
          <w:lang w:val="en-GB"/>
        </w:rPr>
      </w:pPr>
      <w:r w:rsidRPr="00386CC6">
        <w:rPr>
          <w:rFonts w:asciiTheme="minorHAnsi" w:eastAsia="Times New Roman" w:hAnsiTheme="minorHAnsi" w:cstheme="minorHAnsi"/>
          <w:lang w:val="en-GB"/>
        </w:rPr>
        <w:t>One Mandate (no authorisation chain/ketenmachtiging)</w:t>
      </w:r>
    </w:p>
    <w:p w14:paraId="3879B405" w14:textId="77777777" w:rsidR="00E86F2E" w:rsidRPr="00386CC6" w:rsidRDefault="00E86F2E" w:rsidP="001B306D">
      <w:pPr>
        <w:pStyle w:val="Lijstalinea"/>
        <w:numPr>
          <w:ilvl w:val="0"/>
          <w:numId w:val="19"/>
        </w:numPr>
        <w:rPr>
          <w:rFonts w:asciiTheme="minorHAnsi" w:eastAsia="Times New Roman" w:hAnsiTheme="minorHAnsi" w:cstheme="minorHAnsi"/>
          <w:lang w:val="en-GB"/>
        </w:rPr>
      </w:pPr>
      <w:r w:rsidRPr="00386CC6">
        <w:rPr>
          <w:rFonts w:asciiTheme="minorHAnsi" w:eastAsia="Times New Roman" w:hAnsiTheme="minorHAnsi" w:cstheme="minorHAnsi"/>
          <w:lang w:val="en-GB"/>
        </w:rPr>
        <w:t xml:space="preserve">No service </w:t>
      </w:r>
      <w:r w:rsidR="00386CC6">
        <w:rPr>
          <w:rFonts w:asciiTheme="minorHAnsi" w:eastAsia="Times New Roman" w:hAnsiTheme="minorHAnsi" w:cstheme="minorHAnsi"/>
          <w:lang w:val="en-GB"/>
        </w:rPr>
        <w:t>restriction</w:t>
      </w:r>
    </w:p>
    <w:p w14:paraId="2FFBFBB5" w14:textId="77777777" w:rsidR="00E86F2E" w:rsidRPr="00386CC6" w:rsidRDefault="00E86F2E" w:rsidP="001B306D">
      <w:pPr>
        <w:pStyle w:val="Lijstalinea"/>
        <w:numPr>
          <w:ilvl w:val="0"/>
          <w:numId w:val="19"/>
        </w:numPr>
        <w:rPr>
          <w:rFonts w:asciiTheme="minorHAnsi" w:eastAsia="Times New Roman" w:hAnsiTheme="minorHAnsi" w:cstheme="minorHAnsi"/>
          <w:lang w:val="en-GB"/>
        </w:rPr>
      </w:pPr>
      <w:r w:rsidRPr="00386CC6">
        <w:rPr>
          <w:rFonts w:asciiTheme="minorHAnsi" w:eastAsia="Times New Roman" w:hAnsiTheme="minorHAnsi" w:cstheme="minorHAnsi"/>
          <w:lang w:val="en-GB"/>
        </w:rPr>
        <w:t>No (extra) attributes</w:t>
      </w:r>
    </w:p>
    <w:p w14:paraId="70F42B10" w14:textId="77777777" w:rsidR="00E86F2E" w:rsidRPr="00E86F2E" w:rsidRDefault="00E86F2E" w:rsidP="001B306D">
      <w:pPr>
        <w:rPr>
          <w:rFonts w:eastAsia="Times New Roman"/>
          <w:lang w:val="en-GB"/>
        </w:rPr>
      </w:pPr>
    </w:p>
    <w:p w14:paraId="6224FC9F" w14:textId="77777777" w:rsidR="00E86F2E" w:rsidRPr="00266665" w:rsidRDefault="00E86F2E" w:rsidP="001B306D">
      <w:pPr>
        <w:pStyle w:val="Example"/>
        <w:rPr>
          <w:rFonts w:eastAsia="Times New Roman"/>
        </w:rPr>
      </w:pPr>
      <w:r w:rsidRPr="00266665">
        <w:rPr>
          <w:rFonts w:eastAsia="Times New Roman"/>
        </w:rPr>
        <w:t>&lt;saml2:AttributeStatement xmlns:saml2="urn:oasis:names:tc:SAML:2.0:assertion"&gt;</w:t>
      </w:r>
    </w:p>
    <w:p w14:paraId="3FFC4AAF" w14:textId="77777777" w:rsidR="00E86F2E" w:rsidRPr="00266665" w:rsidRDefault="00E86F2E" w:rsidP="001B306D">
      <w:pPr>
        <w:pStyle w:val="Example"/>
        <w:rPr>
          <w:rFonts w:eastAsia="Times New Roman"/>
        </w:rPr>
      </w:pPr>
      <w:r>
        <w:rPr>
          <w:rFonts w:eastAsia="Times New Roman"/>
        </w:rPr>
        <w:tab/>
      </w:r>
      <w:r w:rsidRPr="00266665">
        <w:rPr>
          <w:rFonts w:eastAsia="Times New Roman"/>
        </w:rPr>
        <w:t>&lt;saml2:Attribute Name="urn:etoegang:core:ServiceUUID"&gt;</w:t>
      </w:r>
    </w:p>
    <w:p w14:paraId="4CC9FD21" w14:textId="77777777" w:rsidR="00E86F2E" w:rsidRPr="00266665" w:rsidRDefault="00E86F2E" w:rsidP="001B306D">
      <w:pPr>
        <w:pStyle w:val="Example"/>
        <w:ind w:left="568"/>
        <w:rPr>
          <w:rFonts w:eastAsia="Times New Roman"/>
        </w:rPr>
      </w:pPr>
      <w:r w:rsidRPr="00266665">
        <w:rPr>
          <w:rFonts w:eastAsia="Times New Roman"/>
        </w:rPr>
        <w:t>&lt;saml2:AttributeValue xmlns:xsi="http://www.w3.org/2001/XMLSchema-instance" xsi:type="xs:string"&gt;dafca82e-4806-408e-956e-3a7092643e54&lt;/saml2:AttributeValue&gt;</w:t>
      </w:r>
    </w:p>
    <w:p w14:paraId="7C00C7DB" w14:textId="77777777" w:rsidR="00E86F2E" w:rsidRPr="00266665" w:rsidRDefault="00E86F2E" w:rsidP="001B306D">
      <w:pPr>
        <w:pStyle w:val="Example"/>
        <w:rPr>
          <w:rFonts w:eastAsia="Times New Roman"/>
        </w:rPr>
      </w:pPr>
      <w:r w:rsidRPr="00266665">
        <w:rPr>
          <w:rFonts w:eastAsia="Times New Roman"/>
        </w:rPr>
        <w:tab/>
        <w:t>&lt;/saml2:Attribute&gt;</w:t>
      </w:r>
    </w:p>
    <w:p w14:paraId="450019D7" w14:textId="77777777" w:rsidR="00E86F2E" w:rsidRPr="00266665" w:rsidRDefault="00E86F2E" w:rsidP="001B306D">
      <w:pPr>
        <w:pStyle w:val="Example"/>
        <w:rPr>
          <w:rFonts w:eastAsia="Times New Roman"/>
        </w:rPr>
      </w:pPr>
      <w:r w:rsidRPr="00266665">
        <w:rPr>
          <w:rFonts w:eastAsia="Times New Roman"/>
        </w:rPr>
        <w:tab/>
        <w:t>&lt;saml2:Attribute Name="urn:etoegang:core:ServiceID"&gt;</w:t>
      </w:r>
    </w:p>
    <w:p w14:paraId="2FEC1B8F" w14:textId="77777777" w:rsidR="00E86F2E" w:rsidRPr="00266665" w:rsidRDefault="00E86F2E" w:rsidP="001B306D">
      <w:pPr>
        <w:pStyle w:val="Example"/>
        <w:ind w:left="568"/>
        <w:rPr>
          <w:rFonts w:eastAsia="Times New Roman"/>
        </w:rPr>
      </w:pPr>
      <w:r w:rsidRPr="00266665">
        <w:rPr>
          <w:rFonts w:eastAsia="Times New Roman"/>
        </w:rPr>
        <w:t>&lt;saml2:AttributeValue xmlns:xsi="http://www.w3.org/2001/XMLSchema-instance" xsi:type="xs:string"&gt;urn:etoegang:DV:00000001111111110000:services:8002&lt;/saml2:AttributeValue&gt;</w:t>
      </w:r>
    </w:p>
    <w:p w14:paraId="0FE9F73F" w14:textId="77777777" w:rsidR="00E86F2E" w:rsidRPr="00266665" w:rsidRDefault="00E86F2E" w:rsidP="001B306D">
      <w:pPr>
        <w:pStyle w:val="Example"/>
        <w:rPr>
          <w:rFonts w:eastAsia="Times New Roman"/>
        </w:rPr>
      </w:pPr>
      <w:r w:rsidRPr="00266665">
        <w:rPr>
          <w:rFonts w:eastAsia="Times New Roman"/>
        </w:rPr>
        <w:tab/>
        <w:t>&lt;/saml2:Attribute&gt;</w:t>
      </w:r>
    </w:p>
    <w:p w14:paraId="1DBEEB81" w14:textId="77777777" w:rsidR="00E86F2E" w:rsidRPr="00266665" w:rsidRDefault="00E86F2E" w:rsidP="001B306D">
      <w:pPr>
        <w:pStyle w:val="Example"/>
        <w:ind w:left="284"/>
        <w:rPr>
          <w:rFonts w:eastAsia="Times New Roman"/>
        </w:rPr>
      </w:pPr>
      <w:r w:rsidRPr="00266665">
        <w:rPr>
          <w:rFonts w:eastAsia="Times New Roman"/>
        </w:rPr>
        <w:t>&lt;saml:Attribute Name="urn:etoegang:core:Representation" xmlns:saml="urn:oasis:names:tc:SAML:2.0:assertion"&gt;</w:t>
      </w:r>
    </w:p>
    <w:p w14:paraId="405D6F82" w14:textId="77777777" w:rsidR="00E86F2E" w:rsidRPr="00266665" w:rsidRDefault="00E86F2E" w:rsidP="001B306D">
      <w:pPr>
        <w:pStyle w:val="Example"/>
        <w:ind w:left="568"/>
        <w:rPr>
          <w:rFonts w:eastAsia="Times New Roman"/>
        </w:rPr>
      </w:pPr>
      <w:r w:rsidRPr="00266665">
        <w:rPr>
          <w:rFonts w:eastAsia="Times New Roman"/>
        </w:rPr>
        <w:t>&lt;saml:AttributeValue xmlns:saml="urn:oasis:names:tc:SAML:2.0:assertion" xmlns:xsi="http://www.w3.org/2001/XMLSchema-instance" xsi:type="xs:boolean"&gt;true&lt;/saml:AttributeValue&gt;</w:t>
      </w:r>
    </w:p>
    <w:p w14:paraId="5B8B982E" w14:textId="77777777" w:rsidR="00E86F2E" w:rsidRPr="00332FF8" w:rsidRDefault="00E86F2E" w:rsidP="001B306D">
      <w:pPr>
        <w:pStyle w:val="Example"/>
        <w:rPr>
          <w:rFonts w:eastAsia="Times New Roman"/>
        </w:rPr>
      </w:pPr>
      <w:r w:rsidRPr="00266665">
        <w:rPr>
          <w:rFonts w:eastAsia="Times New Roman"/>
        </w:rPr>
        <w:tab/>
      </w:r>
      <w:r w:rsidRPr="00332FF8">
        <w:rPr>
          <w:rFonts w:eastAsia="Times New Roman"/>
        </w:rPr>
        <w:t>&lt;/saml:Attribute&gt;</w:t>
      </w:r>
    </w:p>
    <w:p w14:paraId="155A0145" w14:textId="77777777" w:rsidR="00386CC6" w:rsidRPr="00332FF8" w:rsidRDefault="00E86F2E" w:rsidP="001B306D">
      <w:pPr>
        <w:pStyle w:val="Example"/>
        <w:rPr>
          <w:rFonts w:eastAsia="Times New Roman"/>
        </w:rPr>
      </w:pPr>
      <w:r w:rsidRPr="00332FF8">
        <w:rPr>
          <w:rFonts w:eastAsia="Times New Roman"/>
        </w:rPr>
        <w:tab/>
      </w:r>
    </w:p>
    <w:p w14:paraId="38EF5E67" w14:textId="77777777" w:rsidR="00E86F2E" w:rsidRPr="00332FF8" w:rsidRDefault="00386CC6" w:rsidP="001B306D">
      <w:pPr>
        <w:pStyle w:val="Example"/>
        <w:rPr>
          <w:rFonts w:eastAsia="Times New Roman"/>
        </w:rPr>
      </w:pPr>
      <w:r w:rsidRPr="00332FF8">
        <w:rPr>
          <w:rFonts w:eastAsia="Times New Roman"/>
        </w:rPr>
        <w:t xml:space="preserve">   &lt;! # ActingSubjectID voor de DV&gt;</w:t>
      </w:r>
      <w:r w:rsidR="00E86F2E" w:rsidRPr="00332FF8">
        <w:rPr>
          <w:rFonts w:eastAsia="Times New Roman"/>
        </w:rPr>
        <w:tab/>
      </w:r>
      <w:r w:rsidR="00E86F2E" w:rsidRPr="00332FF8">
        <w:rPr>
          <w:rFonts w:eastAsia="Times New Roman"/>
        </w:rPr>
        <w:tab/>
      </w:r>
    </w:p>
    <w:p w14:paraId="520560F2" w14:textId="77777777" w:rsidR="00E86F2E" w:rsidRPr="00266665" w:rsidRDefault="00E86F2E" w:rsidP="001B306D">
      <w:pPr>
        <w:pStyle w:val="Example"/>
        <w:ind w:left="284"/>
        <w:rPr>
          <w:rFonts w:eastAsia="Times New Roman"/>
        </w:rPr>
      </w:pPr>
      <w:r w:rsidRPr="00266665">
        <w:rPr>
          <w:rFonts w:eastAsia="Times New Roman"/>
        </w:rPr>
        <w:t>&lt;saml:Attribute Name="urn:etoegang:core:ActingSubjectID" xmlns:saml="urn:oasis:names:tc:SAML:2.0:assertion"&gt;</w:t>
      </w:r>
    </w:p>
    <w:p w14:paraId="3365015A" w14:textId="77777777" w:rsidR="00E86F2E" w:rsidRPr="00332FF8" w:rsidRDefault="00E86F2E" w:rsidP="001B306D">
      <w:pPr>
        <w:pStyle w:val="Example"/>
        <w:ind w:left="284" w:firstLine="284"/>
        <w:rPr>
          <w:rFonts w:eastAsia="Times New Roman"/>
        </w:rPr>
      </w:pPr>
      <w:r w:rsidRPr="00332FF8">
        <w:rPr>
          <w:rFonts w:eastAsia="Times New Roman"/>
        </w:rPr>
        <w:lastRenderedPageBreak/>
        <w:t>&lt;saml:AttributeValue&gt;</w:t>
      </w:r>
      <w:r w:rsidRPr="00332FF8">
        <w:rPr>
          <w:rFonts w:eastAsia="Times New Roman"/>
        </w:rPr>
        <w:tab/>
      </w:r>
      <w:r w:rsidRPr="00332FF8">
        <w:rPr>
          <w:rFonts w:eastAsia="Times New Roman"/>
        </w:rPr>
        <w:tab/>
      </w:r>
    </w:p>
    <w:p w14:paraId="44F1A094" w14:textId="77777777" w:rsidR="00E86F2E" w:rsidRPr="00332FF8" w:rsidRDefault="00E86F2E" w:rsidP="001B306D">
      <w:pPr>
        <w:pStyle w:val="Example"/>
        <w:ind w:left="568" w:firstLine="284"/>
        <w:rPr>
          <w:rFonts w:eastAsia="Times New Roman"/>
        </w:rPr>
      </w:pPr>
      <w:r w:rsidRPr="00332FF8">
        <w:rPr>
          <w:rFonts w:eastAsia="Times New Roman"/>
        </w:rPr>
        <w:t>&lt;saml:EncrypedID&gt;</w:t>
      </w:r>
    </w:p>
    <w:p w14:paraId="04AA212A" w14:textId="77777777" w:rsidR="00E86F2E" w:rsidRPr="00332FF8" w:rsidRDefault="00E86F2E" w:rsidP="001B306D">
      <w:pPr>
        <w:pStyle w:val="Example"/>
        <w:ind w:left="1136"/>
        <w:rPr>
          <w:rFonts w:eastAsia="Times New Roman"/>
        </w:rPr>
      </w:pPr>
      <w:r w:rsidRPr="00332FF8">
        <w:rPr>
          <w:rFonts w:eastAsia="Times New Roman"/>
        </w:rPr>
        <w:t>&lt;xenc:EncryptedData Id="_cd52e15a16e2a0aa751725ce76a6b866" Type="http://www.w3.org/2001/04/xmlenc#Element"&gt;</w:t>
      </w:r>
    </w:p>
    <w:p w14:paraId="0DC7021B" w14:textId="77777777" w:rsidR="00E86F2E" w:rsidRPr="00266665" w:rsidRDefault="00E86F2E" w:rsidP="001B306D">
      <w:pPr>
        <w:pStyle w:val="Example"/>
        <w:ind w:left="1420"/>
        <w:rPr>
          <w:rFonts w:eastAsia="Times New Roman"/>
        </w:rPr>
      </w:pPr>
      <w:r w:rsidRPr="00266665">
        <w:rPr>
          <w:rFonts w:eastAsia="Times New Roman"/>
        </w:rPr>
        <w:t>&lt;xenc:EncryptionMethod Algorithm="http://www.w3.org/2001/04/xmlenc#aes256-cbc" /&gt;</w:t>
      </w:r>
    </w:p>
    <w:p w14:paraId="26A881FA" w14:textId="77777777" w:rsidR="00E86F2E" w:rsidRDefault="00E86F2E" w:rsidP="001B306D">
      <w:pPr>
        <w:pStyle w:val="Example"/>
        <w:ind w:left="1136" w:firstLine="284"/>
        <w:rPr>
          <w:rFonts w:eastAsia="Times New Roman"/>
        </w:rPr>
      </w:pPr>
      <w:r w:rsidRPr="00266665">
        <w:rPr>
          <w:rFonts w:eastAsia="Times New Roman"/>
        </w:rPr>
        <w:t>&lt;ds:KeyInfo&gt;</w:t>
      </w:r>
    </w:p>
    <w:p w14:paraId="298F2831" w14:textId="77777777" w:rsidR="00E86F2E" w:rsidRPr="00266665" w:rsidRDefault="00E86F2E" w:rsidP="001B306D">
      <w:pPr>
        <w:pStyle w:val="Example"/>
        <w:ind w:left="1704"/>
        <w:rPr>
          <w:rFonts w:eastAsia="Times New Roman"/>
        </w:rPr>
      </w:pPr>
      <w:r w:rsidRPr="00266665">
        <w:rPr>
          <w:rFonts w:eastAsia="Times New Roman"/>
        </w:rPr>
        <w:t>&lt;ds:RetrievalMethod Type="http://www.w3.org/2001/04/xmlenc#EncryptedKey"URI="#_15531f42aa31bbd4" /&gt;</w:t>
      </w:r>
    </w:p>
    <w:p w14:paraId="7405A781" w14:textId="77777777" w:rsidR="00E86F2E" w:rsidRPr="00266665" w:rsidRDefault="00E86F2E" w:rsidP="001B306D">
      <w:pPr>
        <w:pStyle w:val="Example"/>
        <w:ind w:left="1420"/>
        <w:rPr>
          <w:rFonts w:eastAsia="Times New Roman"/>
        </w:rPr>
      </w:pPr>
      <w:r w:rsidRPr="00266665">
        <w:rPr>
          <w:rFonts w:eastAsia="Times New Roman"/>
        </w:rPr>
        <w:t>&lt;/ds:KeyInfo&gt;</w:t>
      </w:r>
    </w:p>
    <w:p w14:paraId="17F7F98D" w14:textId="77777777" w:rsidR="00E86F2E" w:rsidRPr="00266665" w:rsidRDefault="00E86F2E" w:rsidP="001B306D">
      <w:pPr>
        <w:pStyle w:val="Example"/>
        <w:ind w:left="1420"/>
        <w:rPr>
          <w:rFonts w:eastAsia="Times New Roman"/>
        </w:rPr>
      </w:pPr>
      <w:r w:rsidRPr="00266665">
        <w:rPr>
          <w:rFonts w:eastAsia="Times New Roman"/>
        </w:rPr>
        <w:t>&lt;xenc:CipherData&gt;</w:t>
      </w:r>
    </w:p>
    <w:p w14:paraId="1F2D491A" w14:textId="77777777" w:rsidR="00E86F2E" w:rsidRPr="00266665" w:rsidRDefault="00E86F2E" w:rsidP="001B306D">
      <w:pPr>
        <w:pStyle w:val="Example"/>
        <w:ind w:left="1704"/>
        <w:rPr>
          <w:rFonts w:eastAsia="Times New Roman"/>
        </w:rPr>
      </w:pPr>
      <w:r w:rsidRPr="00266665">
        <w:rPr>
          <w:rFonts w:eastAsia="Times New Roman"/>
        </w:rPr>
        <w:t>&lt;xenc:CipherValue&gt;...&lt;/xenc:CipherValue&gt;</w:t>
      </w:r>
    </w:p>
    <w:p w14:paraId="275A2ABC" w14:textId="77777777" w:rsidR="00E86F2E" w:rsidRPr="00266665" w:rsidRDefault="00E86F2E" w:rsidP="001B306D">
      <w:pPr>
        <w:pStyle w:val="Example"/>
        <w:ind w:left="1420"/>
        <w:rPr>
          <w:rFonts w:eastAsia="Times New Roman"/>
        </w:rPr>
      </w:pPr>
      <w:r w:rsidRPr="00266665">
        <w:rPr>
          <w:rFonts w:eastAsia="Times New Roman"/>
        </w:rPr>
        <w:t>&lt;/xenc:CipherData&gt;</w:t>
      </w:r>
    </w:p>
    <w:p w14:paraId="4926424B" w14:textId="77777777" w:rsidR="00E86F2E" w:rsidRDefault="00E86F2E" w:rsidP="001B306D">
      <w:pPr>
        <w:pStyle w:val="Example"/>
        <w:ind w:left="1136"/>
        <w:rPr>
          <w:rFonts w:eastAsia="Times New Roman"/>
        </w:rPr>
      </w:pPr>
      <w:r w:rsidRPr="00266665">
        <w:rPr>
          <w:rFonts w:eastAsia="Times New Roman"/>
        </w:rPr>
        <w:t>&lt;/xenc:EncryptedData&gt;</w:t>
      </w:r>
    </w:p>
    <w:p w14:paraId="5BCA0279" w14:textId="77777777" w:rsidR="00E86F2E" w:rsidRPr="00266665" w:rsidRDefault="00E86F2E" w:rsidP="001B306D">
      <w:pPr>
        <w:rPr>
          <w:rFonts w:ascii="Courier New" w:eastAsia="Times New Roman" w:hAnsi="Courier New" w:cs="Courier New"/>
          <w:sz w:val="16"/>
          <w:szCs w:val="20"/>
          <w:lang w:val="en-GB"/>
        </w:rPr>
      </w:pPr>
    </w:p>
    <w:p w14:paraId="6FCDC3E1" w14:textId="77777777" w:rsidR="00E86F2E" w:rsidRPr="00266665" w:rsidRDefault="00E86F2E" w:rsidP="001B306D">
      <w:pPr>
        <w:pStyle w:val="Example"/>
        <w:ind w:left="1136"/>
        <w:rPr>
          <w:rFonts w:eastAsia="Times New Roman"/>
        </w:rPr>
      </w:pPr>
      <w:r w:rsidRPr="00266665">
        <w:rPr>
          <w:rFonts w:eastAsia="Times New Roman"/>
        </w:rPr>
        <w:t>&lt;xenc:EncryptedKey Id="_15531f77a9f1e0b5e0cce442aa31bbd4" Recipient="urn:etoegang:DV:00000001111111110000:entities:9613"&gt;</w:t>
      </w:r>
    </w:p>
    <w:p w14:paraId="43E08C78" w14:textId="77777777" w:rsidR="00E86F2E" w:rsidRPr="00266665" w:rsidRDefault="00E86F2E" w:rsidP="001B306D">
      <w:pPr>
        <w:pStyle w:val="Example"/>
        <w:ind w:left="1420"/>
        <w:rPr>
          <w:rFonts w:eastAsia="Times New Roman"/>
        </w:rPr>
      </w:pPr>
      <w:r w:rsidRPr="00266665">
        <w:rPr>
          <w:rFonts w:eastAsia="Times New Roman"/>
        </w:rPr>
        <w:t>&lt;xenc:EncryptionMethod Algorithm="http://www.w3.org/2001/04/xmlenc#rsa-oaep-mgf1p"&gt;</w:t>
      </w:r>
    </w:p>
    <w:p w14:paraId="1879A9A5" w14:textId="77777777" w:rsidR="00E86F2E" w:rsidRPr="00266665" w:rsidRDefault="00E86F2E" w:rsidP="001B306D">
      <w:pPr>
        <w:pStyle w:val="Example"/>
        <w:ind w:left="1704"/>
        <w:rPr>
          <w:rFonts w:eastAsia="Times New Roman"/>
          <w:lang w:val="de-DE"/>
        </w:rPr>
      </w:pPr>
      <w:r w:rsidRPr="00266665">
        <w:rPr>
          <w:rFonts w:eastAsia="Times New Roman"/>
          <w:lang w:val="de-DE"/>
        </w:rPr>
        <w:t>&lt;ds:DigestMethod Algorithm="http://www.w3.org/2000/09/xmldsig#sha1" /&gt;</w:t>
      </w:r>
    </w:p>
    <w:p w14:paraId="0E6DCE73" w14:textId="77777777" w:rsidR="00E86F2E" w:rsidRPr="00266665" w:rsidRDefault="00E86F2E" w:rsidP="001B306D">
      <w:pPr>
        <w:pStyle w:val="Example"/>
        <w:ind w:left="1420"/>
        <w:rPr>
          <w:rFonts w:eastAsia="Times New Roman"/>
        </w:rPr>
      </w:pPr>
      <w:r w:rsidRPr="00266665">
        <w:rPr>
          <w:rFonts w:eastAsia="Times New Roman"/>
        </w:rPr>
        <w:t>&lt;/xenc:EncryptionMethod&gt;</w:t>
      </w:r>
    </w:p>
    <w:p w14:paraId="2595CB66" w14:textId="77777777" w:rsidR="00E86F2E" w:rsidRPr="00266665" w:rsidRDefault="00E86F2E" w:rsidP="001B306D">
      <w:pPr>
        <w:pStyle w:val="Example"/>
        <w:ind w:left="1420"/>
        <w:rPr>
          <w:rFonts w:eastAsia="Times New Roman"/>
        </w:rPr>
      </w:pPr>
      <w:r w:rsidRPr="00266665">
        <w:rPr>
          <w:rFonts w:eastAsia="Times New Roman"/>
        </w:rPr>
        <w:t>&lt;ds:KeyInfo&gt;</w:t>
      </w:r>
    </w:p>
    <w:p w14:paraId="7EA8D5AD" w14:textId="77777777" w:rsidR="00E86F2E" w:rsidRPr="00266665" w:rsidRDefault="00E86F2E" w:rsidP="001B306D">
      <w:pPr>
        <w:pStyle w:val="Example"/>
        <w:ind w:left="1704"/>
        <w:rPr>
          <w:rFonts w:eastAsia="Times New Roman"/>
        </w:rPr>
      </w:pPr>
      <w:r w:rsidRPr="00266665">
        <w:rPr>
          <w:rFonts w:eastAsia="Times New Roman"/>
        </w:rPr>
        <w:t>&lt;ds:KeyName&gt;...&lt;/ds:KeyName&gt;</w:t>
      </w:r>
    </w:p>
    <w:p w14:paraId="2E1A54F2" w14:textId="77777777" w:rsidR="00E86F2E" w:rsidRPr="00266665" w:rsidRDefault="00E86F2E" w:rsidP="001B306D">
      <w:pPr>
        <w:pStyle w:val="Example"/>
        <w:ind w:left="1420"/>
        <w:rPr>
          <w:rFonts w:eastAsia="Times New Roman"/>
        </w:rPr>
      </w:pPr>
      <w:r w:rsidRPr="00266665">
        <w:rPr>
          <w:rFonts w:eastAsia="Times New Roman"/>
        </w:rPr>
        <w:t>&lt;/ds:KeyInfo&gt;</w:t>
      </w:r>
    </w:p>
    <w:p w14:paraId="43398E92" w14:textId="77777777" w:rsidR="00E86F2E" w:rsidRPr="00266665" w:rsidRDefault="00E86F2E" w:rsidP="001B306D">
      <w:pPr>
        <w:pStyle w:val="Example"/>
        <w:ind w:left="1704"/>
        <w:rPr>
          <w:rFonts w:eastAsia="Times New Roman"/>
        </w:rPr>
      </w:pPr>
      <w:r w:rsidRPr="00266665">
        <w:rPr>
          <w:rFonts w:eastAsia="Times New Roman"/>
        </w:rPr>
        <w:t>&lt;xenc:CipherData&gt;</w:t>
      </w:r>
    </w:p>
    <w:p w14:paraId="121F5BE5" w14:textId="77777777" w:rsidR="00E86F2E" w:rsidRPr="00266665" w:rsidRDefault="00E86F2E" w:rsidP="001B306D">
      <w:pPr>
        <w:pStyle w:val="Example"/>
        <w:ind w:left="1988"/>
        <w:rPr>
          <w:rFonts w:eastAsia="Times New Roman"/>
        </w:rPr>
      </w:pPr>
      <w:r w:rsidRPr="00266665">
        <w:rPr>
          <w:rFonts w:eastAsia="Times New Roman"/>
        </w:rPr>
        <w:t>&lt;xenc:CipherValue&gt;yRy923JJlgAi2MTgx1qohLiDBgi...&lt;/xenc:CipherValue&gt;</w:t>
      </w:r>
    </w:p>
    <w:p w14:paraId="58152666" w14:textId="77777777" w:rsidR="00E86F2E" w:rsidRPr="00266665" w:rsidRDefault="00E86F2E" w:rsidP="001B306D">
      <w:pPr>
        <w:pStyle w:val="Example"/>
        <w:ind w:left="1704"/>
        <w:rPr>
          <w:rFonts w:eastAsia="Times New Roman"/>
          <w:lang w:val="es-ES"/>
        </w:rPr>
      </w:pPr>
      <w:r w:rsidRPr="00266665">
        <w:rPr>
          <w:rFonts w:eastAsia="Times New Roman"/>
          <w:lang w:val="es-ES"/>
        </w:rPr>
        <w:t>&lt;/xenc:CipherData&gt;</w:t>
      </w:r>
    </w:p>
    <w:p w14:paraId="3E6EF876" w14:textId="77777777" w:rsidR="00E86F2E" w:rsidRPr="00266665" w:rsidRDefault="00E86F2E" w:rsidP="001B306D">
      <w:pPr>
        <w:pStyle w:val="Example"/>
        <w:ind w:left="1704"/>
        <w:rPr>
          <w:rFonts w:eastAsia="Times New Roman"/>
          <w:lang w:val="es-ES"/>
        </w:rPr>
      </w:pPr>
      <w:r w:rsidRPr="00266665">
        <w:rPr>
          <w:rFonts w:eastAsia="Times New Roman"/>
          <w:lang w:val="es-ES"/>
        </w:rPr>
        <w:t>&lt;xenc:ReferenceList&gt;</w:t>
      </w:r>
    </w:p>
    <w:p w14:paraId="423EA5CD" w14:textId="77777777" w:rsidR="00E86F2E" w:rsidRPr="00266665" w:rsidRDefault="00E86F2E" w:rsidP="001B306D">
      <w:pPr>
        <w:pStyle w:val="Example"/>
        <w:ind w:left="1988"/>
        <w:rPr>
          <w:rFonts w:eastAsia="Times New Roman"/>
          <w:lang w:val="es-ES"/>
        </w:rPr>
      </w:pPr>
      <w:r w:rsidRPr="00266665">
        <w:rPr>
          <w:rFonts w:eastAsia="Times New Roman"/>
          <w:lang w:val="es-ES"/>
        </w:rPr>
        <w:t>&lt;xenc:DataReference URI="#_cd52e15a16e2a0aa751725ce76a6b866" /&gt;</w:t>
      </w:r>
    </w:p>
    <w:p w14:paraId="786B88A1" w14:textId="77777777" w:rsidR="00E86F2E" w:rsidRPr="00266665" w:rsidRDefault="00E86F2E" w:rsidP="001B306D">
      <w:pPr>
        <w:pStyle w:val="Example"/>
        <w:ind w:left="1704"/>
        <w:rPr>
          <w:rFonts w:eastAsia="Times New Roman"/>
          <w:lang w:val="es-ES"/>
        </w:rPr>
      </w:pPr>
      <w:r w:rsidRPr="00266665">
        <w:rPr>
          <w:rFonts w:eastAsia="Times New Roman"/>
          <w:lang w:val="es-ES"/>
        </w:rPr>
        <w:t>&lt;/xenc:ReferenceList&gt;</w:t>
      </w:r>
    </w:p>
    <w:p w14:paraId="50657C8D" w14:textId="77777777" w:rsidR="00E86F2E" w:rsidRPr="00266665" w:rsidRDefault="00E86F2E" w:rsidP="001B306D">
      <w:pPr>
        <w:pStyle w:val="Example"/>
        <w:ind w:left="1136"/>
        <w:rPr>
          <w:rFonts w:eastAsia="Times New Roman"/>
          <w:lang w:val="es-ES"/>
        </w:rPr>
      </w:pPr>
      <w:r w:rsidRPr="00266665">
        <w:rPr>
          <w:rFonts w:eastAsia="Times New Roman"/>
          <w:lang w:val="es-ES"/>
        </w:rPr>
        <w:t>&lt;/xenc:EncryptedKey&gt;</w:t>
      </w:r>
    </w:p>
    <w:p w14:paraId="606814FF" w14:textId="77777777" w:rsidR="00E86F2E" w:rsidRPr="00266665" w:rsidRDefault="00E86F2E" w:rsidP="001B306D">
      <w:pPr>
        <w:pStyle w:val="Example"/>
        <w:ind w:left="852"/>
        <w:rPr>
          <w:rFonts w:eastAsia="Times New Roman"/>
          <w:lang w:val="es-ES"/>
        </w:rPr>
      </w:pPr>
      <w:r w:rsidRPr="00266665">
        <w:rPr>
          <w:rFonts w:eastAsia="Times New Roman"/>
          <w:lang w:val="es-ES"/>
        </w:rPr>
        <w:t>&lt;/saml:EncrypedID&gt;</w:t>
      </w:r>
    </w:p>
    <w:p w14:paraId="13FA6A6F" w14:textId="77777777" w:rsidR="00E86F2E" w:rsidRPr="00332FF8" w:rsidRDefault="00E86F2E" w:rsidP="001B306D">
      <w:pPr>
        <w:pStyle w:val="Example"/>
        <w:ind w:left="284" w:firstLine="284"/>
        <w:rPr>
          <w:rFonts w:eastAsia="Times New Roman"/>
          <w:lang w:val="fr-FR"/>
        </w:rPr>
      </w:pPr>
      <w:r w:rsidRPr="00332FF8">
        <w:rPr>
          <w:rFonts w:eastAsia="Times New Roman"/>
          <w:lang w:val="fr-FR"/>
        </w:rPr>
        <w:t>&lt;/saml:AttributeValue&gt;</w:t>
      </w:r>
    </w:p>
    <w:p w14:paraId="08D1D81A" w14:textId="77777777" w:rsidR="00E86F2E" w:rsidRPr="00332FF8" w:rsidRDefault="00386CC6" w:rsidP="001B306D">
      <w:pPr>
        <w:pStyle w:val="Example"/>
        <w:rPr>
          <w:rFonts w:eastAsia="Times New Roman"/>
          <w:lang w:val="fr-FR"/>
        </w:rPr>
      </w:pPr>
      <w:r w:rsidRPr="00332FF8">
        <w:rPr>
          <w:rFonts w:eastAsia="Times New Roman"/>
          <w:lang w:val="fr-FR"/>
        </w:rPr>
        <w:t xml:space="preserve">   </w:t>
      </w:r>
      <w:r w:rsidR="00E86F2E" w:rsidRPr="00332FF8">
        <w:rPr>
          <w:rFonts w:eastAsia="Times New Roman"/>
          <w:lang w:val="fr-FR"/>
        </w:rPr>
        <w:t>&lt;/saml:Attribute&gt;</w:t>
      </w:r>
    </w:p>
    <w:p w14:paraId="755C24A0" w14:textId="77777777" w:rsidR="00386CC6" w:rsidRPr="00332FF8" w:rsidRDefault="00386CC6" w:rsidP="001B306D">
      <w:pPr>
        <w:pStyle w:val="Example"/>
        <w:rPr>
          <w:rFonts w:eastAsia="Times New Roman"/>
          <w:lang w:val="fr-FR"/>
        </w:rPr>
      </w:pPr>
    </w:p>
    <w:p w14:paraId="6AF5FD64" w14:textId="77777777" w:rsidR="00386CC6" w:rsidRPr="00332FF8" w:rsidRDefault="00386CC6" w:rsidP="001B306D">
      <w:pPr>
        <w:pStyle w:val="Example"/>
        <w:rPr>
          <w:rFonts w:eastAsia="Times New Roman"/>
          <w:lang w:val="fr-FR"/>
        </w:rPr>
      </w:pPr>
      <w:r w:rsidRPr="00332FF8">
        <w:rPr>
          <w:rFonts w:eastAsia="Times New Roman"/>
          <w:lang w:val="fr-FR"/>
        </w:rPr>
        <w:t xml:space="preserve">   &lt;! # LegalSubjectID voor de DV&gt;</w:t>
      </w:r>
    </w:p>
    <w:p w14:paraId="7A06DB7D" w14:textId="77777777" w:rsidR="00E86F2E" w:rsidRPr="00386CC6" w:rsidRDefault="00E86F2E" w:rsidP="001B306D">
      <w:pPr>
        <w:pStyle w:val="Example"/>
        <w:ind w:left="284"/>
        <w:rPr>
          <w:rFonts w:eastAsia="Times New Roman"/>
        </w:rPr>
      </w:pPr>
      <w:r w:rsidRPr="00386CC6">
        <w:rPr>
          <w:rFonts w:eastAsia="Times New Roman"/>
        </w:rPr>
        <w:t>&lt;saml:Attribute Name="urn:etoegang:core:LegalSubjectID" xmlns:saml="urn:oasis:names:tc:SAML:2.0:assertion"&gt;</w:t>
      </w:r>
    </w:p>
    <w:p w14:paraId="741F357B" w14:textId="77777777" w:rsidR="00E86F2E" w:rsidRPr="00332FF8" w:rsidRDefault="00E86F2E" w:rsidP="001B306D">
      <w:pPr>
        <w:pStyle w:val="Example"/>
        <w:ind w:left="568"/>
        <w:rPr>
          <w:rFonts w:eastAsia="Times New Roman"/>
        </w:rPr>
      </w:pPr>
      <w:r w:rsidRPr="00332FF8">
        <w:rPr>
          <w:rFonts w:eastAsia="Times New Roman"/>
        </w:rPr>
        <w:t>&lt;saml:AttributeValue&gt;</w:t>
      </w:r>
    </w:p>
    <w:p w14:paraId="6C539F40" w14:textId="77777777" w:rsidR="00E86F2E" w:rsidRPr="00332FF8" w:rsidRDefault="00E86F2E" w:rsidP="001B306D">
      <w:pPr>
        <w:pStyle w:val="Example"/>
        <w:rPr>
          <w:rFonts w:eastAsia="Times New Roman"/>
        </w:rPr>
      </w:pPr>
      <w:r w:rsidRPr="00332FF8">
        <w:rPr>
          <w:rFonts w:eastAsia="Times New Roman"/>
        </w:rPr>
        <w:tab/>
      </w:r>
      <w:r w:rsidRPr="00332FF8">
        <w:rPr>
          <w:rFonts w:eastAsia="Times New Roman"/>
        </w:rPr>
        <w:tab/>
      </w:r>
      <w:r w:rsidRPr="00332FF8">
        <w:rPr>
          <w:rFonts w:eastAsia="Times New Roman"/>
        </w:rPr>
        <w:tab/>
      </w:r>
      <w:r w:rsidRPr="00332FF8">
        <w:rPr>
          <w:rFonts w:eastAsia="Times New Roman"/>
        </w:rPr>
        <w:tab/>
        <w:t>&lt;saml:EncryptedID&gt;</w:t>
      </w:r>
    </w:p>
    <w:p w14:paraId="5F1145EC" w14:textId="77777777" w:rsidR="00E86F2E" w:rsidRPr="00332FF8" w:rsidRDefault="00E86F2E" w:rsidP="001B306D">
      <w:pPr>
        <w:pStyle w:val="Example"/>
        <w:ind w:left="1420"/>
        <w:rPr>
          <w:rFonts w:eastAsia="Times New Roman"/>
        </w:rPr>
      </w:pPr>
      <w:r w:rsidRPr="00332FF8">
        <w:rPr>
          <w:rFonts w:eastAsia="Times New Roman"/>
        </w:rPr>
        <w:t>&lt;xenc:EncryptedData xmlns:xenc="http://www.w3.org/2001/04/xmlenc#" Id="_6bc1c98ef545444da370efd74371ff6f" Type="http://www.w3.org/2001/04/xmlenc#Element"&gt;</w:t>
      </w:r>
    </w:p>
    <w:p w14:paraId="34B44953" w14:textId="77777777" w:rsidR="00E86F2E" w:rsidRPr="00266665" w:rsidRDefault="00E86F2E" w:rsidP="001B306D">
      <w:pPr>
        <w:pStyle w:val="Example"/>
        <w:ind w:left="1420"/>
        <w:rPr>
          <w:rFonts w:eastAsia="Times New Roman"/>
        </w:rPr>
      </w:pPr>
      <w:r w:rsidRPr="00266665">
        <w:rPr>
          <w:rFonts w:eastAsia="Times New Roman"/>
        </w:rPr>
        <w:t>&lt;xenc:EncryptionMethod Algorithm="http://www.w3.org/2001/04/xmlenc#aes256-cbc" /&gt;</w:t>
      </w:r>
    </w:p>
    <w:p w14:paraId="036DBFC9" w14:textId="77777777" w:rsidR="00E86F2E" w:rsidRPr="00266665" w:rsidRDefault="00E86F2E" w:rsidP="001B306D">
      <w:pPr>
        <w:pStyle w:val="Example"/>
        <w:ind w:left="1704"/>
        <w:rPr>
          <w:rFonts w:eastAsia="Times New Roman"/>
        </w:rPr>
      </w:pPr>
      <w:r w:rsidRPr="00266665">
        <w:rPr>
          <w:rFonts w:eastAsia="Times New Roman"/>
        </w:rPr>
        <w:t>&lt;ds:KeyInfo xmlns:ds="http://www.w3.org/2000/09/xmldsig#"&gt;</w:t>
      </w:r>
    </w:p>
    <w:p w14:paraId="24633233" w14:textId="77777777" w:rsidR="00E86F2E" w:rsidRPr="00266665" w:rsidRDefault="00E86F2E" w:rsidP="001B306D">
      <w:pPr>
        <w:pStyle w:val="Example"/>
        <w:ind w:left="1988"/>
        <w:rPr>
          <w:rFonts w:eastAsia="Times New Roman"/>
        </w:rPr>
      </w:pPr>
      <w:r w:rsidRPr="00266665">
        <w:rPr>
          <w:rFonts w:eastAsia="Times New Roman"/>
        </w:rPr>
        <w:t>&lt;ds:RetrievalMethod URI="#_105e787ebce14ea2b6655adb4d736b86" Type="http://www.w3.org/2001/04/xmlenc#EncryptedKey" /&gt;</w:t>
      </w:r>
    </w:p>
    <w:p w14:paraId="0C89A081" w14:textId="77777777" w:rsidR="00E86F2E" w:rsidRPr="00266665" w:rsidRDefault="00E86F2E" w:rsidP="001B306D">
      <w:pPr>
        <w:pStyle w:val="Example"/>
        <w:ind w:left="1704"/>
        <w:rPr>
          <w:rFonts w:eastAsia="Times New Roman"/>
        </w:rPr>
      </w:pPr>
      <w:r w:rsidRPr="00266665">
        <w:rPr>
          <w:rFonts w:eastAsia="Times New Roman"/>
        </w:rPr>
        <w:t>&lt;/ds:KeyInfo&gt;</w:t>
      </w:r>
    </w:p>
    <w:p w14:paraId="16DF1D67" w14:textId="77777777" w:rsidR="00E86F2E" w:rsidRPr="00266665" w:rsidRDefault="00E86F2E" w:rsidP="001B306D">
      <w:pPr>
        <w:pStyle w:val="Example"/>
        <w:ind w:left="1704"/>
        <w:rPr>
          <w:rFonts w:eastAsia="Times New Roman"/>
        </w:rPr>
      </w:pPr>
      <w:r w:rsidRPr="00266665">
        <w:rPr>
          <w:rFonts w:eastAsia="Times New Roman"/>
        </w:rPr>
        <w:t>&lt;xenc:CipherData&gt;</w:t>
      </w:r>
    </w:p>
    <w:p w14:paraId="0877B62A" w14:textId="77777777" w:rsidR="00E86F2E" w:rsidRPr="00266665" w:rsidRDefault="00E86F2E" w:rsidP="001B306D">
      <w:pPr>
        <w:pStyle w:val="Example"/>
        <w:ind w:left="1988"/>
        <w:rPr>
          <w:rFonts w:eastAsia="Times New Roman"/>
        </w:rPr>
      </w:pPr>
      <w:r w:rsidRPr="00266665">
        <w:rPr>
          <w:rFonts w:eastAsia="Times New Roman"/>
        </w:rPr>
        <w:t>&lt;xenc:CipherValue&gt;lx922tGEfI9T7WgoduHAZ941XA....&lt;/xenc:CipherValue&gt;</w:t>
      </w:r>
    </w:p>
    <w:p w14:paraId="73941025" w14:textId="77777777" w:rsidR="00E86F2E" w:rsidRPr="00266665" w:rsidRDefault="00E86F2E" w:rsidP="001B306D">
      <w:pPr>
        <w:pStyle w:val="Example"/>
        <w:ind w:left="1704"/>
        <w:rPr>
          <w:rFonts w:eastAsia="Times New Roman"/>
        </w:rPr>
      </w:pPr>
      <w:r w:rsidRPr="00266665">
        <w:rPr>
          <w:rFonts w:eastAsia="Times New Roman"/>
        </w:rPr>
        <w:t>&lt;/xenc:CipherData&gt;</w:t>
      </w:r>
    </w:p>
    <w:p w14:paraId="123C3FB3" w14:textId="77777777" w:rsidR="00E86F2E" w:rsidRPr="00266665" w:rsidRDefault="00E86F2E" w:rsidP="001B306D">
      <w:pPr>
        <w:pStyle w:val="Example"/>
        <w:ind w:left="1420"/>
        <w:rPr>
          <w:rFonts w:eastAsia="Times New Roman"/>
        </w:rPr>
      </w:pPr>
      <w:r w:rsidRPr="00266665">
        <w:rPr>
          <w:rFonts w:eastAsia="Times New Roman"/>
        </w:rPr>
        <w:t>&lt;/xenc:EncryptedData&gt;</w:t>
      </w:r>
    </w:p>
    <w:p w14:paraId="2C646B01" w14:textId="77777777" w:rsidR="00E86F2E" w:rsidRPr="00266665" w:rsidRDefault="00E86F2E" w:rsidP="001B306D">
      <w:pPr>
        <w:pStyle w:val="Example"/>
        <w:ind w:left="1420"/>
        <w:rPr>
          <w:rFonts w:eastAsia="Times New Roman"/>
        </w:rPr>
      </w:pPr>
      <w:r w:rsidRPr="00266665">
        <w:rPr>
          <w:rFonts w:eastAsia="Times New Roman"/>
        </w:rPr>
        <w:t>&lt;xenc:EncryptedKey xmlns:xenc="http://www.w3.org/2001/04/xmlenc#" Id="_105e787ebce14ea2b6655adb4d736b86" Recipient="urn:etoegang:DV:00000001111111110000:entities:9613"&gt;</w:t>
      </w:r>
    </w:p>
    <w:p w14:paraId="2369C8F3" w14:textId="77777777" w:rsidR="00E86F2E" w:rsidRPr="00266665" w:rsidRDefault="00E86F2E" w:rsidP="001B306D">
      <w:pPr>
        <w:pStyle w:val="Example"/>
        <w:ind w:left="1420"/>
        <w:rPr>
          <w:rFonts w:eastAsia="Times New Roman"/>
        </w:rPr>
      </w:pPr>
      <w:r w:rsidRPr="00266665">
        <w:rPr>
          <w:rFonts w:eastAsia="Times New Roman"/>
        </w:rPr>
        <w:tab/>
        <w:t>&lt;xenc:EncryptionMethod Algorithm="http://www.w3.org/2001/04/xmlenc#rsa-oaep-mgf1p"&gt;</w:t>
      </w:r>
    </w:p>
    <w:p w14:paraId="2C4EE5F9" w14:textId="77777777" w:rsidR="00E86F2E" w:rsidRPr="00266665" w:rsidRDefault="00E86F2E" w:rsidP="001B306D">
      <w:pPr>
        <w:pStyle w:val="Example"/>
        <w:ind w:left="1988"/>
        <w:rPr>
          <w:rFonts w:eastAsia="Times New Roman"/>
          <w:lang w:val="de-DE"/>
        </w:rPr>
      </w:pPr>
      <w:r w:rsidRPr="00266665">
        <w:rPr>
          <w:rFonts w:eastAsia="Times New Roman"/>
          <w:lang w:val="de-DE"/>
        </w:rPr>
        <w:t>&lt;ds:DigestMethod xmlns:ds="http://www.w3.org/2000/09/xmldsig#" Algorithm="http://www.w3.org/2000/09/xmldsig#sha1" /&gt;</w:t>
      </w:r>
    </w:p>
    <w:p w14:paraId="69D9572C" w14:textId="77777777" w:rsidR="00E86F2E" w:rsidRPr="00266665" w:rsidRDefault="00E86F2E" w:rsidP="001B306D">
      <w:pPr>
        <w:pStyle w:val="Example"/>
        <w:ind w:left="1704"/>
        <w:rPr>
          <w:rFonts w:eastAsia="Times New Roman"/>
        </w:rPr>
      </w:pPr>
      <w:r w:rsidRPr="00266665">
        <w:rPr>
          <w:rFonts w:eastAsia="Times New Roman"/>
        </w:rPr>
        <w:t>&lt;/xenc:EncryptionMethod&gt;</w:t>
      </w:r>
    </w:p>
    <w:p w14:paraId="51F22B65" w14:textId="77777777" w:rsidR="00E86F2E" w:rsidRPr="00266665" w:rsidRDefault="00E86F2E" w:rsidP="001B306D">
      <w:pPr>
        <w:pStyle w:val="Example"/>
        <w:ind w:left="1704"/>
        <w:rPr>
          <w:rFonts w:eastAsia="Times New Roman"/>
        </w:rPr>
      </w:pPr>
      <w:r w:rsidRPr="00266665">
        <w:rPr>
          <w:rFonts w:eastAsia="Times New Roman"/>
        </w:rPr>
        <w:t>&lt;ds:KeyInfo xmlns:ds="http://www.w3.org/2000/09/xmldsig#"&gt;</w:t>
      </w:r>
    </w:p>
    <w:p w14:paraId="5277978F" w14:textId="77777777" w:rsidR="00E86F2E" w:rsidRPr="00266665" w:rsidRDefault="00E86F2E" w:rsidP="001B306D">
      <w:pPr>
        <w:pStyle w:val="Example"/>
        <w:ind w:left="1988"/>
        <w:rPr>
          <w:rFonts w:eastAsia="Times New Roman"/>
        </w:rPr>
      </w:pPr>
      <w:r w:rsidRPr="00266665">
        <w:rPr>
          <w:rFonts w:eastAsia="Times New Roman"/>
        </w:rPr>
        <w:t>&lt;ds:KeyName&gt;022A8DEA6C6F6CFA466BF18AF714F4CD0611DF3A4CAF23CF67B8BB8F7FC07CAF&lt;/ds:KeyName&gt;</w:t>
      </w:r>
    </w:p>
    <w:p w14:paraId="50FE28EF" w14:textId="77777777" w:rsidR="00E86F2E" w:rsidRPr="00266665" w:rsidRDefault="00E86F2E" w:rsidP="001B306D">
      <w:pPr>
        <w:pStyle w:val="Example"/>
        <w:ind w:left="1704"/>
        <w:rPr>
          <w:rFonts w:eastAsia="Times New Roman"/>
        </w:rPr>
      </w:pPr>
      <w:r w:rsidRPr="00266665">
        <w:rPr>
          <w:rFonts w:eastAsia="Times New Roman"/>
        </w:rPr>
        <w:t>&lt;/ds:KeyInfo&gt;</w:t>
      </w:r>
    </w:p>
    <w:p w14:paraId="41752673" w14:textId="77777777" w:rsidR="00E86F2E" w:rsidRPr="00266665" w:rsidRDefault="00E86F2E" w:rsidP="001B306D">
      <w:pPr>
        <w:pStyle w:val="Example"/>
        <w:ind w:left="1704"/>
        <w:rPr>
          <w:rFonts w:eastAsia="Times New Roman"/>
        </w:rPr>
      </w:pPr>
      <w:r w:rsidRPr="00266665">
        <w:rPr>
          <w:rFonts w:eastAsia="Times New Roman"/>
        </w:rPr>
        <w:t>&lt;xenc:CipherData&gt;</w:t>
      </w:r>
    </w:p>
    <w:p w14:paraId="4650EA82" w14:textId="77777777" w:rsidR="00E86F2E" w:rsidRPr="00266665" w:rsidRDefault="00E86F2E" w:rsidP="001B306D">
      <w:pPr>
        <w:pStyle w:val="Example"/>
        <w:ind w:left="1988"/>
        <w:rPr>
          <w:rFonts w:eastAsia="Times New Roman"/>
        </w:rPr>
      </w:pPr>
      <w:r w:rsidRPr="00266665">
        <w:rPr>
          <w:rFonts w:eastAsia="Times New Roman"/>
        </w:rPr>
        <w:t>&lt;xenc:CipherValue&gt;gNDIheioi3mgjeyCTviEXDui3.....&lt;/xenc:CipherValue&gt;</w:t>
      </w:r>
    </w:p>
    <w:p w14:paraId="29416A2D" w14:textId="77777777" w:rsidR="00E86F2E" w:rsidRPr="00266665" w:rsidRDefault="00E86F2E" w:rsidP="001B306D">
      <w:pPr>
        <w:pStyle w:val="Example"/>
        <w:ind w:left="1704"/>
        <w:rPr>
          <w:rFonts w:eastAsia="Times New Roman"/>
        </w:rPr>
      </w:pPr>
      <w:r w:rsidRPr="00266665">
        <w:rPr>
          <w:rFonts w:eastAsia="Times New Roman"/>
        </w:rPr>
        <w:t>&lt;/xenc:CipherData&gt;</w:t>
      </w:r>
    </w:p>
    <w:p w14:paraId="4D92F7DE" w14:textId="77777777" w:rsidR="00E86F2E" w:rsidRPr="00266665" w:rsidRDefault="00E86F2E" w:rsidP="001B306D">
      <w:pPr>
        <w:pStyle w:val="Example"/>
        <w:ind w:left="1704"/>
        <w:rPr>
          <w:rFonts w:eastAsia="Times New Roman"/>
        </w:rPr>
      </w:pPr>
      <w:r w:rsidRPr="00266665">
        <w:rPr>
          <w:rFonts w:eastAsia="Times New Roman"/>
        </w:rPr>
        <w:t>&lt;xenc:ReferenceList&gt;</w:t>
      </w:r>
    </w:p>
    <w:p w14:paraId="1A3BF058" w14:textId="77777777" w:rsidR="00E86F2E" w:rsidRPr="00266665" w:rsidRDefault="00E86F2E" w:rsidP="001B306D">
      <w:pPr>
        <w:pStyle w:val="Example"/>
        <w:ind w:left="1988"/>
        <w:rPr>
          <w:rFonts w:eastAsia="Times New Roman"/>
        </w:rPr>
      </w:pPr>
      <w:r w:rsidRPr="00266665">
        <w:rPr>
          <w:rFonts w:eastAsia="Times New Roman"/>
        </w:rPr>
        <w:t>&lt;xenc:DataReference URI="#_6bc1c98ef545444da370efd74371ff6f" /&gt;</w:t>
      </w:r>
    </w:p>
    <w:p w14:paraId="08801AA4" w14:textId="77777777" w:rsidR="00E86F2E" w:rsidRPr="00266665" w:rsidRDefault="00E86F2E" w:rsidP="001B306D">
      <w:pPr>
        <w:pStyle w:val="Example"/>
        <w:ind w:left="1704"/>
        <w:rPr>
          <w:rFonts w:eastAsia="Times New Roman"/>
        </w:rPr>
      </w:pPr>
      <w:r w:rsidRPr="00266665">
        <w:rPr>
          <w:rFonts w:eastAsia="Times New Roman"/>
        </w:rPr>
        <w:t>&lt;/xenc:ReferenceList&gt;</w:t>
      </w:r>
    </w:p>
    <w:p w14:paraId="358AC1AC" w14:textId="77777777" w:rsidR="00E86F2E" w:rsidRPr="00266665" w:rsidRDefault="00E86F2E" w:rsidP="001B306D">
      <w:pPr>
        <w:pStyle w:val="Example"/>
        <w:ind w:left="1420"/>
        <w:rPr>
          <w:rFonts w:eastAsia="Times New Roman"/>
        </w:rPr>
      </w:pPr>
      <w:r w:rsidRPr="00266665">
        <w:rPr>
          <w:rFonts w:eastAsia="Times New Roman"/>
        </w:rPr>
        <w:t>&lt;/xenc:EncryptedKey&gt;</w:t>
      </w:r>
    </w:p>
    <w:p w14:paraId="2734B0E3" w14:textId="77777777" w:rsidR="00E86F2E" w:rsidRPr="00083D76" w:rsidRDefault="00E86F2E" w:rsidP="001B306D">
      <w:pPr>
        <w:pStyle w:val="Example"/>
        <w:ind w:left="1136"/>
        <w:rPr>
          <w:rFonts w:eastAsia="Times New Roman"/>
        </w:rPr>
      </w:pPr>
      <w:r w:rsidRPr="00083D76">
        <w:rPr>
          <w:rFonts w:eastAsia="Times New Roman"/>
        </w:rPr>
        <w:t>&lt;/saml:EncryptedID&gt;</w:t>
      </w:r>
    </w:p>
    <w:p w14:paraId="2B72C04B" w14:textId="77777777" w:rsidR="00E86F2E" w:rsidRPr="00083D76" w:rsidRDefault="00E86F2E" w:rsidP="001B306D">
      <w:pPr>
        <w:pStyle w:val="Example"/>
        <w:ind w:left="568"/>
        <w:rPr>
          <w:rFonts w:eastAsia="Times New Roman"/>
        </w:rPr>
      </w:pPr>
      <w:r w:rsidRPr="00083D76">
        <w:rPr>
          <w:rFonts w:eastAsia="Times New Roman"/>
        </w:rPr>
        <w:t>&lt;/saml:AttributeValue&gt;</w:t>
      </w:r>
    </w:p>
    <w:p w14:paraId="6C47D030" w14:textId="77777777" w:rsidR="00E86F2E" w:rsidRPr="00083D76" w:rsidRDefault="00E86F2E" w:rsidP="001B306D">
      <w:pPr>
        <w:pStyle w:val="Example"/>
        <w:ind w:left="284"/>
        <w:rPr>
          <w:rFonts w:eastAsia="Times New Roman"/>
          <w:lang w:val="nl-NL"/>
        </w:rPr>
      </w:pPr>
      <w:r w:rsidRPr="00083D76">
        <w:rPr>
          <w:rFonts w:eastAsia="Times New Roman"/>
          <w:lang w:val="nl-NL"/>
        </w:rPr>
        <w:t>&lt;/saml:Attribute&gt;</w:t>
      </w:r>
    </w:p>
    <w:p w14:paraId="1A0AC491" w14:textId="77777777" w:rsidR="00E86F2E" w:rsidRDefault="00E86F2E" w:rsidP="001B306D">
      <w:pPr>
        <w:pStyle w:val="Example"/>
        <w:rPr>
          <w:rFonts w:eastAsia="Times New Roman"/>
        </w:rPr>
      </w:pPr>
      <w:r w:rsidRPr="00266665">
        <w:rPr>
          <w:rFonts w:eastAsia="Times New Roman"/>
        </w:rPr>
        <w:t>&lt;/saml2:AttributeStatement&gt;</w:t>
      </w:r>
    </w:p>
    <w:p w14:paraId="2A239D5C" w14:textId="77777777" w:rsidR="00E86F2E" w:rsidRDefault="00E86F2E" w:rsidP="001B306D">
      <w:pPr>
        <w:rPr>
          <w:rFonts w:eastAsia="Times New Roman"/>
          <w:b/>
          <w:bCs/>
          <w:lang w:val="en-GB"/>
        </w:rPr>
      </w:pPr>
    </w:p>
    <w:p w14:paraId="33588C1E" w14:textId="77777777" w:rsidR="00E86F2E" w:rsidRDefault="00E86F2E" w:rsidP="001B306D">
      <w:pPr>
        <w:rPr>
          <w:rFonts w:eastAsia="Times New Roman"/>
          <w:b/>
          <w:bCs/>
          <w:lang w:val="en-GB"/>
        </w:rPr>
      </w:pPr>
      <w:r>
        <w:rPr>
          <w:rFonts w:eastAsia="Times New Roman"/>
          <w:b/>
          <w:bCs/>
          <w:lang w:val="en-GB"/>
        </w:rPr>
        <w:t>Example 2 – complex mandates</w:t>
      </w:r>
    </w:p>
    <w:p w14:paraId="67042F7E" w14:textId="77777777" w:rsidR="00E86F2E" w:rsidRPr="00386CC6" w:rsidRDefault="00E86F2E" w:rsidP="001B306D">
      <w:pPr>
        <w:pStyle w:val="Lijstalinea"/>
        <w:numPr>
          <w:ilvl w:val="0"/>
          <w:numId w:val="20"/>
        </w:numPr>
        <w:rPr>
          <w:rFonts w:asciiTheme="minorHAnsi" w:eastAsia="Times New Roman" w:hAnsiTheme="minorHAnsi" w:cstheme="minorHAnsi"/>
          <w:lang w:val="en-GB"/>
        </w:rPr>
      </w:pPr>
      <w:r w:rsidRPr="00386CC6">
        <w:rPr>
          <w:rFonts w:asciiTheme="minorHAnsi" w:eastAsia="Times New Roman" w:hAnsiTheme="minorHAnsi" w:cstheme="minorHAnsi"/>
          <w:lang w:val="en-GB"/>
        </w:rPr>
        <w:t>two ServiceProviders (service intermediation)</w:t>
      </w:r>
    </w:p>
    <w:p w14:paraId="269ED163" w14:textId="77777777" w:rsidR="00E86F2E" w:rsidRPr="00386CC6" w:rsidRDefault="00E86F2E" w:rsidP="001B306D">
      <w:pPr>
        <w:pStyle w:val="Lijstalinea"/>
        <w:numPr>
          <w:ilvl w:val="0"/>
          <w:numId w:val="20"/>
        </w:numPr>
        <w:rPr>
          <w:rFonts w:asciiTheme="minorHAnsi" w:eastAsia="Times New Roman" w:hAnsiTheme="minorHAnsi" w:cstheme="minorHAnsi"/>
          <w:lang w:val="en-GB"/>
        </w:rPr>
      </w:pPr>
      <w:r w:rsidRPr="00386CC6">
        <w:rPr>
          <w:rFonts w:asciiTheme="minorHAnsi" w:eastAsia="Times New Roman" w:hAnsiTheme="minorHAnsi" w:cstheme="minorHAnsi"/>
          <w:lang w:val="en-GB"/>
        </w:rPr>
        <w:t>One Mandate (no authorisation chain/ketenmachtiging)</w:t>
      </w:r>
    </w:p>
    <w:p w14:paraId="35D389EC" w14:textId="77777777" w:rsidR="00386CC6" w:rsidRDefault="00386CC6" w:rsidP="001B306D">
      <w:pPr>
        <w:pStyle w:val="Lijstalinea"/>
        <w:numPr>
          <w:ilvl w:val="0"/>
          <w:numId w:val="20"/>
        </w:numPr>
        <w:rPr>
          <w:rFonts w:asciiTheme="minorHAnsi" w:eastAsia="Times New Roman" w:hAnsiTheme="minorHAnsi" w:cstheme="minorHAnsi"/>
          <w:lang w:val="en-GB"/>
        </w:rPr>
      </w:pPr>
      <w:r>
        <w:rPr>
          <w:rFonts w:asciiTheme="minorHAnsi" w:eastAsia="Times New Roman" w:hAnsiTheme="minorHAnsi" w:cstheme="minorHAnsi"/>
          <w:lang w:val="en-GB"/>
        </w:rPr>
        <w:t>S</w:t>
      </w:r>
      <w:r w:rsidRPr="00386CC6">
        <w:rPr>
          <w:rFonts w:asciiTheme="minorHAnsi" w:eastAsia="Times New Roman" w:hAnsiTheme="minorHAnsi" w:cstheme="minorHAnsi"/>
          <w:lang w:val="en-GB"/>
        </w:rPr>
        <w:t>ervice restriction</w:t>
      </w:r>
      <w:r>
        <w:rPr>
          <w:rFonts w:asciiTheme="minorHAnsi" w:eastAsia="Times New Roman" w:hAnsiTheme="minorHAnsi" w:cstheme="minorHAnsi"/>
          <w:lang w:val="en-GB"/>
        </w:rPr>
        <w:t xml:space="preserve"> </w:t>
      </w:r>
    </w:p>
    <w:p w14:paraId="0F5EFD1A" w14:textId="77777777" w:rsidR="00E86F2E" w:rsidRPr="00386CC6" w:rsidRDefault="00E86F2E" w:rsidP="001B306D">
      <w:pPr>
        <w:pStyle w:val="Lijstalinea"/>
        <w:numPr>
          <w:ilvl w:val="0"/>
          <w:numId w:val="20"/>
        </w:numPr>
        <w:rPr>
          <w:rFonts w:asciiTheme="minorHAnsi" w:eastAsia="Times New Roman" w:hAnsiTheme="minorHAnsi" w:cstheme="minorHAnsi"/>
          <w:lang w:val="en-GB"/>
        </w:rPr>
      </w:pPr>
      <w:r w:rsidRPr="00386CC6">
        <w:rPr>
          <w:rFonts w:asciiTheme="minorHAnsi" w:eastAsia="Times New Roman" w:hAnsiTheme="minorHAnsi" w:cstheme="minorHAnsi"/>
          <w:lang w:val="en-GB"/>
        </w:rPr>
        <w:t>Extra attributes</w:t>
      </w:r>
    </w:p>
    <w:p w14:paraId="4A20842B" w14:textId="77777777" w:rsidR="00E86F2E" w:rsidRDefault="00E86F2E" w:rsidP="001B306D">
      <w:pPr>
        <w:rPr>
          <w:rFonts w:eastAsia="Times New Roman"/>
          <w:b/>
          <w:bCs/>
          <w:lang w:val="en-GB"/>
        </w:rPr>
      </w:pPr>
    </w:p>
    <w:p w14:paraId="5C7B4886" w14:textId="77777777" w:rsidR="00266665" w:rsidRPr="00266665" w:rsidRDefault="00266665" w:rsidP="001B306D">
      <w:pPr>
        <w:pStyle w:val="Example"/>
        <w:rPr>
          <w:rFonts w:eastAsia="Times New Roman"/>
        </w:rPr>
      </w:pPr>
      <w:r w:rsidRPr="00266665">
        <w:rPr>
          <w:rFonts w:eastAsia="Times New Roman"/>
        </w:rPr>
        <w:t>&lt;saml2:AttributeStatement xmlns:saml2="urn:oasis:names:tc:SAML:2.0:assertion"&gt;</w:t>
      </w:r>
    </w:p>
    <w:p w14:paraId="009A33E5" w14:textId="77777777" w:rsidR="00266665" w:rsidRPr="00266665" w:rsidRDefault="00266665" w:rsidP="001B306D">
      <w:pPr>
        <w:pStyle w:val="Example"/>
        <w:rPr>
          <w:rFonts w:eastAsia="Times New Roman"/>
        </w:rPr>
      </w:pPr>
      <w:r>
        <w:rPr>
          <w:rFonts w:eastAsia="Times New Roman"/>
        </w:rPr>
        <w:tab/>
      </w:r>
      <w:r w:rsidRPr="00266665">
        <w:rPr>
          <w:rFonts w:eastAsia="Times New Roman"/>
        </w:rPr>
        <w:t>&lt;saml2:Attribute Name="urn:etoegang:core:ServiceUUID"&gt;</w:t>
      </w:r>
    </w:p>
    <w:p w14:paraId="36C58B4B" w14:textId="77777777" w:rsidR="00266665" w:rsidRPr="00266665" w:rsidRDefault="00266665" w:rsidP="001B306D">
      <w:pPr>
        <w:pStyle w:val="Example"/>
        <w:ind w:left="568"/>
        <w:rPr>
          <w:rFonts w:eastAsia="Times New Roman"/>
        </w:rPr>
      </w:pPr>
      <w:r w:rsidRPr="00266665">
        <w:rPr>
          <w:rFonts w:eastAsia="Times New Roman"/>
        </w:rPr>
        <w:t>&lt;saml2:AttributeValue xmlns:xsi="http://www.w3.org/2001/XMLSchema-instance" xsi:type="xs:string"&gt;dafca82e-4806-408e-956e-3a7092643e54&lt;/saml2:AttributeValue&gt;</w:t>
      </w:r>
    </w:p>
    <w:p w14:paraId="537D9171" w14:textId="77777777" w:rsidR="00266665" w:rsidRPr="00266665" w:rsidRDefault="00266665" w:rsidP="001B306D">
      <w:pPr>
        <w:pStyle w:val="Example"/>
        <w:rPr>
          <w:rFonts w:eastAsia="Times New Roman"/>
        </w:rPr>
      </w:pPr>
      <w:r w:rsidRPr="00266665">
        <w:rPr>
          <w:rFonts w:eastAsia="Times New Roman"/>
        </w:rPr>
        <w:tab/>
        <w:t>&lt;/saml2:Attribute&gt;</w:t>
      </w:r>
    </w:p>
    <w:p w14:paraId="13416F26" w14:textId="77777777" w:rsidR="00266665" w:rsidRPr="00266665" w:rsidRDefault="00266665" w:rsidP="001B306D">
      <w:pPr>
        <w:pStyle w:val="Example"/>
        <w:rPr>
          <w:rFonts w:eastAsia="Times New Roman"/>
        </w:rPr>
      </w:pPr>
      <w:r w:rsidRPr="00266665">
        <w:rPr>
          <w:rFonts w:eastAsia="Times New Roman"/>
        </w:rPr>
        <w:tab/>
        <w:t>&lt;saml2:Attribute Name="urn:etoegang:core:ServiceID"&gt;</w:t>
      </w:r>
    </w:p>
    <w:p w14:paraId="5051C923" w14:textId="77777777" w:rsidR="00266665" w:rsidRPr="00266665" w:rsidRDefault="00266665" w:rsidP="001B306D">
      <w:pPr>
        <w:pStyle w:val="Example"/>
        <w:ind w:left="568"/>
        <w:rPr>
          <w:rFonts w:eastAsia="Times New Roman"/>
        </w:rPr>
      </w:pPr>
      <w:r w:rsidRPr="00266665">
        <w:rPr>
          <w:rFonts w:eastAsia="Times New Roman"/>
        </w:rPr>
        <w:t>&lt;saml2:AttributeValue xmlns:xsi="http://www.w3.org/2001/XMLSchema-instance" xsi:type="xs:string"&gt;urn:etoegang:DV:00000001111111110000:services:8002&lt;/saml2:AttributeValue&gt;</w:t>
      </w:r>
    </w:p>
    <w:p w14:paraId="6C9E36BA" w14:textId="77777777" w:rsidR="00266665" w:rsidRPr="00266665" w:rsidRDefault="00266665" w:rsidP="001B306D">
      <w:pPr>
        <w:pStyle w:val="Example"/>
        <w:rPr>
          <w:rFonts w:eastAsia="Times New Roman"/>
        </w:rPr>
      </w:pPr>
      <w:r w:rsidRPr="00266665">
        <w:rPr>
          <w:rFonts w:eastAsia="Times New Roman"/>
        </w:rPr>
        <w:tab/>
        <w:t>&lt;/saml2:Attribute&gt;</w:t>
      </w:r>
    </w:p>
    <w:p w14:paraId="0CA676CF" w14:textId="77777777" w:rsidR="00266665" w:rsidRPr="00266665" w:rsidRDefault="00266665" w:rsidP="001B306D">
      <w:pPr>
        <w:pStyle w:val="Example"/>
        <w:ind w:left="284"/>
        <w:rPr>
          <w:rFonts w:eastAsia="Times New Roman"/>
        </w:rPr>
      </w:pPr>
      <w:r w:rsidRPr="00266665">
        <w:rPr>
          <w:rFonts w:eastAsia="Times New Roman"/>
        </w:rPr>
        <w:t>&lt;saml:Attribute Name="urn:etoegang:core:Representation" xmlns:saml="urn:oasis:names:tc:SAML:2.0:assertion"&gt;</w:t>
      </w:r>
    </w:p>
    <w:p w14:paraId="692892C7" w14:textId="77777777" w:rsidR="00266665" w:rsidRPr="00266665" w:rsidRDefault="00266665" w:rsidP="001B306D">
      <w:pPr>
        <w:pStyle w:val="Example"/>
        <w:ind w:left="568"/>
        <w:rPr>
          <w:rFonts w:eastAsia="Times New Roman"/>
        </w:rPr>
      </w:pPr>
      <w:r w:rsidRPr="00266665">
        <w:rPr>
          <w:rFonts w:eastAsia="Times New Roman"/>
        </w:rPr>
        <w:t>&lt;saml:AttributeValue xmlns:saml="urn:oasis:names:tc:SAML:2.0:assertion" xmlns:xsi="http://www.w3.org/2001/XMLSchema-instance" xsi:type="xs:boolean"&gt;true&lt;/saml:AttributeValue&gt;</w:t>
      </w:r>
    </w:p>
    <w:p w14:paraId="5493C33E" w14:textId="77777777" w:rsidR="00266665" w:rsidRPr="00083D76" w:rsidRDefault="00266665" w:rsidP="001B306D">
      <w:pPr>
        <w:pStyle w:val="Example"/>
        <w:rPr>
          <w:rFonts w:eastAsia="Times New Roman"/>
          <w:lang w:val="fr-FR"/>
        </w:rPr>
      </w:pPr>
      <w:r w:rsidRPr="00266665">
        <w:rPr>
          <w:rFonts w:eastAsia="Times New Roman"/>
        </w:rPr>
        <w:tab/>
      </w:r>
      <w:r w:rsidRPr="00083D76">
        <w:rPr>
          <w:rFonts w:eastAsia="Times New Roman"/>
          <w:lang w:val="fr-FR"/>
        </w:rPr>
        <w:t>&lt;/saml:Attribute&gt;</w:t>
      </w:r>
    </w:p>
    <w:p w14:paraId="43B61164" w14:textId="77777777" w:rsidR="00266665" w:rsidRPr="00083D76" w:rsidRDefault="00266665" w:rsidP="001B306D">
      <w:pPr>
        <w:pStyle w:val="Example"/>
        <w:rPr>
          <w:rFonts w:eastAsia="Times New Roman"/>
          <w:lang w:val="fr-FR"/>
        </w:rPr>
      </w:pPr>
      <w:r w:rsidRPr="00083D76">
        <w:rPr>
          <w:rFonts w:eastAsia="Times New Roman"/>
          <w:lang w:val="fr-FR"/>
        </w:rPr>
        <w:tab/>
      </w:r>
      <w:r w:rsidRPr="00083D76">
        <w:rPr>
          <w:rFonts w:eastAsia="Times New Roman"/>
          <w:lang w:val="fr-FR"/>
        </w:rPr>
        <w:tab/>
      </w:r>
      <w:r w:rsidRPr="00083D76">
        <w:rPr>
          <w:rFonts w:eastAsia="Times New Roman"/>
          <w:lang w:val="fr-FR"/>
        </w:rPr>
        <w:tab/>
      </w:r>
    </w:p>
    <w:p w14:paraId="3AC60A70" w14:textId="77777777" w:rsidR="00266665" w:rsidRPr="00083D76" w:rsidRDefault="00266665" w:rsidP="001B306D">
      <w:pPr>
        <w:pStyle w:val="Example"/>
        <w:ind w:left="284"/>
        <w:rPr>
          <w:rFonts w:eastAsia="Times New Roman"/>
          <w:i/>
          <w:lang w:val="fr-FR"/>
        </w:rPr>
      </w:pPr>
      <w:r w:rsidRPr="00083D76">
        <w:rPr>
          <w:rFonts w:eastAsia="Times New Roman"/>
          <w:i/>
          <w:lang w:val="fr-FR"/>
        </w:rPr>
        <w:t>&lt;! igv de service via de Service Catalog vraagt om een ServiceRestriction</w:t>
      </w:r>
      <w:r w:rsidR="00386CC6">
        <w:rPr>
          <w:rFonts w:eastAsia="Times New Roman"/>
          <w:i/>
          <w:lang w:val="fr-FR"/>
        </w:rPr>
        <w:t xml:space="preserve"> en de MR</w:t>
      </w:r>
      <w:r w:rsidRPr="00083D76">
        <w:rPr>
          <w:rFonts w:eastAsia="Times New Roman"/>
          <w:i/>
          <w:lang w:val="fr-FR"/>
        </w:rPr>
        <w:t>&gt;</w:t>
      </w:r>
    </w:p>
    <w:p w14:paraId="5A8B2DBF" w14:textId="77777777" w:rsidR="00266665" w:rsidRPr="00266665" w:rsidRDefault="00266665" w:rsidP="001B306D">
      <w:pPr>
        <w:pStyle w:val="Example"/>
        <w:ind w:left="284"/>
        <w:rPr>
          <w:rFonts w:eastAsia="Times New Roman"/>
          <w:i/>
          <w:lang w:val="nl-NL"/>
        </w:rPr>
      </w:pPr>
      <w:r w:rsidRPr="00266665">
        <w:rPr>
          <w:rFonts w:eastAsia="Times New Roman"/>
          <w:i/>
          <w:lang w:val="nl-NL"/>
        </w:rPr>
        <w:t>&lt;! heeft een service restriction bij de machtiging</w:t>
      </w:r>
      <w:r w:rsidR="00386CC6">
        <w:rPr>
          <w:rFonts w:eastAsia="Times New Roman"/>
          <w:i/>
          <w:lang w:val="nl-NL"/>
        </w:rPr>
        <w:t>. Vb restrictie op KvK Vestigingsnr</w:t>
      </w:r>
      <w:r w:rsidRPr="00266665">
        <w:rPr>
          <w:rFonts w:eastAsia="Times New Roman"/>
          <w:i/>
          <w:lang w:val="nl-NL"/>
        </w:rPr>
        <w:t>&gt;</w:t>
      </w:r>
    </w:p>
    <w:p w14:paraId="2866E808" w14:textId="77777777" w:rsidR="00266665" w:rsidRPr="00266665" w:rsidRDefault="00266665" w:rsidP="001B306D">
      <w:pPr>
        <w:pStyle w:val="Example"/>
        <w:rPr>
          <w:rFonts w:eastAsia="Times New Roman"/>
        </w:rPr>
      </w:pPr>
      <w:r w:rsidRPr="00266665">
        <w:rPr>
          <w:rFonts w:eastAsia="Times New Roman"/>
          <w:lang w:val="nl-NL"/>
        </w:rPr>
        <w:tab/>
      </w:r>
      <w:r w:rsidRPr="00266665">
        <w:rPr>
          <w:rFonts w:eastAsia="Times New Roman"/>
        </w:rPr>
        <w:t>&lt;saml:Attribute Name="urn:etoegang:1.9:ServiceRestriction:Vestigingsnr"&gt;</w:t>
      </w:r>
    </w:p>
    <w:p w14:paraId="0EE0471D" w14:textId="77777777" w:rsidR="00266665" w:rsidRPr="00266665" w:rsidRDefault="00266665" w:rsidP="001B306D">
      <w:pPr>
        <w:pStyle w:val="Example"/>
        <w:ind w:left="568"/>
        <w:rPr>
          <w:rFonts w:eastAsia="Times New Roman"/>
        </w:rPr>
      </w:pPr>
      <w:r w:rsidRPr="00266665">
        <w:rPr>
          <w:rFonts w:eastAsia="Times New Roman"/>
        </w:rPr>
        <w:t>&lt;saml:AttributeValue xsi:type="xs:string"&gt;123456789012&lt;/saml:AttributeValue&gt;</w:t>
      </w:r>
    </w:p>
    <w:p w14:paraId="4D14CC98" w14:textId="77777777" w:rsidR="00266665" w:rsidRPr="00266665" w:rsidRDefault="00266665" w:rsidP="001B306D">
      <w:pPr>
        <w:pStyle w:val="Example"/>
        <w:rPr>
          <w:rFonts w:eastAsia="Times New Roman"/>
        </w:rPr>
      </w:pPr>
      <w:r w:rsidRPr="00266665">
        <w:rPr>
          <w:rFonts w:eastAsia="Times New Roman"/>
        </w:rPr>
        <w:tab/>
        <w:t>&lt;/saml:Attribute&gt;</w:t>
      </w:r>
    </w:p>
    <w:p w14:paraId="31F9D1BD" w14:textId="77777777" w:rsidR="00266665" w:rsidRPr="00266665" w:rsidRDefault="00266665" w:rsidP="001B306D">
      <w:pPr>
        <w:pStyle w:val="Example"/>
        <w:rPr>
          <w:rFonts w:eastAsia="Times New Roman"/>
        </w:rPr>
      </w:pPr>
    </w:p>
    <w:p w14:paraId="57F0166D" w14:textId="77777777" w:rsidR="00266665" w:rsidRPr="00266665" w:rsidRDefault="00266665" w:rsidP="001B306D">
      <w:pPr>
        <w:pStyle w:val="Example"/>
        <w:ind w:left="284"/>
        <w:rPr>
          <w:rFonts w:eastAsia="Times New Roman"/>
        </w:rPr>
      </w:pPr>
      <w:r w:rsidRPr="00266665">
        <w:rPr>
          <w:rFonts w:eastAsia="Times New Roman"/>
        </w:rPr>
        <w:t>&lt;saml:Attribute Name="urn:etoegang:core:</w:t>
      </w:r>
      <w:r w:rsidRPr="00386CC6">
        <w:rPr>
          <w:rFonts w:eastAsia="Times New Roman"/>
          <w:b/>
        </w:rPr>
        <w:t>ActingSubjectID</w:t>
      </w:r>
      <w:r w:rsidRPr="00266665">
        <w:rPr>
          <w:rFonts w:eastAsia="Times New Roman"/>
        </w:rPr>
        <w:t>" xmlns:saml="urn:oasis:names:tc:SAML:2.0:assertion"&gt;</w:t>
      </w:r>
    </w:p>
    <w:p w14:paraId="30993A7A" w14:textId="77777777" w:rsidR="00266665" w:rsidRPr="00266665" w:rsidRDefault="00266665" w:rsidP="001B306D">
      <w:pPr>
        <w:pStyle w:val="Example"/>
        <w:ind w:left="284" w:firstLine="284"/>
        <w:rPr>
          <w:rFonts w:eastAsia="Times New Roman"/>
          <w:lang w:val="nl-NL"/>
        </w:rPr>
      </w:pPr>
      <w:r w:rsidRPr="00266665">
        <w:rPr>
          <w:rFonts w:eastAsia="Times New Roman"/>
          <w:lang w:val="nl-NL"/>
        </w:rPr>
        <w:t>&lt;saml:AttributeValue&gt;</w:t>
      </w:r>
    </w:p>
    <w:p w14:paraId="01651CDC" w14:textId="77777777" w:rsidR="00266665" w:rsidRPr="00266665" w:rsidRDefault="00266665" w:rsidP="001B306D">
      <w:pPr>
        <w:pStyle w:val="Example"/>
        <w:rPr>
          <w:rFonts w:eastAsia="Times New Roman"/>
          <w:lang w:val="nl-NL"/>
        </w:rPr>
      </w:pPr>
      <w:r w:rsidRPr="00266665">
        <w:rPr>
          <w:rFonts w:eastAsia="Times New Roman"/>
          <w:lang w:val="nl-NL"/>
        </w:rPr>
        <w:tab/>
      </w:r>
      <w:r w:rsidRPr="00266665">
        <w:rPr>
          <w:rFonts w:eastAsia="Times New Roman"/>
          <w:lang w:val="nl-NL"/>
        </w:rPr>
        <w:tab/>
      </w:r>
      <w:r>
        <w:rPr>
          <w:rFonts w:eastAsia="Times New Roman"/>
          <w:lang w:val="nl-NL"/>
        </w:rPr>
        <w:tab/>
      </w:r>
      <w:r w:rsidRPr="00266665">
        <w:rPr>
          <w:rFonts w:eastAsia="Times New Roman"/>
          <w:lang w:val="nl-NL"/>
        </w:rPr>
        <w:t>&lt;! # ActingSubjectID voor de DV1 (bijv DienstBemiddelaar)&gt;</w:t>
      </w:r>
    </w:p>
    <w:p w14:paraId="1F10E2CA" w14:textId="77777777" w:rsidR="00266665" w:rsidRDefault="00266665" w:rsidP="001B306D">
      <w:pPr>
        <w:pStyle w:val="Example"/>
        <w:ind w:left="568" w:firstLine="284"/>
        <w:rPr>
          <w:rFonts w:eastAsia="Times New Roman"/>
          <w:lang w:val="es-ES"/>
        </w:rPr>
      </w:pPr>
      <w:r w:rsidRPr="00266665">
        <w:rPr>
          <w:rFonts w:eastAsia="Times New Roman"/>
          <w:lang w:val="es-ES"/>
        </w:rPr>
        <w:t>&lt;saml:EncrypedID&gt;</w:t>
      </w:r>
    </w:p>
    <w:p w14:paraId="65D92211" w14:textId="77777777" w:rsidR="00266665" w:rsidRPr="00266665" w:rsidRDefault="00266665" w:rsidP="001B306D">
      <w:pPr>
        <w:pStyle w:val="Example"/>
        <w:ind w:left="1136"/>
        <w:rPr>
          <w:rFonts w:eastAsia="Times New Roman"/>
          <w:lang w:val="es-ES"/>
        </w:rPr>
      </w:pPr>
      <w:r w:rsidRPr="00266665">
        <w:rPr>
          <w:rFonts w:eastAsia="Times New Roman"/>
          <w:lang w:val="es-ES"/>
        </w:rPr>
        <w:t>&lt;xenc:EncryptedData Id="_cd52e15a16e2a0aa751725ce76a6b866" Type="http://www.w3.org/2001/04/xmlenc#Element"&gt;</w:t>
      </w:r>
    </w:p>
    <w:p w14:paraId="55FCE4D7" w14:textId="77777777" w:rsidR="00266665" w:rsidRPr="00266665" w:rsidRDefault="00266665" w:rsidP="001B306D">
      <w:pPr>
        <w:pStyle w:val="Example"/>
        <w:ind w:left="1420"/>
        <w:rPr>
          <w:rFonts w:eastAsia="Times New Roman"/>
        </w:rPr>
      </w:pPr>
      <w:r w:rsidRPr="00266665">
        <w:rPr>
          <w:rFonts w:eastAsia="Times New Roman"/>
        </w:rPr>
        <w:t>&lt;xenc:EncryptionMethod Algorithm="http://www.w3.org/2001/04/xmlenc#aes256-cbc" /&gt;</w:t>
      </w:r>
    </w:p>
    <w:p w14:paraId="61E3FB99" w14:textId="77777777" w:rsidR="00266665" w:rsidRDefault="00266665" w:rsidP="001B306D">
      <w:pPr>
        <w:pStyle w:val="Example"/>
        <w:ind w:left="1136" w:firstLine="284"/>
        <w:rPr>
          <w:rFonts w:eastAsia="Times New Roman"/>
        </w:rPr>
      </w:pPr>
      <w:r w:rsidRPr="00266665">
        <w:rPr>
          <w:rFonts w:eastAsia="Times New Roman"/>
        </w:rPr>
        <w:t>&lt;ds:KeyInfo&gt;</w:t>
      </w:r>
    </w:p>
    <w:p w14:paraId="02380137" w14:textId="77777777" w:rsidR="00266665" w:rsidRPr="00266665" w:rsidRDefault="00266665" w:rsidP="001B306D">
      <w:pPr>
        <w:pStyle w:val="Example"/>
        <w:ind w:left="1704"/>
        <w:rPr>
          <w:rFonts w:eastAsia="Times New Roman"/>
        </w:rPr>
      </w:pPr>
      <w:r w:rsidRPr="00266665">
        <w:rPr>
          <w:rFonts w:eastAsia="Times New Roman"/>
        </w:rPr>
        <w:t>&lt;ds:RetrievalMethod Type="http://www.w3.org/2001/04/xmlenc#EncryptedKey"URI="#_15531f42aa31bbd4" /&gt;</w:t>
      </w:r>
    </w:p>
    <w:p w14:paraId="39934C49" w14:textId="77777777" w:rsidR="00266665" w:rsidRPr="00266665" w:rsidRDefault="00266665" w:rsidP="001B306D">
      <w:pPr>
        <w:pStyle w:val="Example"/>
        <w:ind w:left="1420"/>
        <w:rPr>
          <w:rFonts w:eastAsia="Times New Roman"/>
        </w:rPr>
      </w:pPr>
      <w:r w:rsidRPr="00266665">
        <w:rPr>
          <w:rFonts w:eastAsia="Times New Roman"/>
        </w:rPr>
        <w:t>&lt;/ds:KeyInfo&gt;</w:t>
      </w:r>
    </w:p>
    <w:p w14:paraId="62E253ED" w14:textId="77777777" w:rsidR="00266665" w:rsidRPr="00266665" w:rsidRDefault="00266665" w:rsidP="001B306D">
      <w:pPr>
        <w:pStyle w:val="Example"/>
        <w:ind w:left="1420"/>
        <w:rPr>
          <w:rFonts w:eastAsia="Times New Roman"/>
        </w:rPr>
      </w:pPr>
      <w:r w:rsidRPr="00266665">
        <w:rPr>
          <w:rFonts w:eastAsia="Times New Roman"/>
        </w:rPr>
        <w:t>&lt;xenc:CipherData&gt;</w:t>
      </w:r>
    </w:p>
    <w:p w14:paraId="1FBA9FEA" w14:textId="77777777" w:rsidR="00266665" w:rsidRPr="00266665" w:rsidRDefault="00266665" w:rsidP="001B306D">
      <w:pPr>
        <w:pStyle w:val="Example"/>
        <w:ind w:left="1704"/>
        <w:rPr>
          <w:rFonts w:eastAsia="Times New Roman"/>
        </w:rPr>
      </w:pPr>
      <w:r w:rsidRPr="00266665">
        <w:rPr>
          <w:rFonts w:eastAsia="Times New Roman"/>
        </w:rPr>
        <w:t>&lt;xenc:CipherValue&gt;...&lt;/xenc:CipherValue&gt;</w:t>
      </w:r>
    </w:p>
    <w:p w14:paraId="55958E4D" w14:textId="77777777" w:rsidR="00266665" w:rsidRPr="00266665" w:rsidRDefault="00266665" w:rsidP="001B306D">
      <w:pPr>
        <w:pStyle w:val="Example"/>
        <w:ind w:left="1420"/>
        <w:rPr>
          <w:rFonts w:eastAsia="Times New Roman"/>
        </w:rPr>
      </w:pPr>
      <w:r w:rsidRPr="00266665">
        <w:rPr>
          <w:rFonts w:eastAsia="Times New Roman"/>
        </w:rPr>
        <w:t>&lt;/xenc:CipherData&gt;</w:t>
      </w:r>
    </w:p>
    <w:p w14:paraId="658105F3" w14:textId="77777777" w:rsidR="00266665" w:rsidRDefault="00266665" w:rsidP="001B306D">
      <w:pPr>
        <w:pStyle w:val="Example"/>
        <w:ind w:left="1136"/>
        <w:rPr>
          <w:rFonts w:eastAsia="Times New Roman"/>
        </w:rPr>
      </w:pPr>
      <w:r w:rsidRPr="00266665">
        <w:rPr>
          <w:rFonts w:eastAsia="Times New Roman"/>
        </w:rPr>
        <w:t>&lt;/xenc:EncryptedData&gt;</w:t>
      </w:r>
    </w:p>
    <w:p w14:paraId="21CE1D49" w14:textId="77777777" w:rsidR="00266665" w:rsidRPr="00266665" w:rsidRDefault="00266665" w:rsidP="001B306D">
      <w:pPr>
        <w:rPr>
          <w:rFonts w:ascii="Courier New" w:eastAsia="Times New Roman" w:hAnsi="Courier New" w:cs="Courier New"/>
          <w:sz w:val="16"/>
          <w:szCs w:val="20"/>
          <w:lang w:val="en-GB"/>
        </w:rPr>
      </w:pPr>
    </w:p>
    <w:p w14:paraId="7B464378" w14:textId="77777777" w:rsidR="00266665" w:rsidRPr="00266665" w:rsidRDefault="00266665" w:rsidP="001B306D">
      <w:pPr>
        <w:pStyle w:val="Example"/>
        <w:ind w:left="1136"/>
        <w:rPr>
          <w:rFonts w:eastAsia="Times New Roman"/>
        </w:rPr>
      </w:pPr>
      <w:r w:rsidRPr="00266665">
        <w:rPr>
          <w:rFonts w:eastAsia="Times New Roman"/>
        </w:rPr>
        <w:t>&lt;xenc:EncryptedKey Id="_15531f77a9f1e0b5e0cce442aa31bbd4" Recipient="urn:etoegang:DV:00000001111111110000:entities:9613"&gt;</w:t>
      </w:r>
    </w:p>
    <w:p w14:paraId="51975D83" w14:textId="77777777" w:rsidR="00266665" w:rsidRPr="00266665" w:rsidRDefault="00266665" w:rsidP="001B306D">
      <w:pPr>
        <w:pStyle w:val="Example"/>
        <w:ind w:left="1420"/>
        <w:rPr>
          <w:rFonts w:eastAsia="Times New Roman"/>
        </w:rPr>
      </w:pPr>
      <w:r w:rsidRPr="00266665">
        <w:rPr>
          <w:rFonts w:eastAsia="Times New Roman"/>
        </w:rPr>
        <w:t>&lt;xenc:EncryptionMethod Algorithm="http://www.w3.org/2001/04/xmlenc#rsa-oaep-mgf1p"&gt;</w:t>
      </w:r>
    </w:p>
    <w:p w14:paraId="36EB3B70" w14:textId="77777777" w:rsidR="00266665" w:rsidRPr="00266665" w:rsidRDefault="00266665" w:rsidP="001B306D">
      <w:pPr>
        <w:pStyle w:val="Example"/>
        <w:ind w:left="1704"/>
        <w:rPr>
          <w:rFonts w:eastAsia="Times New Roman"/>
          <w:lang w:val="de-DE"/>
        </w:rPr>
      </w:pPr>
      <w:r w:rsidRPr="00266665">
        <w:rPr>
          <w:rFonts w:eastAsia="Times New Roman"/>
          <w:lang w:val="de-DE"/>
        </w:rPr>
        <w:t>&lt;ds:DigestMethod Algorithm="http://www.w3.org/2000/09/xmldsig#sha1" /&gt;</w:t>
      </w:r>
    </w:p>
    <w:p w14:paraId="79541126" w14:textId="77777777" w:rsidR="00266665" w:rsidRPr="00266665" w:rsidRDefault="00266665" w:rsidP="001B306D">
      <w:pPr>
        <w:pStyle w:val="Example"/>
        <w:ind w:left="1420"/>
        <w:rPr>
          <w:rFonts w:eastAsia="Times New Roman"/>
        </w:rPr>
      </w:pPr>
      <w:r w:rsidRPr="00266665">
        <w:rPr>
          <w:rFonts w:eastAsia="Times New Roman"/>
        </w:rPr>
        <w:t>&lt;/xenc:EncryptionMethod&gt;</w:t>
      </w:r>
    </w:p>
    <w:p w14:paraId="2922DA5D" w14:textId="77777777" w:rsidR="00266665" w:rsidRPr="00266665" w:rsidRDefault="00266665" w:rsidP="001B306D">
      <w:pPr>
        <w:pStyle w:val="Example"/>
        <w:ind w:left="1420"/>
        <w:rPr>
          <w:rFonts w:eastAsia="Times New Roman"/>
        </w:rPr>
      </w:pPr>
      <w:r w:rsidRPr="00266665">
        <w:rPr>
          <w:rFonts w:eastAsia="Times New Roman"/>
        </w:rPr>
        <w:t>&lt;ds:KeyInfo&gt;</w:t>
      </w:r>
    </w:p>
    <w:p w14:paraId="391FE97E" w14:textId="77777777" w:rsidR="00266665" w:rsidRPr="00266665" w:rsidRDefault="00266665" w:rsidP="001B306D">
      <w:pPr>
        <w:pStyle w:val="Example"/>
        <w:ind w:left="1704"/>
        <w:rPr>
          <w:rFonts w:eastAsia="Times New Roman"/>
        </w:rPr>
      </w:pPr>
      <w:r w:rsidRPr="00266665">
        <w:rPr>
          <w:rFonts w:eastAsia="Times New Roman"/>
        </w:rPr>
        <w:t>&lt;ds:KeyName&gt;...&lt;/ds:KeyName&gt;</w:t>
      </w:r>
    </w:p>
    <w:p w14:paraId="184D5A19" w14:textId="77777777" w:rsidR="00266665" w:rsidRPr="00266665" w:rsidRDefault="00266665" w:rsidP="001B306D">
      <w:pPr>
        <w:pStyle w:val="Example"/>
        <w:ind w:left="1420"/>
        <w:rPr>
          <w:rFonts w:eastAsia="Times New Roman"/>
        </w:rPr>
      </w:pPr>
      <w:r w:rsidRPr="00266665">
        <w:rPr>
          <w:rFonts w:eastAsia="Times New Roman"/>
        </w:rPr>
        <w:t>&lt;/ds:KeyInfo&gt;</w:t>
      </w:r>
    </w:p>
    <w:p w14:paraId="6A8623F5" w14:textId="77777777" w:rsidR="00266665" w:rsidRPr="00266665" w:rsidRDefault="00266665" w:rsidP="001B306D">
      <w:pPr>
        <w:pStyle w:val="Example"/>
        <w:ind w:left="1704"/>
        <w:rPr>
          <w:rFonts w:eastAsia="Times New Roman"/>
        </w:rPr>
      </w:pPr>
      <w:r w:rsidRPr="00266665">
        <w:rPr>
          <w:rFonts w:eastAsia="Times New Roman"/>
        </w:rPr>
        <w:t>&lt;xenc:CipherData&gt;</w:t>
      </w:r>
    </w:p>
    <w:p w14:paraId="371E54A8" w14:textId="77777777" w:rsidR="00266665" w:rsidRPr="00266665" w:rsidRDefault="00266665" w:rsidP="001B306D">
      <w:pPr>
        <w:pStyle w:val="Example"/>
        <w:ind w:left="1988"/>
        <w:rPr>
          <w:rFonts w:eastAsia="Times New Roman"/>
        </w:rPr>
      </w:pPr>
      <w:r w:rsidRPr="00266665">
        <w:rPr>
          <w:rFonts w:eastAsia="Times New Roman"/>
        </w:rPr>
        <w:t>&lt;xenc:CipherValue&gt;yRy923JJlgAi2MTgx1qohLiDBgi...&lt;/xenc:CipherValue&gt;</w:t>
      </w:r>
    </w:p>
    <w:p w14:paraId="21A28507" w14:textId="77777777" w:rsidR="00266665" w:rsidRPr="00266665" w:rsidRDefault="00266665" w:rsidP="001B306D">
      <w:pPr>
        <w:pStyle w:val="Example"/>
        <w:ind w:left="1704"/>
        <w:rPr>
          <w:rFonts w:eastAsia="Times New Roman"/>
          <w:lang w:val="es-ES"/>
        </w:rPr>
      </w:pPr>
      <w:r w:rsidRPr="00266665">
        <w:rPr>
          <w:rFonts w:eastAsia="Times New Roman"/>
          <w:lang w:val="es-ES"/>
        </w:rPr>
        <w:t>&lt;/xenc:CipherData&gt;</w:t>
      </w:r>
    </w:p>
    <w:p w14:paraId="72D628C5" w14:textId="77777777" w:rsidR="00266665" w:rsidRPr="00266665" w:rsidRDefault="00266665" w:rsidP="001B306D">
      <w:pPr>
        <w:pStyle w:val="Example"/>
        <w:ind w:left="1704"/>
        <w:rPr>
          <w:rFonts w:eastAsia="Times New Roman"/>
          <w:lang w:val="es-ES"/>
        </w:rPr>
      </w:pPr>
      <w:r w:rsidRPr="00266665">
        <w:rPr>
          <w:rFonts w:eastAsia="Times New Roman"/>
          <w:lang w:val="es-ES"/>
        </w:rPr>
        <w:t>&lt;xenc:ReferenceList&gt;</w:t>
      </w:r>
    </w:p>
    <w:p w14:paraId="1CE6F57F" w14:textId="77777777" w:rsidR="00266665" w:rsidRPr="00266665" w:rsidRDefault="00266665" w:rsidP="001B306D">
      <w:pPr>
        <w:pStyle w:val="Example"/>
        <w:ind w:left="1988"/>
        <w:rPr>
          <w:rFonts w:eastAsia="Times New Roman"/>
          <w:lang w:val="es-ES"/>
        </w:rPr>
      </w:pPr>
      <w:r w:rsidRPr="00266665">
        <w:rPr>
          <w:rFonts w:eastAsia="Times New Roman"/>
          <w:lang w:val="es-ES"/>
        </w:rPr>
        <w:t>&lt;xenc:DataReference URI="#_cd52e15a16e2a0aa751725ce76a6b866" /&gt;</w:t>
      </w:r>
    </w:p>
    <w:p w14:paraId="6364BA37" w14:textId="77777777" w:rsidR="00266665" w:rsidRPr="00266665" w:rsidRDefault="00266665" w:rsidP="001B306D">
      <w:pPr>
        <w:pStyle w:val="Example"/>
        <w:ind w:left="1704"/>
        <w:rPr>
          <w:rFonts w:eastAsia="Times New Roman"/>
          <w:lang w:val="es-ES"/>
        </w:rPr>
      </w:pPr>
      <w:r w:rsidRPr="00266665">
        <w:rPr>
          <w:rFonts w:eastAsia="Times New Roman"/>
          <w:lang w:val="es-ES"/>
        </w:rPr>
        <w:t>&lt;/xenc:ReferenceList&gt;</w:t>
      </w:r>
    </w:p>
    <w:p w14:paraId="2A48A8D9" w14:textId="77777777" w:rsidR="00266665" w:rsidRPr="00266665" w:rsidRDefault="00266665" w:rsidP="001B306D">
      <w:pPr>
        <w:pStyle w:val="Example"/>
        <w:ind w:left="1136"/>
        <w:rPr>
          <w:rFonts w:eastAsia="Times New Roman"/>
          <w:lang w:val="es-ES"/>
        </w:rPr>
      </w:pPr>
      <w:r w:rsidRPr="00266665">
        <w:rPr>
          <w:rFonts w:eastAsia="Times New Roman"/>
          <w:lang w:val="es-ES"/>
        </w:rPr>
        <w:t>&lt;/xenc:EncryptedKey&gt;</w:t>
      </w:r>
    </w:p>
    <w:p w14:paraId="408250A4" w14:textId="77777777" w:rsidR="00266665" w:rsidRPr="00266665" w:rsidRDefault="00266665" w:rsidP="001B306D">
      <w:pPr>
        <w:pStyle w:val="Example"/>
        <w:ind w:left="852"/>
        <w:rPr>
          <w:rFonts w:eastAsia="Times New Roman"/>
          <w:lang w:val="es-ES"/>
        </w:rPr>
      </w:pPr>
      <w:r w:rsidRPr="00266665">
        <w:rPr>
          <w:rFonts w:eastAsia="Times New Roman"/>
          <w:lang w:val="es-ES"/>
        </w:rPr>
        <w:t>&lt;/saml:EncrypedID&gt;</w:t>
      </w:r>
    </w:p>
    <w:p w14:paraId="625C8C2D" w14:textId="77777777" w:rsidR="00083D76" w:rsidRPr="00E86F2E" w:rsidRDefault="00083D76" w:rsidP="001B306D">
      <w:pPr>
        <w:pStyle w:val="Example"/>
        <w:ind w:left="284" w:firstLine="284"/>
        <w:rPr>
          <w:rFonts w:eastAsia="Times New Roman"/>
          <w:lang w:val="es-ES"/>
        </w:rPr>
      </w:pPr>
      <w:r w:rsidRPr="00E86F2E">
        <w:rPr>
          <w:rFonts w:eastAsia="Times New Roman"/>
          <w:lang w:val="es-ES"/>
        </w:rPr>
        <w:t>&lt;/saml:AttributeValue&gt;</w:t>
      </w:r>
    </w:p>
    <w:p w14:paraId="137A8A12" w14:textId="77777777" w:rsidR="00083D76" w:rsidRPr="00E86F2E" w:rsidRDefault="00083D76" w:rsidP="001B306D">
      <w:pPr>
        <w:pStyle w:val="Example"/>
        <w:ind w:left="284" w:firstLine="284"/>
        <w:rPr>
          <w:rFonts w:eastAsia="Times New Roman"/>
          <w:lang w:val="es-ES"/>
        </w:rPr>
      </w:pPr>
    </w:p>
    <w:p w14:paraId="5F0F8158" w14:textId="77777777" w:rsidR="00266665" w:rsidRPr="00E86F2E" w:rsidRDefault="00083D76" w:rsidP="001B306D">
      <w:pPr>
        <w:pStyle w:val="Example"/>
        <w:ind w:left="852"/>
        <w:rPr>
          <w:rFonts w:eastAsia="Times New Roman"/>
          <w:lang w:val="es-ES"/>
        </w:rPr>
      </w:pPr>
      <w:r w:rsidRPr="00E86F2E">
        <w:rPr>
          <w:rFonts w:eastAsia="Times New Roman"/>
          <w:lang w:val="es-ES"/>
        </w:rPr>
        <w:t>&lt;saml:AttributeValue&gt;</w:t>
      </w:r>
      <w:r w:rsidR="00266665" w:rsidRPr="00E86F2E">
        <w:rPr>
          <w:rFonts w:eastAsia="Times New Roman"/>
          <w:lang w:val="es-ES"/>
        </w:rPr>
        <w:t>&lt;! # ActingSubjectID voor de DV2 (Bijv DienstAanbieder)&gt;</w:t>
      </w:r>
    </w:p>
    <w:p w14:paraId="70E1FEA2" w14:textId="77777777" w:rsidR="00266665" w:rsidRPr="00E86F2E" w:rsidRDefault="00266665" w:rsidP="001B306D">
      <w:pPr>
        <w:pStyle w:val="Example"/>
        <w:ind w:left="568" w:firstLine="284"/>
        <w:rPr>
          <w:rFonts w:eastAsia="Times New Roman"/>
          <w:lang w:val="es-ES"/>
        </w:rPr>
      </w:pPr>
      <w:r w:rsidRPr="00E86F2E">
        <w:rPr>
          <w:rFonts w:eastAsia="Times New Roman"/>
          <w:lang w:val="es-ES"/>
        </w:rPr>
        <w:t>&lt;saml:EncrypedID&gt;</w:t>
      </w:r>
    </w:p>
    <w:p w14:paraId="28F27BBF" w14:textId="77777777" w:rsidR="00266665" w:rsidRPr="00E86F2E" w:rsidRDefault="00266665" w:rsidP="001B306D">
      <w:pPr>
        <w:pStyle w:val="Example"/>
        <w:ind w:left="568" w:firstLine="284"/>
        <w:rPr>
          <w:rFonts w:eastAsia="Times New Roman"/>
          <w:lang w:val="es-ES"/>
        </w:rPr>
      </w:pPr>
    </w:p>
    <w:p w14:paraId="798221A1" w14:textId="77777777" w:rsidR="00266665" w:rsidRPr="00266665" w:rsidRDefault="00266665" w:rsidP="001B306D">
      <w:pPr>
        <w:pStyle w:val="Example"/>
        <w:ind w:left="1136"/>
        <w:rPr>
          <w:rFonts w:eastAsia="Times New Roman"/>
        </w:rPr>
      </w:pPr>
      <w:r w:rsidRPr="00266665">
        <w:rPr>
          <w:rFonts w:eastAsia="Times New Roman"/>
        </w:rPr>
        <w:lastRenderedPageBreak/>
        <w:t>&lt;xenc:EncryptedData Id="_ed3457856888ad576a0aa751725ce76a6b866" Type="http://www.w3.org/2001/04/xmlenc#Element"&gt;</w:t>
      </w:r>
    </w:p>
    <w:p w14:paraId="10511620" w14:textId="77777777" w:rsidR="00266665" w:rsidRPr="00266665" w:rsidRDefault="00266665" w:rsidP="001B306D">
      <w:pPr>
        <w:pStyle w:val="Example"/>
        <w:ind w:left="1420"/>
        <w:rPr>
          <w:rFonts w:eastAsia="Times New Roman"/>
        </w:rPr>
      </w:pPr>
      <w:r w:rsidRPr="00266665">
        <w:rPr>
          <w:rFonts w:eastAsia="Times New Roman"/>
        </w:rPr>
        <w:t>&lt;xenc:EncryptionMethod Algorithm="http://www.w3.org/2001/04/xmlenc#aes256-cbc" /&gt;</w:t>
      </w:r>
    </w:p>
    <w:p w14:paraId="11CA8E30" w14:textId="77777777" w:rsidR="00266665" w:rsidRDefault="00266665" w:rsidP="001B306D">
      <w:pPr>
        <w:pStyle w:val="Example"/>
        <w:ind w:left="1136" w:firstLine="284"/>
        <w:rPr>
          <w:rFonts w:eastAsia="Times New Roman"/>
        </w:rPr>
      </w:pPr>
      <w:r w:rsidRPr="00266665">
        <w:rPr>
          <w:rFonts w:eastAsia="Times New Roman"/>
        </w:rPr>
        <w:t>&lt;ds:KeyInfo&gt;</w:t>
      </w:r>
    </w:p>
    <w:p w14:paraId="22BD82A2" w14:textId="77777777" w:rsidR="00266665" w:rsidRPr="00266665" w:rsidRDefault="00266665" w:rsidP="001B306D">
      <w:pPr>
        <w:pStyle w:val="Example"/>
        <w:ind w:left="1704"/>
        <w:rPr>
          <w:rFonts w:eastAsia="Times New Roman"/>
        </w:rPr>
      </w:pPr>
      <w:r w:rsidRPr="00266665">
        <w:rPr>
          <w:rFonts w:eastAsia="Times New Roman"/>
        </w:rPr>
        <w:t>&lt;ds:RetrievalMethod Type="http://www.w3.org/2001/04/xmlenc#EncryptedKey"URI="#_</w:t>
      </w:r>
      <w:r>
        <w:rPr>
          <w:rFonts w:eastAsia="Times New Roman"/>
        </w:rPr>
        <w:t>4567788</w:t>
      </w:r>
      <w:r w:rsidRPr="00266665">
        <w:rPr>
          <w:rFonts w:eastAsia="Times New Roman"/>
        </w:rPr>
        <w:t>aa31bbd4" /&gt;</w:t>
      </w:r>
    </w:p>
    <w:p w14:paraId="5B49475C" w14:textId="77777777" w:rsidR="00266665" w:rsidRPr="00266665" w:rsidRDefault="00266665" w:rsidP="001B306D">
      <w:pPr>
        <w:pStyle w:val="Example"/>
        <w:ind w:left="1420"/>
        <w:rPr>
          <w:rFonts w:eastAsia="Times New Roman"/>
        </w:rPr>
      </w:pPr>
      <w:r w:rsidRPr="00266665">
        <w:rPr>
          <w:rFonts w:eastAsia="Times New Roman"/>
        </w:rPr>
        <w:t>&lt;/ds:KeyInfo&gt;</w:t>
      </w:r>
    </w:p>
    <w:p w14:paraId="25436B57" w14:textId="77777777" w:rsidR="00266665" w:rsidRPr="00266665" w:rsidRDefault="00266665" w:rsidP="001B306D">
      <w:pPr>
        <w:pStyle w:val="Example"/>
        <w:ind w:left="1420"/>
        <w:rPr>
          <w:rFonts w:eastAsia="Times New Roman"/>
        </w:rPr>
      </w:pPr>
      <w:r w:rsidRPr="00266665">
        <w:rPr>
          <w:rFonts w:eastAsia="Times New Roman"/>
        </w:rPr>
        <w:t>&lt;xenc:CipherData&gt;</w:t>
      </w:r>
    </w:p>
    <w:p w14:paraId="2679B70F" w14:textId="77777777" w:rsidR="00266665" w:rsidRPr="00266665" w:rsidRDefault="00266665" w:rsidP="001B306D">
      <w:pPr>
        <w:pStyle w:val="Example"/>
        <w:ind w:left="1704"/>
        <w:rPr>
          <w:rFonts w:eastAsia="Times New Roman"/>
        </w:rPr>
      </w:pPr>
      <w:r w:rsidRPr="00266665">
        <w:rPr>
          <w:rFonts w:eastAsia="Times New Roman"/>
        </w:rPr>
        <w:t>&lt;xenc:CipherValue&gt;...&lt;/xenc:CipherValue&gt;</w:t>
      </w:r>
    </w:p>
    <w:p w14:paraId="267074BF" w14:textId="77777777" w:rsidR="00266665" w:rsidRPr="00266665" w:rsidRDefault="00266665" w:rsidP="001B306D">
      <w:pPr>
        <w:pStyle w:val="Example"/>
        <w:ind w:left="1420"/>
        <w:rPr>
          <w:rFonts w:eastAsia="Times New Roman"/>
        </w:rPr>
      </w:pPr>
      <w:r w:rsidRPr="00266665">
        <w:rPr>
          <w:rFonts w:eastAsia="Times New Roman"/>
        </w:rPr>
        <w:t>&lt;/xenc:CipherData&gt;</w:t>
      </w:r>
    </w:p>
    <w:p w14:paraId="433B8300" w14:textId="77777777" w:rsidR="00266665" w:rsidRDefault="00266665" w:rsidP="001B306D">
      <w:pPr>
        <w:pStyle w:val="Example"/>
        <w:ind w:left="1136"/>
        <w:rPr>
          <w:rFonts w:eastAsia="Times New Roman"/>
        </w:rPr>
      </w:pPr>
      <w:r w:rsidRPr="00266665">
        <w:rPr>
          <w:rFonts w:eastAsia="Times New Roman"/>
        </w:rPr>
        <w:t>&lt;/xenc:EncryptedData&gt;</w:t>
      </w:r>
    </w:p>
    <w:p w14:paraId="5D1D7901" w14:textId="77777777" w:rsidR="00266665" w:rsidRPr="00266665" w:rsidRDefault="00266665" w:rsidP="001B306D">
      <w:pPr>
        <w:rPr>
          <w:rFonts w:ascii="Courier New" w:eastAsia="Times New Roman" w:hAnsi="Courier New" w:cs="Courier New"/>
          <w:sz w:val="16"/>
          <w:szCs w:val="20"/>
          <w:lang w:val="en-GB"/>
        </w:rPr>
      </w:pPr>
    </w:p>
    <w:p w14:paraId="4EB80BAE" w14:textId="77777777" w:rsidR="00266665" w:rsidRPr="00266665" w:rsidRDefault="00266665" w:rsidP="001B306D">
      <w:pPr>
        <w:pStyle w:val="Example"/>
        <w:ind w:left="1136"/>
        <w:rPr>
          <w:rFonts w:eastAsia="Times New Roman"/>
        </w:rPr>
      </w:pPr>
      <w:r w:rsidRPr="00266665">
        <w:rPr>
          <w:rFonts w:eastAsia="Times New Roman"/>
        </w:rPr>
        <w:t>&lt;xenc:EncryptedKey Id="_15531f77a9f1e0b5e0cce442aa31bbd4" Recipient="urn:etoegang:DV: 00000002222222220000:entities:9613"&gt;</w:t>
      </w:r>
    </w:p>
    <w:p w14:paraId="05A4F6C5" w14:textId="77777777" w:rsidR="00266665" w:rsidRPr="00266665" w:rsidRDefault="00266665" w:rsidP="001B306D">
      <w:pPr>
        <w:pStyle w:val="Example"/>
        <w:ind w:left="1420"/>
        <w:rPr>
          <w:rFonts w:eastAsia="Times New Roman"/>
        </w:rPr>
      </w:pPr>
      <w:r w:rsidRPr="00266665">
        <w:rPr>
          <w:rFonts w:eastAsia="Times New Roman"/>
        </w:rPr>
        <w:t>&lt;xenc:EncryptionMethod Algorithm="http://www.w3.org/2001/04/xmlenc#rsa-oaep-mgf1p"&gt;</w:t>
      </w:r>
    </w:p>
    <w:p w14:paraId="249B8DE7" w14:textId="77777777" w:rsidR="00266665" w:rsidRPr="00266665" w:rsidRDefault="00266665" w:rsidP="001B306D">
      <w:pPr>
        <w:pStyle w:val="Example"/>
        <w:ind w:left="1704"/>
        <w:rPr>
          <w:rFonts w:eastAsia="Times New Roman"/>
          <w:lang w:val="de-DE"/>
        </w:rPr>
      </w:pPr>
      <w:r w:rsidRPr="00266665">
        <w:rPr>
          <w:rFonts w:eastAsia="Times New Roman"/>
          <w:lang w:val="de-DE"/>
        </w:rPr>
        <w:t>&lt;ds:DigestMethod Algorithm="http://www.w3.org/2000/09/xmldsig#sha1" /&gt;</w:t>
      </w:r>
    </w:p>
    <w:p w14:paraId="7E9FA271" w14:textId="77777777" w:rsidR="00266665" w:rsidRPr="00266665" w:rsidRDefault="00266665" w:rsidP="001B306D">
      <w:pPr>
        <w:pStyle w:val="Example"/>
        <w:ind w:left="1420"/>
        <w:rPr>
          <w:rFonts w:eastAsia="Times New Roman"/>
        </w:rPr>
      </w:pPr>
      <w:r w:rsidRPr="00266665">
        <w:rPr>
          <w:rFonts w:eastAsia="Times New Roman"/>
        </w:rPr>
        <w:t>&lt;/xenc:EncryptionMethod&gt;</w:t>
      </w:r>
    </w:p>
    <w:p w14:paraId="4D27CCD9" w14:textId="77777777" w:rsidR="00266665" w:rsidRPr="00266665" w:rsidRDefault="00266665" w:rsidP="001B306D">
      <w:pPr>
        <w:pStyle w:val="Example"/>
        <w:ind w:left="1420"/>
        <w:rPr>
          <w:rFonts w:eastAsia="Times New Roman"/>
        </w:rPr>
      </w:pPr>
      <w:r w:rsidRPr="00266665">
        <w:rPr>
          <w:rFonts w:eastAsia="Times New Roman"/>
        </w:rPr>
        <w:t>&lt;ds:KeyInfo&gt;</w:t>
      </w:r>
    </w:p>
    <w:p w14:paraId="0AEA8E28" w14:textId="77777777" w:rsidR="00266665" w:rsidRPr="00266665" w:rsidRDefault="00266665" w:rsidP="001B306D">
      <w:pPr>
        <w:pStyle w:val="Example"/>
        <w:ind w:left="1704"/>
        <w:rPr>
          <w:rFonts w:eastAsia="Times New Roman"/>
        </w:rPr>
      </w:pPr>
      <w:r w:rsidRPr="00266665">
        <w:rPr>
          <w:rFonts w:eastAsia="Times New Roman"/>
        </w:rPr>
        <w:t>&lt;ds:KeyName&gt;...&lt;/ds:KeyName&gt;</w:t>
      </w:r>
    </w:p>
    <w:p w14:paraId="635C4888" w14:textId="77777777" w:rsidR="00266665" w:rsidRPr="00266665" w:rsidRDefault="00266665" w:rsidP="001B306D">
      <w:pPr>
        <w:pStyle w:val="Example"/>
        <w:ind w:left="1420"/>
        <w:rPr>
          <w:rFonts w:eastAsia="Times New Roman"/>
        </w:rPr>
      </w:pPr>
      <w:r w:rsidRPr="00266665">
        <w:rPr>
          <w:rFonts w:eastAsia="Times New Roman"/>
        </w:rPr>
        <w:t>&lt;/ds:KeyInfo&gt;</w:t>
      </w:r>
    </w:p>
    <w:p w14:paraId="6657657E" w14:textId="77777777" w:rsidR="00266665" w:rsidRPr="00266665" w:rsidRDefault="00266665" w:rsidP="001B306D">
      <w:pPr>
        <w:pStyle w:val="Example"/>
        <w:ind w:left="1704"/>
        <w:rPr>
          <w:rFonts w:eastAsia="Times New Roman"/>
        </w:rPr>
      </w:pPr>
      <w:r w:rsidRPr="00266665">
        <w:rPr>
          <w:rFonts w:eastAsia="Times New Roman"/>
        </w:rPr>
        <w:t>&lt;xenc:CipherData&gt;</w:t>
      </w:r>
    </w:p>
    <w:p w14:paraId="41DD75AE" w14:textId="77777777" w:rsidR="00266665" w:rsidRPr="00266665" w:rsidRDefault="00266665" w:rsidP="001B306D">
      <w:pPr>
        <w:pStyle w:val="Example"/>
        <w:ind w:left="1988"/>
        <w:rPr>
          <w:rFonts w:eastAsia="Times New Roman"/>
        </w:rPr>
      </w:pPr>
      <w:r w:rsidRPr="00266665">
        <w:rPr>
          <w:rFonts w:eastAsia="Times New Roman"/>
        </w:rPr>
        <w:t>&lt;xenc:CipherValue&gt;</w:t>
      </w:r>
      <w:r>
        <w:rPr>
          <w:rFonts w:eastAsia="Times New Roman"/>
        </w:rPr>
        <w:t>UtEw</w:t>
      </w:r>
      <w:r w:rsidRPr="00266665">
        <w:rPr>
          <w:rFonts w:eastAsia="Times New Roman"/>
        </w:rPr>
        <w:t>923JJlgAi2MTgx1qohLiDBgi...&lt;/xenc:CipherValue&gt;</w:t>
      </w:r>
    </w:p>
    <w:p w14:paraId="67F8650E" w14:textId="77777777" w:rsidR="00266665" w:rsidRPr="00266665" w:rsidRDefault="00266665" w:rsidP="001B306D">
      <w:pPr>
        <w:pStyle w:val="Example"/>
        <w:ind w:left="1704"/>
        <w:rPr>
          <w:rFonts w:eastAsia="Times New Roman"/>
          <w:lang w:val="es-ES"/>
        </w:rPr>
      </w:pPr>
      <w:r w:rsidRPr="00266665">
        <w:rPr>
          <w:rFonts w:eastAsia="Times New Roman"/>
          <w:lang w:val="es-ES"/>
        </w:rPr>
        <w:t>&lt;/xenc:CipherData&gt;</w:t>
      </w:r>
    </w:p>
    <w:p w14:paraId="3F49C9EA" w14:textId="77777777" w:rsidR="00266665" w:rsidRPr="00266665" w:rsidRDefault="00266665" w:rsidP="001B306D">
      <w:pPr>
        <w:pStyle w:val="Example"/>
        <w:ind w:left="1704"/>
        <w:rPr>
          <w:rFonts w:eastAsia="Times New Roman"/>
          <w:lang w:val="es-ES"/>
        </w:rPr>
      </w:pPr>
      <w:r w:rsidRPr="00266665">
        <w:rPr>
          <w:rFonts w:eastAsia="Times New Roman"/>
          <w:lang w:val="es-ES"/>
        </w:rPr>
        <w:t>&lt;xenc:ReferenceList&gt;</w:t>
      </w:r>
    </w:p>
    <w:p w14:paraId="0CD3EB34" w14:textId="77777777" w:rsidR="00266665" w:rsidRPr="00266665" w:rsidRDefault="00266665" w:rsidP="001B306D">
      <w:pPr>
        <w:pStyle w:val="Example"/>
        <w:ind w:left="1988"/>
        <w:rPr>
          <w:rFonts w:eastAsia="Times New Roman"/>
          <w:lang w:val="es-ES"/>
        </w:rPr>
      </w:pPr>
      <w:r w:rsidRPr="00266665">
        <w:rPr>
          <w:rFonts w:eastAsia="Times New Roman"/>
          <w:lang w:val="es-ES"/>
        </w:rPr>
        <w:t>&lt;xenc:DataReference URI="#_cd52e15a16e2a0aa751725ce76a6b866" /&gt;</w:t>
      </w:r>
    </w:p>
    <w:p w14:paraId="38F2F186" w14:textId="77777777" w:rsidR="00266665" w:rsidRPr="00266665" w:rsidRDefault="00266665" w:rsidP="001B306D">
      <w:pPr>
        <w:pStyle w:val="Example"/>
        <w:ind w:left="1704"/>
        <w:rPr>
          <w:rFonts w:eastAsia="Times New Roman"/>
          <w:lang w:val="es-ES"/>
        </w:rPr>
      </w:pPr>
      <w:r w:rsidRPr="00266665">
        <w:rPr>
          <w:rFonts w:eastAsia="Times New Roman"/>
          <w:lang w:val="es-ES"/>
        </w:rPr>
        <w:t>&lt;/xenc:ReferenceList&gt;</w:t>
      </w:r>
    </w:p>
    <w:p w14:paraId="5B286E08" w14:textId="77777777" w:rsidR="00266665" w:rsidRPr="00266665" w:rsidRDefault="00266665" w:rsidP="001B306D">
      <w:pPr>
        <w:pStyle w:val="Example"/>
        <w:ind w:left="1136"/>
        <w:rPr>
          <w:rFonts w:eastAsia="Times New Roman"/>
          <w:lang w:val="es-ES"/>
        </w:rPr>
      </w:pPr>
      <w:r w:rsidRPr="00266665">
        <w:rPr>
          <w:rFonts w:eastAsia="Times New Roman"/>
          <w:lang w:val="es-ES"/>
        </w:rPr>
        <w:t>&lt;/xenc:EncryptedKey&gt;</w:t>
      </w:r>
    </w:p>
    <w:p w14:paraId="39120645" w14:textId="77777777" w:rsidR="00266665" w:rsidRPr="00266665" w:rsidRDefault="00266665" w:rsidP="001B306D">
      <w:pPr>
        <w:pStyle w:val="Example"/>
        <w:ind w:left="852"/>
        <w:rPr>
          <w:rFonts w:eastAsia="Times New Roman"/>
          <w:lang w:val="es-ES"/>
        </w:rPr>
      </w:pPr>
      <w:r w:rsidRPr="00266665">
        <w:rPr>
          <w:rFonts w:eastAsia="Times New Roman"/>
          <w:lang w:val="es-ES"/>
        </w:rPr>
        <w:t>&lt;/saml:EncrypedID&gt;</w:t>
      </w:r>
    </w:p>
    <w:p w14:paraId="038744FC" w14:textId="77777777" w:rsidR="00083D76" w:rsidRPr="00E86F2E" w:rsidRDefault="00083D76" w:rsidP="001B306D">
      <w:pPr>
        <w:pStyle w:val="Example"/>
        <w:ind w:left="284" w:firstLine="284"/>
        <w:rPr>
          <w:rFonts w:eastAsia="Times New Roman"/>
          <w:lang w:val="es-ES"/>
        </w:rPr>
      </w:pPr>
      <w:r w:rsidRPr="00E86F2E">
        <w:rPr>
          <w:rFonts w:eastAsia="Times New Roman"/>
          <w:lang w:val="es-ES"/>
        </w:rPr>
        <w:t>&lt;/saml:AttributeValue&gt;</w:t>
      </w:r>
    </w:p>
    <w:p w14:paraId="776E28B2" w14:textId="77777777" w:rsidR="00266665" w:rsidRDefault="00386CC6" w:rsidP="001B306D">
      <w:pPr>
        <w:pStyle w:val="Example"/>
        <w:rPr>
          <w:rFonts w:eastAsia="Times New Roman"/>
          <w:lang w:val="es-ES"/>
        </w:rPr>
      </w:pPr>
      <w:r>
        <w:rPr>
          <w:rFonts w:eastAsia="Times New Roman"/>
          <w:lang w:val="es-ES"/>
        </w:rPr>
        <w:t xml:space="preserve">   </w:t>
      </w:r>
      <w:r w:rsidR="00083D76" w:rsidRPr="00E86F2E">
        <w:rPr>
          <w:rFonts w:eastAsia="Times New Roman"/>
          <w:lang w:val="es-ES"/>
        </w:rPr>
        <w:t>&lt;/saml:Attribute&gt;</w:t>
      </w:r>
    </w:p>
    <w:p w14:paraId="581C3ADC" w14:textId="77777777" w:rsidR="00386CC6" w:rsidRPr="00E86F2E" w:rsidRDefault="00386CC6" w:rsidP="001B306D">
      <w:pPr>
        <w:pStyle w:val="Example"/>
        <w:rPr>
          <w:rFonts w:eastAsia="Times New Roman"/>
          <w:lang w:val="es-ES"/>
        </w:rPr>
      </w:pPr>
    </w:p>
    <w:p w14:paraId="4E0AF00C" w14:textId="77777777" w:rsidR="00266665" w:rsidRPr="00E86F2E" w:rsidRDefault="00266665" w:rsidP="001B306D">
      <w:pPr>
        <w:pStyle w:val="Example"/>
        <w:ind w:left="284"/>
        <w:rPr>
          <w:rFonts w:eastAsia="Times New Roman"/>
          <w:lang w:val="es-ES"/>
        </w:rPr>
      </w:pPr>
      <w:r w:rsidRPr="00E86F2E">
        <w:rPr>
          <w:rFonts w:eastAsia="Times New Roman"/>
          <w:lang w:val="es-ES"/>
        </w:rPr>
        <w:t>&lt;saml:Attribute Name="urn:etoegang:core:</w:t>
      </w:r>
      <w:r w:rsidRPr="00386CC6">
        <w:rPr>
          <w:rFonts w:eastAsia="Times New Roman"/>
          <w:b/>
          <w:lang w:val="es-ES"/>
        </w:rPr>
        <w:t>LegalSubjectID</w:t>
      </w:r>
      <w:r w:rsidRPr="00E86F2E">
        <w:rPr>
          <w:rFonts w:eastAsia="Times New Roman"/>
          <w:lang w:val="es-ES"/>
        </w:rPr>
        <w:t>" xmlns:saml="urn:oasis:names:tc:SAML:2.0:assertion"&gt;</w:t>
      </w:r>
    </w:p>
    <w:p w14:paraId="14A7EC4E" w14:textId="77777777" w:rsidR="00266665" w:rsidRPr="00E86F2E" w:rsidRDefault="00266665" w:rsidP="001B306D">
      <w:pPr>
        <w:pStyle w:val="Example"/>
        <w:ind w:left="568"/>
        <w:rPr>
          <w:rFonts w:eastAsia="Times New Roman"/>
          <w:lang w:val="es-ES"/>
        </w:rPr>
      </w:pPr>
      <w:r w:rsidRPr="00E86F2E">
        <w:rPr>
          <w:rFonts w:eastAsia="Times New Roman"/>
          <w:lang w:val="es-ES"/>
        </w:rPr>
        <w:t>&lt;saml:AttributeValue&gt;</w:t>
      </w:r>
    </w:p>
    <w:p w14:paraId="09212E0D" w14:textId="77777777" w:rsidR="00266665" w:rsidRPr="00266665" w:rsidRDefault="00C83623" w:rsidP="001B306D">
      <w:pPr>
        <w:pStyle w:val="Example"/>
        <w:rPr>
          <w:rFonts w:eastAsia="Times New Roman"/>
          <w:lang w:val="nl-NL"/>
        </w:rPr>
      </w:pPr>
      <w:r w:rsidRPr="00E86F2E">
        <w:rPr>
          <w:rFonts w:eastAsia="Times New Roman"/>
          <w:lang w:val="es-ES"/>
        </w:rPr>
        <w:tab/>
      </w:r>
      <w:r w:rsidR="00266665" w:rsidRPr="00E86F2E">
        <w:rPr>
          <w:rFonts w:eastAsia="Times New Roman"/>
          <w:lang w:val="es-ES"/>
        </w:rPr>
        <w:tab/>
      </w:r>
      <w:r w:rsidR="00266665" w:rsidRPr="00E86F2E">
        <w:rPr>
          <w:rFonts w:eastAsia="Times New Roman"/>
          <w:lang w:val="es-ES"/>
        </w:rPr>
        <w:tab/>
      </w:r>
      <w:r w:rsidR="00266665" w:rsidRPr="00266665">
        <w:rPr>
          <w:rFonts w:eastAsia="Times New Roman"/>
          <w:lang w:val="nl-NL"/>
        </w:rPr>
        <w:t>&lt;! # LegalSubjectID voor de DV1 (Bijv DienstBemiddelaar)&gt;</w:t>
      </w:r>
    </w:p>
    <w:p w14:paraId="58F067A9" w14:textId="77777777" w:rsidR="00266665" w:rsidRPr="00266665" w:rsidRDefault="00266665" w:rsidP="001B306D">
      <w:pPr>
        <w:pStyle w:val="Example"/>
        <w:rPr>
          <w:rFonts w:eastAsia="Times New Roman"/>
          <w:lang w:val="nl-NL"/>
        </w:rPr>
      </w:pPr>
      <w:r w:rsidRPr="00266665">
        <w:rPr>
          <w:rFonts w:eastAsia="Times New Roman"/>
          <w:lang w:val="nl-NL"/>
        </w:rPr>
        <w:tab/>
      </w:r>
      <w:r w:rsidR="00C83623">
        <w:rPr>
          <w:rFonts w:eastAsia="Times New Roman"/>
          <w:lang w:val="nl-NL"/>
        </w:rPr>
        <w:tab/>
      </w:r>
      <w:r w:rsidR="00C83623">
        <w:rPr>
          <w:rFonts w:eastAsia="Times New Roman"/>
          <w:lang w:val="nl-NL"/>
        </w:rPr>
        <w:tab/>
      </w:r>
      <w:r w:rsidR="00C83623">
        <w:rPr>
          <w:rFonts w:eastAsia="Times New Roman"/>
          <w:lang w:val="nl-NL"/>
        </w:rPr>
        <w:tab/>
      </w:r>
      <w:r w:rsidRPr="00266665">
        <w:rPr>
          <w:rFonts w:eastAsia="Times New Roman"/>
          <w:lang w:val="nl-NL"/>
        </w:rPr>
        <w:t>&lt;saml:EncryptedID&gt;</w:t>
      </w:r>
    </w:p>
    <w:p w14:paraId="19C5AE6A" w14:textId="77777777" w:rsidR="00266665" w:rsidRPr="00266665" w:rsidRDefault="00266665" w:rsidP="001B306D">
      <w:pPr>
        <w:pStyle w:val="Example"/>
        <w:ind w:left="1420"/>
        <w:rPr>
          <w:rFonts w:eastAsia="Times New Roman"/>
          <w:lang w:val="nl-NL"/>
        </w:rPr>
      </w:pPr>
      <w:r w:rsidRPr="00266665">
        <w:rPr>
          <w:rFonts w:eastAsia="Times New Roman"/>
          <w:lang w:val="nl-NL"/>
        </w:rPr>
        <w:t>&lt;xenc:EncryptedData xmlns:xenc="http://www.w3.org/2001/04/xmlenc#" Id="_6bc1c98ef545444da370efd74371ff6f" Type="http://www.w3.org/2001/04/xmlenc#Element"&gt;</w:t>
      </w:r>
    </w:p>
    <w:p w14:paraId="4FC0E130" w14:textId="77777777" w:rsidR="00266665" w:rsidRPr="00266665" w:rsidRDefault="00266665" w:rsidP="001B306D">
      <w:pPr>
        <w:pStyle w:val="Example"/>
        <w:ind w:left="1420"/>
        <w:rPr>
          <w:rFonts w:eastAsia="Times New Roman"/>
        </w:rPr>
      </w:pPr>
      <w:r w:rsidRPr="00266665">
        <w:rPr>
          <w:rFonts w:eastAsia="Times New Roman"/>
        </w:rPr>
        <w:t>&lt;xenc:EncryptionMethod Algorithm="http://www.w3.org/2001/04/xmlenc#aes256-cbc" /&gt;</w:t>
      </w:r>
    </w:p>
    <w:p w14:paraId="358BCF9F" w14:textId="77777777" w:rsidR="00266665" w:rsidRPr="00266665" w:rsidRDefault="00266665" w:rsidP="001B306D">
      <w:pPr>
        <w:pStyle w:val="Example"/>
        <w:ind w:left="1704"/>
        <w:rPr>
          <w:rFonts w:eastAsia="Times New Roman"/>
        </w:rPr>
      </w:pPr>
      <w:r w:rsidRPr="00266665">
        <w:rPr>
          <w:rFonts w:eastAsia="Times New Roman"/>
        </w:rPr>
        <w:t>&lt;ds:KeyInfo xmlns:ds="http://www.w3.org/2000/09/xmldsig#"&gt;</w:t>
      </w:r>
    </w:p>
    <w:p w14:paraId="4FA8D0CA" w14:textId="77777777" w:rsidR="00266665" w:rsidRPr="00266665" w:rsidRDefault="00266665" w:rsidP="001B306D">
      <w:pPr>
        <w:pStyle w:val="Example"/>
        <w:ind w:left="1988"/>
        <w:rPr>
          <w:rFonts w:eastAsia="Times New Roman"/>
        </w:rPr>
      </w:pPr>
      <w:r w:rsidRPr="00266665">
        <w:rPr>
          <w:rFonts w:eastAsia="Times New Roman"/>
        </w:rPr>
        <w:t>&lt;ds:RetrievalMethod URI="#_105e787ebce14ea2b6655adb4d736b86" Type="http://www.w3.org/2001/04/xmlenc#EncryptedKey" /&gt;</w:t>
      </w:r>
    </w:p>
    <w:p w14:paraId="1A5EC0E8" w14:textId="77777777" w:rsidR="00266665" w:rsidRPr="00266665" w:rsidRDefault="00266665" w:rsidP="001B306D">
      <w:pPr>
        <w:pStyle w:val="Example"/>
        <w:ind w:left="1704"/>
        <w:rPr>
          <w:rFonts w:eastAsia="Times New Roman"/>
        </w:rPr>
      </w:pPr>
      <w:r w:rsidRPr="00266665">
        <w:rPr>
          <w:rFonts w:eastAsia="Times New Roman"/>
        </w:rPr>
        <w:t>&lt;/ds:KeyInfo&gt;</w:t>
      </w:r>
    </w:p>
    <w:p w14:paraId="401B50DC" w14:textId="77777777" w:rsidR="00266665" w:rsidRPr="00266665" w:rsidRDefault="00266665" w:rsidP="001B306D">
      <w:pPr>
        <w:pStyle w:val="Example"/>
        <w:ind w:left="1704"/>
        <w:rPr>
          <w:rFonts w:eastAsia="Times New Roman"/>
        </w:rPr>
      </w:pPr>
      <w:r w:rsidRPr="00266665">
        <w:rPr>
          <w:rFonts w:eastAsia="Times New Roman"/>
        </w:rPr>
        <w:t>&lt;xenc:CipherData&gt;</w:t>
      </w:r>
    </w:p>
    <w:p w14:paraId="72F9D3D2" w14:textId="77777777" w:rsidR="00266665" w:rsidRPr="00266665" w:rsidRDefault="00266665" w:rsidP="001B306D">
      <w:pPr>
        <w:pStyle w:val="Example"/>
        <w:ind w:left="1988"/>
        <w:rPr>
          <w:rFonts w:eastAsia="Times New Roman"/>
        </w:rPr>
      </w:pPr>
      <w:r w:rsidRPr="00266665">
        <w:rPr>
          <w:rFonts w:eastAsia="Times New Roman"/>
        </w:rPr>
        <w:t>&lt;xenc:CipherValue&gt;lx922tGEfI9T7WgoduHAZ941XA....&lt;/xenc:CipherValue&gt;</w:t>
      </w:r>
    </w:p>
    <w:p w14:paraId="75401F90" w14:textId="77777777" w:rsidR="00266665" w:rsidRPr="00266665" w:rsidRDefault="00266665" w:rsidP="001B306D">
      <w:pPr>
        <w:pStyle w:val="Example"/>
        <w:ind w:left="1704"/>
        <w:rPr>
          <w:rFonts w:eastAsia="Times New Roman"/>
        </w:rPr>
      </w:pPr>
      <w:r w:rsidRPr="00266665">
        <w:rPr>
          <w:rFonts w:eastAsia="Times New Roman"/>
        </w:rPr>
        <w:t>&lt;/xenc:CipherData&gt;</w:t>
      </w:r>
    </w:p>
    <w:p w14:paraId="3807D651" w14:textId="77777777" w:rsidR="00266665" w:rsidRPr="00266665" w:rsidRDefault="00266665" w:rsidP="001B306D">
      <w:pPr>
        <w:pStyle w:val="Example"/>
        <w:ind w:left="1420"/>
        <w:rPr>
          <w:rFonts w:eastAsia="Times New Roman"/>
        </w:rPr>
      </w:pPr>
      <w:r w:rsidRPr="00266665">
        <w:rPr>
          <w:rFonts w:eastAsia="Times New Roman"/>
        </w:rPr>
        <w:t>&lt;/xenc:EncryptedData&gt;</w:t>
      </w:r>
    </w:p>
    <w:p w14:paraId="1FB5B6C5" w14:textId="77777777" w:rsidR="00266665" w:rsidRPr="00266665" w:rsidRDefault="00266665" w:rsidP="001B306D">
      <w:pPr>
        <w:pStyle w:val="Example"/>
        <w:ind w:left="1420"/>
        <w:rPr>
          <w:rFonts w:eastAsia="Times New Roman"/>
        </w:rPr>
      </w:pPr>
      <w:r w:rsidRPr="00266665">
        <w:rPr>
          <w:rFonts w:eastAsia="Times New Roman"/>
        </w:rPr>
        <w:t>&lt;xenc:EncryptedKey xmlns:xenc="http://www.w3.org/2001/04/xmlenc#" Id="_105e787ebce14ea2b6655adb4d736b86" Recipient="urn:etoegang:DV:00000001111111110000:entities:9613"&gt;</w:t>
      </w:r>
    </w:p>
    <w:p w14:paraId="19317923" w14:textId="77777777" w:rsidR="00266665" w:rsidRPr="00266665" w:rsidRDefault="00266665" w:rsidP="001B306D">
      <w:pPr>
        <w:pStyle w:val="Example"/>
        <w:ind w:left="1420"/>
        <w:rPr>
          <w:rFonts w:eastAsia="Times New Roman"/>
        </w:rPr>
      </w:pPr>
      <w:r w:rsidRPr="00266665">
        <w:rPr>
          <w:rFonts w:eastAsia="Times New Roman"/>
        </w:rPr>
        <w:tab/>
        <w:t>&lt;xenc:EncryptionMethod Algorithm="http://www.w3.org/2001/04/xmlenc#rsa-oaep-mgf1p"&gt;</w:t>
      </w:r>
    </w:p>
    <w:p w14:paraId="1A00F7D4" w14:textId="77777777" w:rsidR="00266665" w:rsidRPr="00266665" w:rsidRDefault="00266665" w:rsidP="001B306D">
      <w:pPr>
        <w:pStyle w:val="Example"/>
        <w:ind w:left="1988"/>
        <w:rPr>
          <w:rFonts w:eastAsia="Times New Roman"/>
          <w:lang w:val="de-DE"/>
        </w:rPr>
      </w:pPr>
      <w:r w:rsidRPr="00266665">
        <w:rPr>
          <w:rFonts w:eastAsia="Times New Roman"/>
          <w:lang w:val="de-DE"/>
        </w:rPr>
        <w:t>&lt;ds:DigestMethod xmlns:ds="http://www.w3.org/2000/09/xmldsig#" Algorithm="http://www.w3.org/2000/09/xmldsig#sha1" /&gt;</w:t>
      </w:r>
    </w:p>
    <w:p w14:paraId="323037C3" w14:textId="77777777" w:rsidR="00266665" w:rsidRPr="00266665" w:rsidRDefault="00266665" w:rsidP="001B306D">
      <w:pPr>
        <w:pStyle w:val="Example"/>
        <w:ind w:left="1704"/>
        <w:rPr>
          <w:rFonts w:eastAsia="Times New Roman"/>
        </w:rPr>
      </w:pPr>
      <w:r w:rsidRPr="00266665">
        <w:rPr>
          <w:rFonts w:eastAsia="Times New Roman"/>
        </w:rPr>
        <w:t>&lt;/xenc:EncryptionMethod&gt;</w:t>
      </w:r>
    </w:p>
    <w:p w14:paraId="7ED81312" w14:textId="77777777" w:rsidR="00266665" w:rsidRPr="00266665" w:rsidRDefault="00266665" w:rsidP="001B306D">
      <w:pPr>
        <w:pStyle w:val="Example"/>
        <w:ind w:left="1704"/>
        <w:rPr>
          <w:rFonts w:eastAsia="Times New Roman"/>
        </w:rPr>
      </w:pPr>
      <w:r w:rsidRPr="00266665">
        <w:rPr>
          <w:rFonts w:eastAsia="Times New Roman"/>
        </w:rPr>
        <w:t>&lt;ds:KeyInfo xmlns:ds="http://www.w3.org/2000/09/xmldsig#"&gt;</w:t>
      </w:r>
    </w:p>
    <w:p w14:paraId="42609492" w14:textId="77777777" w:rsidR="00266665" w:rsidRPr="00266665" w:rsidRDefault="00266665" w:rsidP="001B306D">
      <w:pPr>
        <w:pStyle w:val="Example"/>
        <w:ind w:left="1988"/>
        <w:rPr>
          <w:rFonts w:eastAsia="Times New Roman"/>
        </w:rPr>
      </w:pPr>
      <w:r w:rsidRPr="00266665">
        <w:rPr>
          <w:rFonts w:eastAsia="Times New Roman"/>
        </w:rPr>
        <w:t>&lt;ds:KeyName&gt;022A8DEA6C6F6CFA466BF18AF714F4CD0611DF3A4CAF23CF67B8BB8F7FC07CAF&lt;/ds:KeyName&gt;</w:t>
      </w:r>
    </w:p>
    <w:p w14:paraId="0E3088C6" w14:textId="77777777" w:rsidR="00266665" w:rsidRPr="00266665" w:rsidRDefault="00266665" w:rsidP="001B306D">
      <w:pPr>
        <w:pStyle w:val="Example"/>
        <w:ind w:left="1704"/>
        <w:rPr>
          <w:rFonts w:eastAsia="Times New Roman"/>
        </w:rPr>
      </w:pPr>
      <w:r w:rsidRPr="00266665">
        <w:rPr>
          <w:rFonts w:eastAsia="Times New Roman"/>
        </w:rPr>
        <w:t>&lt;/ds:KeyInfo&gt;</w:t>
      </w:r>
    </w:p>
    <w:p w14:paraId="76FBBE56" w14:textId="77777777" w:rsidR="00266665" w:rsidRPr="00266665" w:rsidRDefault="00266665" w:rsidP="001B306D">
      <w:pPr>
        <w:pStyle w:val="Example"/>
        <w:ind w:left="1704"/>
        <w:rPr>
          <w:rFonts w:eastAsia="Times New Roman"/>
        </w:rPr>
      </w:pPr>
      <w:r w:rsidRPr="00266665">
        <w:rPr>
          <w:rFonts w:eastAsia="Times New Roman"/>
        </w:rPr>
        <w:t>&lt;xenc:CipherData&gt;</w:t>
      </w:r>
    </w:p>
    <w:p w14:paraId="32C1E21A" w14:textId="77777777" w:rsidR="00266665" w:rsidRPr="00266665" w:rsidRDefault="00266665" w:rsidP="001B306D">
      <w:pPr>
        <w:pStyle w:val="Example"/>
        <w:ind w:left="1988"/>
        <w:rPr>
          <w:rFonts w:eastAsia="Times New Roman"/>
        </w:rPr>
      </w:pPr>
      <w:r w:rsidRPr="00266665">
        <w:rPr>
          <w:rFonts w:eastAsia="Times New Roman"/>
        </w:rPr>
        <w:t>&lt;xenc:CipherValue&gt;gNDIheioi3mgjeyCTviEXDui3.....&lt;/xenc:CipherValue&gt;</w:t>
      </w:r>
    </w:p>
    <w:p w14:paraId="530BD8D5" w14:textId="77777777" w:rsidR="00266665" w:rsidRPr="00266665" w:rsidRDefault="00266665" w:rsidP="001B306D">
      <w:pPr>
        <w:pStyle w:val="Example"/>
        <w:ind w:left="1704"/>
        <w:rPr>
          <w:rFonts w:eastAsia="Times New Roman"/>
        </w:rPr>
      </w:pPr>
      <w:r w:rsidRPr="00266665">
        <w:rPr>
          <w:rFonts w:eastAsia="Times New Roman"/>
        </w:rPr>
        <w:t>&lt;/xenc:CipherData&gt;</w:t>
      </w:r>
    </w:p>
    <w:p w14:paraId="088A57F9" w14:textId="77777777" w:rsidR="00266665" w:rsidRPr="00266665" w:rsidRDefault="00266665" w:rsidP="001B306D">
      <w:pPr>
        <w:pStyle w:val="Example"/>
        <w:ind w:left="1704"/>
        <w:rPr>
          <w:rFonts w:eastAsia="Times New Roman"/>
        </w:rPr>
      </w:pPr>
      <w:r w:rsidRPr="00266665">
        <w:rPr>
          <w:rFonts w:eastAsia="Times New Roman"/>
        </w:rPr>
        <w:t>&lt;xenc:ReferenceList&gt;</w:t>
      </w:r>
    </w:p>
    <w:p w14:paraId="3E5D90D9" w14:textId="77777777" w:rsidR="00266665" w:rsidRPr="00266665" w:rsidRDefault="00266665" w:rsidP="001B306D">
      <w:pPr>
        <w:pStyle w:val="Example"/>
        <w:ind w:left="1988"/>
        <w:rPr>
          <w:rFonts w:eastAsia="Times New Roman"/>
        </w:rPr>
      </w:pPr>
      <w:r w:rsidRPr="00266665">
        <w:rPr>
          <w:rFonts w:eastAsia="Times New Roman"/>
        </w:rPr>
        <w:t>&lt;xenc:DataReference URI="#_6bc1c98ef545444da370efd74371ff6f" /&gt;</w:t>
      </w:r>
    </w:p>
    <w:p w14:paraId="268AA0D0" w14:textId="77777777" w:rsidR="00266665" w:rsidRPr="00266665" w:rsidRDefault="00266665" w:rsidP="001B306D">
      <w:pPr>
        <w:pStyle w:val="Example"/>
        <w:ind w:left="1704"/>
        <w:rPr>
          <w:rFonts w:eastAsia="Times New Roman"/>
        </w:rPr>
      </w:pPr>
      <w:r w:rsidRPr="00266665">
        <w:rPr>
          <w:rFonts w:eastAsia="Times New Roman"/>
        </w:rPr>
        <w:t>&lt;/xenc:ReferenceList&gt;</w:t>
      </w:r>
    </w:p>
    <w:p w14:paraId="2F480615" w14:textId="77777777" w:rsidR="00C83623" w:rsidRPr="00266665" w:rsidRDefault="00266665" w:rsidP="001B306D">
      <w:pPr>
        <w:pStyle w:val="Example"/>
        <w:ind w:left="1420"/>
        <w:rPr>
          <w:rFonts w:eastAsia="Times New Roman"/>
        </w:rPr>
      </w:pPr>
      <w:r w:rsidRPr="00266665">
        <w:rPr>
          <w:rFonts w:eastAsia="Times New Roman"/>
        </w:rPr>
        <w:t>&lt;/xenc:EncryptedKey&gt;</w:t>
      </w:r>
    </w:p>
    <w:p w14:paraId="791E2825" w14:textId="77777777" w:rsidR="00C83623" w:rsidRPr="00083D76" w:rsidRDefault="00266665" w:rsidP="001B306D">
      <w:pPr>
        <w:pStyle w:val="Example"/>
        <w:ind w:left="1136"/>
        <w:rPr>
          <w:rFonts w:eastAsia="Times New Roman"/>
        </w:rPr>
      </w:pPr>
      <w:r w:rsidRPr="00083D76">
        <w:rPr>
          <w:rFonts w:eastAsia="Times New Roman"/>
        </w:rPr>
        <w:t>&lt;/saml:EncryptedID&gt;</w:t>
      </w:r>
    </w:p>
    <w:p w14:paraId="14F70F73" w14:textId="77777777" w:rsidR="009C357D" w:rsidRPr="00083D76" w:rsidRDefault="009C357D" w:rsidP="001B306D">
      <w:pPr>
        <w:pStyle w:val="Example"/>
        <w:ind w:left="568"/>
        <w:rPr>
          <w:rFonts w:eastAsia="Times New Roman"/>
        </w:rPr>
      </w:pPr>
      <w:r w:rsidRPr="00083D76">
        <w:rPr>
          <w:rFonts w:eastAsia="Times New Roman"/>
        </w:rPr>
        <w:t>&lt;/saml:AttributeValue&gt;</w:t>
      </w:r>
    </w:p>
    <w:p w14:paraId="651879EE" w14:textId="77777777" w:rsidR="009C357D" w:rsidRPr="00083D76" w:rsidRDefault="009C357D" w:rsidP="001B306D">
      <w:pPr>
        <w:pStyle w:val="Example"/>
        <w:ind w:left="1136"/>
        <w:rPr>
          <w:rFonts w:eastAsia="Times New Roman"/>
        </w:rPr>
      </w:pPr>
    </w:p>
    <w:p w14:paraId="770A806A" w14:textId="77777777" w:rsidR="009C357D" w:rsidRPr="00083D76" w:rsidRDefault="009C357D" w:rsidP="001B306D">
      <w:pPr>
        <w:pStyle w:val="Example"/>
        <w:ind w:left="568"/>
        <w:rPr>
          <w:rFonts w:eastAsia="Times New Roman"/>
        </w:rPr>
      </w:pPr>
      <w:r w:rsidRPr="00083D76">
        <w:rPr>
          <w:rFonts w:eastAsia="Times New Roman"/>
        </w:rPr>
        <w:t>&lt;saml:AttributeValue&gt;</w:t>
      </w:r>
    </w:p>
    <w:p w14:paraId="68ED645B" w14:textId="77777777" w:rsidR="00266665" w:rsidRPr="00083D76" w:rsidRDefault="00266665" w:rsidP="001B306D">
      <w:pPr>
        <w:pStyle w:val="Example"/>
        <w:rPr>
          <w:rFonts w:eastAsia="Times New Roman"/>
        </w:rPr>
      </w:pPr>
      <w:r w:rsidRPr="00083D76">
        <w:rPr>
          <w:rFonts w:eastAsia="Times New Roman"/>
        </w:rPr>
        <w:tab/>
      </w:r>
      <w:r w:rsidRPr="00083D76">
        <w:rPr>
          <w:rFonts w:eastAsia="Times New Roman"/>
        </w:rPr>
        <w:tab/>
      </w:r>
      <w:r w:rsidRPr="00083D76">
        <w:rPr>
          <w:rFonts w:eastAsia="Times New Roman"/>
        </w:rPr>
        <w:tab/>
        <w:t>&lt;! # LegalSubjectID voor de DV2 (Bijv DienstAanbieder)&gt;</w:t>
      </w:r>
    </w:p>
    <w:p w14:paraId="762FEF04" w14:textId="77777777" w:rsidR="00C83623" w:rsidRPr="00083D76" w:rsidRDefault="00C83623" w:rsidP="001B306D">
      <w:pPr>
        <w:pStyle w:val="Example"/>
        <w:rPr>
          <w:rFonts w:eastAsia="Times New Roman"/>
        </w:rPr>
      </w:pPr>
      <w:r w:rsidRPr="00083D76">
        <w:rPr>
          <w:rFonts w:eastAsia="Times New Roman"/>
        </w:rPr>
        <w:tab/>
      </w:r>
      <w:r w:rsidRPr="00083D76">
        <w:rPr>
          <w:rFonts w:eastAsia="Times New Roman"/>
        </w:rPr>
        <w:tab/>
      </w:r>
      <w:r w:rsidRPr="00083D76">
        <w:rPr>
          <w:rFonts w:eastAsia="Times New Roman"/>
        </w:rPr>
        <w:tab/>
      </w:r>
      <w:r w:rsidRPr="00083D76">
        <w:rPr>
          <w:rFonts w:eastAsia="Times New Roman"/>
        </w:rPr>
        <w:tab/>
        <w:t>&lt;saml:EncryptedID&gt;</w:t>
      </w:r>
    </w:p>
    <w:p w14:paraId="27F1653D" w14:textId="77777777" w:rsidR="00C83623" w:rsidRPr="00083D76" w:rsidRDefault="00C83623" w:rsidP="001B306D">
      <w:pPr>
        <w:pStyle w:val="Example"/>
        <w:ind w:left="1420"/>
        <w:rPr>
          <w:rFonts w:eastAsia="Times New Roman"/>
        </w:rPr>
      </w:pPr>
      <w:r w:rsidRPr="00083D76">
        <w:rPr>
          <w:rFonts w:eastAsia="Times New Roman"/>
        </w:rPr>
        <w:lastRenderedPageBreak/>
        <w:t>&lt;xenc:EncryptedData xmlns:xenc="http://www.w3.org/2001/04/xmlenc#" Id="_789bc1c98ef545444da370efd7436f" Type="http://www.w3.org/2001/04/xmlenc#Element"&gt;</w:t>
      </w:r>
    </w:p>
    <w:p w14:paraId="72C5A781" w14:textId="77777777" w:rsidR="00C83623" w:rsidRPr="00266665" w:rsidRDefault="00C83623" w:rsidP="001B306D">
      <w:pPr>
        <w:pStyle w:val="Example"/>
        <w:ind w:left="1420"/>
        <w:rPr>
          <w:rFonts w:eastAsia="Times New Roman"/>
        </w:rPr>
      </w:pPr>
      <w:r w:rsidRPr="00266665">
        <w:rPr>
          <w:rFonts w:eastAsia="Times New Roman"/>
        </w:rPr>
        <w:t>&lt;xenc:EncryptionMethod Algorithm="http://www.w3.org/2001/04/xmlenc#aes256-cbc" /&gt;</w:t>
      </w:r>
    </w:p>
    <w:p w14:paraId="23B7F19B" w14:textId="77777777" w:rsidR="00C83623" w:rsidRPr="00266665" w:rsidRDefault="00C83623" w:rsidP="001B306D">
      <w:pPr>
        <w:pStyle w:val="Example"/>
        <w:ind w:left="1704"/>
        <w:rPr>
          <w:rFonts w:eastAsia="Times New Roman"/>
        </w:rPr>
      </w:pPr>
      <w:r w:rsidRPr="00266665">
        <w:rPr>
          <w:rFonts w:eastAsia="Times New Roman"/>
        </w:rPr>
        <w:t>&lt;ds:KeyInfo xmlns:ds="http://www.w3.org/2000/09/xmldsig#"&gt;</w:t>
      </w:r>
    </w:p>
    <w:p w14:paraId="62BC96F5" w14:textId="77777777" w:rsidR="00C83623" w:rsidRPr="00266665" w:rsidRDefault="00C83623" w:rsidP="001B306D">
      <w:pPr>
        <w:pStyle w:val="Example"/>
        <w:ind w:left="1988"/>
        <w:rPr>
          <w:rFonts w:eastAsia="Times New Roman"/>
        </w:rPr>
      </w:pPr>
      <w:r w:rsidRPr="00266665">
        <w:rPr>
          <w:rFonts w:eastAsia="Times New Roman"/>
        </w:rPr>
        <w:t>&lt;ds:RetrievalMethod URI="#_105e787ebce14ea2b6655adb4d736b86" Type="http://www.w3.org/2001/04/xmlenc#EncryptedKey" /&gt;</w:t>
      </w:r>
    </w:p>
    <w:p w14:paraId="77F81210" w14:textId="77777777" w:rsidR="00C83623" w:rsidRPr="00266665" w:rsidRDefault="00C83623" w:rsidP="001B306D">
      <w:pPr>
        <w:pStyle w:val="Example"/>
        <w:ind w:left="1704"/>
        <w:rPr>
          <w:rFonts w:eastAsia="Times New Roman"/>
        </w:rPr>
      </w:pPr>
      <w:r w:rsidRPr="00266665">
        <w:rPr>
          <w:rFonts w:eastAsia="Times New Roman"/>
        </w:rPr>
        <w:t>&lt;/ds:KeyInfo&gt;</w:t>
      </w:r>
    </w:p>
    <w:p w14:paraId="02D9E095" w14:textId="77777777" w:rsidR="00C83623" w:rsidRPr="00266665" w:rsidRDefault="00C83623" w:rsidP="001B306D">
      <w:pPr>
        <w:pStyle w:val="Example"/>
        <w:ind w:left="1704"/>
        <w:rPr>
          <w:rFonts w:eastAsia="Times New Roman"/>
        </w:rPr>
      </w:pPr>
      <w:r w:rsidRPr="00266665">
        <w:rPr>
          <w:rFonts w:eastAsia="Times New Roman"/>
        </w:rPr>
        <w:t>&lt;xenc:CipherData&gt;</w:t>
      </w:r>
    </w:p>
    <w:p w14:paraId="7B8975D6" w14:textId="77777777" w:rsidR="00C83623" w:rsidRPr="00266665" w:rsidRDefault="00C83623" w:rsidP="001B306D">
      <w:pPr>
        <w:pStyle w:val="Example"/>
        <w:ind w:left="1988"/>
        <w:rPr>
          <w:rFonts w:eastAsia="Times New Roman"/>
        </w:rPr>
      </w:pPr>
      <w:r w:rsidRPr="00266665">
        <w:rPr>
          <w:rFonts w:eastAsia="Times New Roman"/>
        </w:rPr>
        <w:t>&lt;xenc:CipherValue&gt;lx922tGEfI9T7WgoduHAZ941XA....&lt;/xenc:CipherValue&gt;</w:t>
      </w:r>
    </w:p>
    <w:p w14:paraId="637A9E69" w14:textId="77777777" w:rsidR="00C83623" w:rsidRPr="00266665" w:rsidRDefault="00C83623" w:rsidP="001B306D">
      <w:pPr>
        <w:pStyle w:val="Example"/>
        <w:ind w:left="1704"/>
        <w:rPr>
          <w:rFonts w:eastAsia="Times New Roman"/>
        </w:rPr>
      </w:pPr>
      <w:r w:rsidRPr="00266665">
        <w:rPr>
          <w:rFonts w:eastAsia="Times New Roman"/>
        </w:rPr>
        <w:t>&lt;/xenc:CipherData&gt;</w:t>
      </w:r>
    </w:p>
    <w:p w14:paraId="721C02E0" w14:textId="77777777" w:rsidR="00C83623" w:rsidRPr="00266665" w:rsidRDefault="00C83623" w:rsidP="001B306D">
      <w:pPr>
        <w:pStyle w:val="Example"/>
        <w:ind w:left="1420"/>
        <w:rPr>
          <w:rFonts w:eastAsia="Times New Roman"/>
        </w:rPr>
      </w:pPr>
      <w:r w:rsidRPr="00266665">
        <w:rPr>
          <w:rFonts w:eastAsia="Times New Roman"/>
        </w:rPr>
        <w:t>&lt;/xenc:EncryptedData&gt;</w:t>
      </w:r>
    </w:p>
    <w:p w14:paraId="37A73852" w14:textId="77777777" w:rsidR="00C83623" w:rsidRPr="00266665" w:rsidRDefault="00C83623" w:rsidP="001B306D">
      <w:pPr>
        <w:pStyle w:val="Example"/>
        <w:ind w:left="1420"/>
        <w:rPr>
          <w:rFonts w:eastAsia="Times New Roman"/>
        </w:rPr>
      </w:pPr>
      <w:r w:rsidRPr="00266665">
        <w:rPr>
          <w:rFonts w:eastAsia="Times New Roman"/>
        </w:rPr>
        <w:t>&lt;xenc:EncryptedKey xmlns:xenc="http://www.w3.org/2001/04/xmlenc#" Id="_105e787ebce14ea2b6655adb4d736b86" Recipient="urn:etoegang:DV:0000000</w:t>
      </w:r>
      <w:r>
        <w:rPr>
          <w:rFonts w:eastAsia="Times New Roman"/>
        </w:rPr>
        <w:t>222222222</w:t>
      </w:r>
      <w:r w:rsidRPr="00266665">
        <w:rPr>
          <w:rFonts w:eastAsia="Times New Roman"/>
        </w:rPr>
        <w:t>0000:entities:9613"&gt;</w:t>
      </w:r>
    </w:p>
    <w:p w14:paraId="25287FD3" w14:textId="77777777" w:rsidR="00C83623" w:rsidRPr="00266665" w:rsidRDefault="00C83623" w:rsidP="001B306D">
      <w:pPr>
        <w:pStyle w:val="Example"/>
        <w:ind w:left="1420"/>
        <w:rPr>
          <w:rFonts w:eastAsia="Times New Roman"/>
        </w:rPr>
      </w:pPr>
      <w:r w:rsidRPr="00266665">
        <w:rPr>
          <w:rFonts w:eastAsia="Times New Roman"/>
        </w:rPr>
        <w:tab/>
        <w:t>&lt;xenc:EncryptionMethod Algorithm="http://www.w3.org/2001/04/xmlenc#rsa-oaep-mgf1p"&gt;</w:t>
      </w:r>
    </w:p>
    <w:p w14:paraId="1DBC99EC" w14:textId="77777777" w:rsidR="00C83623" w:rsidRPr="00266665" w:rsidRDefault="00C83623" w:rsidP="001B306D">
      <w:pPr>
        <w:pStyle w:val="Example"/>
        <w:ind w:left="1988"/>
        <w:rPr>
          <w:rFonts w:eastAsia="Times New Roman"/>
          <w:lang w:val="de-DE"/>
        </w:rPr>
      </w:pPr>
      <w:r w:rsidRPr="00266665">
        <w:rPr>
          <w:rFonts w:eastAsia="Times New Roman"/>
          <w:lang w:val="de-DE"/>
        </w:rPr>
        <w:t>&lt;ds:DigestMethod xmlns:ds="http://www.w3.org/2000/09/xmldsig#" Algorithm="http://www.w3.org/2000/09/xmldsig#sha1" /&gt;</w:t>
      </w:r>
    </w:p>
    <w:p w14:paraId="6769A529" w14:textId="77777777" w:rsidR="00C83623" w:rsidRPr="00266665" w:rsidRDefault="00C83623" w:rsidP="001B306D">
      <w:pPr>
        <w:pStyle w:val="Example"/>
        <w:ind w:left="1704"/>
        <w:rPr>
          <w:rFonts w:eastAsia="Times New Roman"/>
        </w:rPr>
      </w:pPr>
      <w:r w:rsidRPr="00266665">
        <w:rPr>
          <w:rFonts w:eastAsia="Times New Roman"/>
        </w:rPr>
        <w:t>&lt;/xenc:EncryptionMethod&gt;</w:t>
      </w:r>
    </w:p>
    <w:p w14:paraId="5AF1F919" w14:textId="77777777" w:rsidR="00C83623" w:rsidRPr="00266665" w:rsidRDefault="00C83623" w:rsidP="001B306D">
      <w:pPr>
        <w:pStyle w:val="Example"/>
        <w:ind w:left="1704"/>
        <w:rPr>
          <w:rFonts w:eastAsia="Times New Roman"/>
        </w:rPr>
      </w:pPr>
      <w:r w:rsidRPr="00266665">
        <w:rPr>
          <w:rFonts w:eastAsia="Times New Roman"/>
        </w:rPr>
        <w:t>&lt;ds:KeyInfo xmlns:ds="http://www.w3.org/2000/09/xmldsig#"&gt;</w:t>
      </w:r>
    </w:p>
    <w:p w14:paraId="0FEE20CE" w14:textId="77777777" w:rsidR="00C83623" w:rsidRPr="00266665" w:rsidRDefault="00C83623" w:rsidP="001B306D">
      <w:pPr>
        <w:pStyle w:val="Example"/>
        <w:ind w:left="1988"/>
        <w:rPr>
          <w:rFonts w:eastAsia="Times New Roman"/>
        </w:rPr>
      </w:pPr>
      <w:r w:rsidRPr="00266665">
        <w:rPr>
          <w:rFonts w:eastAsia="Times New Roman"/>
        </w:rPr>
        <w:t>&lt;ds:KeyName&gt;022A8DEA6C6F6CFA466BF18AF714F4CD0611DF3A4CAF23CF67B8BB8F7FC07CAF&lt;/ds:KeyName&gt;</w:t>
      </w:r>
    </w:p>
    <w:p w14:paraId="3D6D47D1" w14:textId="77777777" w:rsidR="00C83623" w:rsidRPr="00266665" w:rsidRDefault="00C83623" w:rsidP="001B306D">
      <w:pPr>
        <w:pStyle w:val="Example"/>
        <w:ind w:left="1704"/>
        <w:rPr>
          <w:rFonts w:eastAsia="Times New Roman"/>
        </w:rPr>
      </w:pPr>
      <w:r w:rsidRPr="00266665">
        <w:rPr>
          <w:rFonts w:eastAsia="Times New Roman"/>
        </w:rPr>
        <w:t>&lt;/ds:KeyInfo&gt;</w:t>
      </w:r>
    </w:p>
    <w:p w14:paraId="2468F39F" w14:textId="77777777" w:rsidR="00C83623" w:rsidRPr="00266665" w:rsidRDefault="00C83623" w:rsidP="001B306D">
      <w:pPr>
        <w:pStyle w:val="Example"/>
        <w:ind w:left="1704"/>
        <w:rPr>
          <w:rFonts w:eastAsia="Times New Roman"/>
        </w:rPr>
      </w:pPr>
      <w:r w:rsidRPr="00266665">
        <w:rPr>
          <w:rFonts w:eastAsia="Times New Roman"/>
        </w:rPr>
        <w:t>&lt;xenc:CipherData&gt;</w:t>
      </w:r>
    </w:p>
    <w:p w14:paraId="6956D44E" w14:textId="77777777" w:rsidR="00C83623" w:rsidRPr="00266665" w:rsidRDefault="00C83623" w:rsidP="001B306D">
      <w:pPr>
        <w:pStyle w:val="Example"/>
        <w:ind w:left="1988"/>
        <w:rPr>
          <w:rFonts w:eastAsia="Times New Roman"/>
        </w:rPr>
      </w:pPr>
      <w:r w:rsidRPr="00266665">
        <w:rPr>
          <w:rFonts w:eastAsia="Times New Roman"/>
        </w:rPr>
        <w:t>&lt;xenc:CipherValue&gt;</w:t>
      </w:r>
      <w:r w:rsidRPr="00C83623">
        <w:rPr>
          <w:rFonts w:eastAsia="Times New Roman"/>
        </w:rPr>
        <w:t xml:space="preserve"> </w:t>
      </w:r>
      <w:r w:rsidRPr="00266665">
        <w:rPr>
          <w:rFonts w:eastAsia="Times New Roman"/>
        </w:rPr>
        <w:t>WWbG5oodaNbZdRQPXepQjlw3bn....&lt;/xenc:CipherValue&gt;</w:t>
      </w:r>
    </w:p>
    <w:p w14:paraId="431BA15B" w14:textId="77777777" w:rsidR="00C83623" w:rsidRPr="00266665" w:rsidRDefault="00C83623" w:rsidP="001B306D">
      <w:pPr>
        <w:pStyle w:val="Example"/>
        <w:ind w:left="1704"/>
        <w:rPr>
          <w:rFonts w:eastAsia="Times New Roman"/>
        </w:rPr>
      </w:pPr>
      <w:r w:rsidRPr="00266665">
        <w:rPr>
          <w:rFonts w:eastAsia="Times New Roman"/>
        </w:rPr>
        <w:t>&lt;/xenc:CipherData&gt;</w:t>
      </w:r>
    </w:p>
    <w:p w14:paraId="160A04EA" w14:textId="77777777" w:rsidR="00C83623" w:rsidRPr="00266665" w:rsidRDefault="00C83623" w:rsidP="001B306D">
      <w:pPr>
        <w:pStyle w:val="Example"/>
        <w:ind w:left="1704"/>
        <w:rPr>
          <w:rFonts w:eastAsia="Times New Roman"/>
        </w:rPr>
      </w:pPr>
      <w:r w:rsidRPr="00266665">
        <w:rPr>
          <w:rFonts w:eastAsia="Times New Roman"/>
        </w:rPr>
        <w:t>&lt;xenc:ReferenceList&gt;</w:t>
      </w:r>
    </w:p>
    <w:p w14:paraId="196B4B38" w14:textId="77777777" w:rsidR="00C83623" w:rsidRPr="00266665" w:rsidRDefault="00C83623" w:rsidP="001B306D">
      <w:pPr>
        <w:pStyle w:val="Example"/>
        <w:ind w:left="1988"/>
        <w:rPr>
          <w:rFonts w:eastAsia="Times New Roman"/>
        </w:rPr>
      </w:pPr>
      <w:r>
        <w:rPr>
          <w:rFonts w:eastAsia="Times New Roman"/>
        </w:rPr>
        <w:t>&lt;xenc:DataReference URI="#_8</w:t>
      </w:r>
      <w:r w:rsidRPr="00266665">
        <w:rPr>
          <w:rFonts w:eastAsia="Times New Roman"/>
        </w:rPr>
        <w:t>bc1c98ef545444da370efd74371f</w:t>
      </w:r>
      <w:r>
        <w:rPr>
          <w:rFonts w:eastAsia="Times New Roman"/>
        </w:rPr>
        <w:t>36e3</w:t>
      </w:r>
      <w:r w:rsidRPr="00266665">
        <w:rPr>
          <w:rFonts w:eastAsia="Times New Roman"/>
        </w:rPr>
        <w:t>" /&gt;</w:t>
      </w:r>
    </w:p>
    <w:p w14:paraId="44315E63" w14:textId="77777777" w:rsidR="00C83623" w:rsidRPr="00266665" w:rsidRDefault="00C83623" w:rsidP="001B306D">
      <w:pPr>
        <w:pStyle w:val="Example"/>
        <w:ind w:left="1704"/>
        <w:rPr>
          <w:rFonts w:eastAsia="Times New Roman"/>
        </w:rPr>
      </w:pPr>
      <w:r w:rsidRPr="00266665">
        <w:rPr>
          <w:rFonts w:eastAsia="Times New Roman"/>
        </w:rPr>
        <w:t>&lt;/xenc:ReferenceList&gt;</w:t>
      </w:r>
    </w:p>
    <w:p w14:paraId="34FEDAE6" w14:textId="77777777" w:rsidR="00C83623" w:rsidRPr="00266665" w:rsidRDefault="00C83623" w:rsidP="001B306D">
      <w:pPr>
        <w:pStyle w:val="Example"/>
        <w:ind w:left="1420"/>
        <w:rPr>
          <w:rFonts w:eastAsia="Times New Roman"/>
        </w:rPr>
      </w:pPr>
      <w:r w:rsidRPr="00266665">
        <w:rPr>
          <w:rFonts w:eastAsia="Times New Roman"/>
        </w:rPr>
        <w:t>&lt;/xenc:EncryptedKey&gt;</w:t>
      </w:r>
    </w:p>
    <w:p w14:paraId="302088B7" w14:textId="77777777" w:rsidR="00C83623" w:rsidRPr="00083D76" w:rsidRDefault="00C83623" w:rsidP="001B306D">
      <w:pPr>
        <w:pStyle w:val="Example"/>
        <w:ind w:left="1136"/>
        <w:rPr>
          <w:rFonts w:eastAsia="Times New Roman"/>
        </w:rPr>
      </w:pPr>
      <w:r w:rsidRPr="00083D76">
        <w:rPr>
          <w:rFonts w:eastAsia="Times New Roman"/>
        </w:rPr>
        <w:t>&lt;/saml:EncryptedID&gt;</w:t>
      </w:r>
    </w:p>
    <w:p w14:paraId="6B29A22E" w14:textId="77777777" w:rsidR="00266665" w:rsidRPr="00266665" w:rsidRDefault="00266665" w:rsidP="001B306D">
      <w:pPr>
        <w:pStyle w:val="Example"/>
        <w:ind w:left="568"/>
        <w:rPr>
          <w:rFonts w:eastAsia="Times New Roman"/>
          <w:lang w:val="nl-NL"/>
        </w:rPr>
      </w:pPr>
      <w:r w:rsidRPr="00266665">
        <w:rPr>
          <w:rFonts w:eastAsia="Times New Roman"/>
          <w:lang w:val="nl-NL"/>
        </w:rPr>
        <w:t>&lt;/saml:AttributeValue&gt;</w:t>
      </w:r>
    </w:p>
    <w:p w14:paraId="373FA66A" w14:textId="77777777" w:rsidR="009C357D" w:rsidRPr="00083D76" w:rsidRDefault="009C357D" w:rsidP="001B306D">
      <w:pPr>
        <w:pStyle w:val="Example"/>
        <w:ind w:left="284"/>
        <w:rPr>
          <w:rFonts w:eastAsia="Times New Roman"/>
          <w:lang w:val="nl-NL"/>
        </w:rPr>
      </w:pPr>
      <w:r w:rsidRPr="00083D76">
        <w:rPr>
          <w:rFonts w:eastAsia="Times New Roman"/>
          <w:lang w:val="nl-NL"/>
        </w:rPr>
        <w:t>&lt;/saml:Attribute&gt;</w:t>
      </w:r>
    </w:p>
    <w:p w14:paraId="1FDFF2F9" w14:textId="77777777" w:rsidR="00266665" w:rsidRPr="00266665" w:rsidRDefault="00266665" w:rsidP="001B306D">
      <w:pPr>
        <w:pStyle w:val="Example"/>
        <w:rPr>
          <w:rFonts w:eastAsia="Times New Roman"/>
          <w:lang w:val="nl-NL"/>
        </w:rPr>
      </w:pPr>
    </w:p>
    <w:p w14:paraId="6D78F25A" w14:textId="77777777" w:rsidR="00266665" w:rsidRPr="00C83623" w:rsidRDefault="00266665" w:rsidP="001B306D">
      <w:pPr>
        <w:pStyle w:val="Example"/>
        <w:rPr>
          <w:rFonts w:eastAsia="Times New Roman"/>
          <w:i/>
          <w:lang w:val="nl-NL"/>
        </w:rPr>
      </w:pPr>
      <w:r w:rsidRPr="00C83623">
        <w:rPr>
          <w:rFonts w:eastAsia="Times New Roman"/>
          <w:i/>
          <w:lang w:val="nl-NL"/>
        </w:rPr>
        <w:t xml:space="preserve">   </w:t>
      </w:r>
      <w:r w:rsidR="00C83623" w:rsidRPr="00C83623">
        <w:rPr>
          <w:rFonts w:eastAsia="Times New Roman"/>
          <w:i/>
          <w:lang w:val="nl-NL"/>
        </w:rPr>
        <w:t>&lt;!</w:t>
      </w:r>
      <w:r w:rsidRPr="00C83623">
        <w:rPr>
          <w:rFonts w:eastAsia="Times New Roman"/>
          <w:i/>
          <w:lang w:val="nl-NL"/>
        </w:rPr>
        <w:t xml:space="preserve"> Optioneel ook nog versleutelde attributen met bijv naam, geboortedatum etc.</w:t>
      </w:r>
      <w:r w:rsidR="00C83623">
        <w:rPr>
          <w:rFonts w:eastAsia="Times New Roman"/>
          <w:i/>
          <w:lang w:val="nl-NL"/>
        </w:rPr>
        <w:t>&gt;</w:t>
      </w:r>
    </w:p>
    <w:p w14:paraId="53F653DD" w14:textId="77777777" w:rsidR="00266665" w:rsidRPr="00266665" w:rsidRDefault="00266665" w:rsidP="001B306D">
      <w:pPr>
        <w:pStyle w:val="Example"/>
        <w:ind w:firstLine="284"/>
        <w:rPr>
          <w:rFonts w:eastAsia="Times New Roman"/>
          <w:lang w:val="nl-NL"/>
        </w:rPr>
      </w:pPr>
      <w:r w:rsidRPr="00266665">
        <w:rPr>
          <w:rFonts w:eastAsia="Times New Roman"/>
          <w:lang w:val="nl-NL"/>
        </w:rPr>
        <w:t>&lt;saml:EncryptedAttribute&gt;</w:t>
      </w:r>
    </w:p>
    <w:p w14:paraId="2BFC3827" w14:textId="77777777" w:rsidR="00266665" w:rsidRPr="00266665" w:rsidRDefault="00266665" w:rsidP="001B306D">
      <w:pPr>
        <w:pStyle w:val="Example"/>
        <w:ind w:left="568"/>
        <w:rPr>
          <w:rFonts w:eastAsia="Times New Roman"/>
          <w:lang w:val="nl-NL"/>
        </w:rPr>
      </w:pPr>
      <w:r w:rsidRPr="00266665">
        <w:rPr>
          <w:rFonts w:eastAsia="Times New Roman"/>
          <w:lang w:val="nl-NL"/>
        </w:rPr>
        <w:t>&lt;xenc:EncryptedData xmlns:xenc="http://www.w3.org/2001/04/xmlenc#" Id="_67947663adfasdf9410780097b9bf2f04fa8" Type="http://www.w3.org/2001/04/xmlenc#Element"&gt;</w:t>
      </w:r>
    </w:p>
    <w:p w14:paraId="0602F51B" w14:textId="77777777" w:rsidR="00266665" w:rsidRPr="00266665" w:rsidRDefault="00266665" w:rsidP="001B306D">
      <w:pPr>
        <w:pStyle w:val="Example"/>
        <w:ind w:left="852"/>
        <w:rPr>
          <w:rFonts w:eastAsia="Times New Roman"/>
        </w:rPr>
      </w:pPr>
      <w:r w:rsidRPr="00266665">
        <w:rPr>
          <w:rFonts w:eastAsia="Times New Roman"/>
        </w:rPr>
        <w:t>&lt;xenc:EncryptionMethod Algorithm="http://www.w3.org/2001/04/xmlenc#rsa-oaep-mgf1p"&gt;</w:t>
      </w:r>
    </w:p>
    <w:p w14:paraId="3A81C47B" w14:textId="77777777" w:rsidR="00266665" w:rsidRPr="00266665" w:rsidRDefault="00266665" w:rsidP="001B306D">
      <w:pPr>
        <w:pStyle w:val="Example"/>
        <w:ind w:left="1136"/>
        <w:rPr>
          <w:rFonts w:eastAsia="Times New Roman"/>
          <w:lang w:val="de-DE"/>
        </w:rPr>
      </w:pPr>
      <w:r w:rsidRPr="00266665">
        <w:rPr>
          <w:rFonts w:eastAsia="Times New Roman"/>
          <w:lang w:val="de-DE"/>
        </w:rPr>
        <w:t>&lt;ds:DigestMethod xmlns:ds="http://www.w3.org/2000/09/xmldsig#" Algorithm="http://www.w3.org/2000/09/xmldsig#sha1" /&gt;</w:t>
      </w:r>
    </w:p>
    <w:p w14:paraId="1F5B7AF4" w14:textId="77777777" w:rsidR="00266665" w:rsidRPr="00266665" w:rsidRDefault="00266665" w:rsidP="001B306D">
      <w:pPr>
        <w:pStyle w:val="Example"/>
        <w:ind w:left="852"/>
        <w:rPr>
          <w:rFonts w:eastAsia="Times New Roman"/>
          <w:lang w:val="de-DE"/>
        </w:rPr>
      </w:pPr>
      <w:r w:rsidRPr="00266665">
        <w:rPr>
          <w:rFonts w:eastAsia="Times New Roman"/>
          <w:lang w:val="de-DE"/>
        </w:rPr>
        <w:t>&lt;/xenc:EncryptionMethod&gt;</w:t>
      </w:r>
    </w:p>
    <w:p w14:paraId="13889512" w14:textId="77777777" w:rsidR="00266665" w:rsidRPr="00266665" w:rsidRDefault="00266665" w:rsidP="001B306D">
      <w:pPr>
        <w:pStyle w:val="Example"/>
        <w:ind w:left="852"/>
        <w:rPr>
          <w:rFonts w:eastAsia="Times New Roman"/>
          <w:lang w:val="de-DE"/>
        </w:rPr>
      </w:pPr>
      <w:r w:rsidRPr="00266665">
        <w:rPr>
          <w:rFonts w:eastAsia="Times New Roman"/>
          <w:lang w:val="de-DE"/>
        </w:rPr>
        <w:t>&lt;ds:KeyInfo&gt;</w:t>
      </w:r>
    </w:p>
    <w:p w14:paraId="79CB9061" w14:textId="77777777" w:rsidR="00266665" w:rsidRPr="00266665" w:rsidRDefault="00266665" w:rsidP="001B306D">
      <w:pPr>
        <w:pStyle w:val="Example"/>
        <w:ind w:left="1136"/>
        <w:rPr>
          <w:rFonts w:eastAsia="Times New Roman"/>
          <w:lang w:val="de-DE"/>
        </w:rPr>
      </w:pPr>
      <w:r w:rsidRPr="00266665">
        <w:rPr>
          <w:rFonts w:eastAsia="Times New Roman"/>
          <w:lang w:val="de-DE"/>
        </w:rPr>
        <w:t>&lt;ds:KeyName&gt;57890EA6C6F6CFA466BF18AF714F4CD0611DF3A4CAF23CF67B8BB8F7FC07CAF&lt;/ds:KeyName&gt;</w:t>
      </w:r>
    </w:p>
    <w:p w14:paraId="116EC5F6" w14:textId="77777777" w:rsidR="00266665" w:rsidRPr="00266665" w:rsidRDefault="00266665" w:rsidP="001B306D">
      <w:pPr>
        <w:pStyle w:val="Example"/>
        <w:ind w:left="852"/>
        <w:rPr>
          <w:rFonts w:eastAsia="Times New Roman"/>
          <w:lang w:val="de-DE"/>
        </w:rPr>
      </w:pPr>
      <w:r w:rsidRPr="00266665">
        <w:rPr>
          <w:rFonts w:eastAsia="Times New Roman"/>
          <w:lang w:val="de-DE"/>
        </w:rPr>
        <w:t>&lt;/ds:KeyInfo&gt;</w:t>
      </w:r>
    </w:p>
    <w:p w14:paraId="61AD376C" w14:textId="77777777" w:rsidR="00266665" w:rsidRPr="00266665" w:rsidRDefault="00266665" w:rsidP="001B306D">
      <w:pPr>
        <w:pStyle w:val="Example"/>
        <w:ind w:left="852"/>
        <w:rPr>
          <w:rFonts w:eastAsia="Times New Roman"/>
          <w:lang w:val="de-DE"/>
        </w:rPr>
      </w:pPr>
      <w:r w:rsidRPr="00266665">
        <w:rPr>
          <w:rFonts w:eastAsia="Times New Roman"/>
          <w:lang w:val="de-DE"/>
        </w:rPr>
        <w:t>&lt;xenc:CipherData&gt;</w:t>
      </w:r>
    </w:p>
    <w:p w14:paraId="4D3407E5" w14:textId="77777777" w:rsidR="00266665" w:rsidRPr="00266665" w:rsidRDefault="00266665" w:rsidP="001B306D">
      <w:pPr>
        <w:pStyle w:val="Example"/>
        <w:ind w:left="1136"/>
        <w:rPr>
          <w:rFonts w:eastAsia="Times New Roman"/>
          <w:lang w:val="de-DE"/>
        </w:rPr>
      </w:pPr>
      <w:r w:rsidRPr="00266665">
        <w:rPr>
          <w:rFonts w:eastAsia="Times New Roman"/>
          <w:lang w:val="de-DE"/>
        </w:rPr>
        <w:t>&lt;xenc:CipherValue&gt;WYuIOsaf1aNbZdRQPXepQjlw4Tg...&lt;/xenc:CipherValue&gt;</w:t>
      </w:r>
    </w:p>
    <w:p w14:paraId="601FB7FA" w14:textId="77777777" w:rsidR="00266665" w:rsidRPr="00266665" w:rsidRDefault="00266665" w:rsidP="001B306D">
      <w:pPr>
        <w:pStyle w:val="Example"/>
        <w:ind w:left="852"/>
        <w:rPr>
          <w:rFonts w:eastAsia="Times New Roman"/>
          <w:lang w:val="de-DE"/>
        </w:rPr>
      </w:pPr>
      <w:r w:rsidRPr="00266665">
        <w:rPr>
          <w:rFonts w:eastAsia="Times New Roman"/>
          <w:lang w:val="de-DE"/>
        </w:rPr>
        <w:t>&lt;/xenc:CipherData&gt;</w:t>
      </w:r>
    </w:p>
    <w:p w14:paraId="3BE1DF37" w14:textId="77777777" w:rsidR="00266665" w:rsidRPr="00266665" w:rsidRDefault="00266665" w:rsidP="001B306D">
      <w:pPr>
        <w:pStyle w:val="Example"/>
        <w:ind w:left="568"/>
        <w:rPr>
          <w:rFonts w:eastAsia="Times New Roman"/>
          <w:lang w:val="de-DE"/>
        </w:rPr>
      </w:pPr>
      <w:r w:rsidRPr="00266665">
        <w:rPr>
          <w:rFonts w:eastAsia="Times New Roman"/>
          <w:lang w:val="de-DE"/>
        </w:rPr>
        <w:t>&lt;/xenc:EncryptedData&gt;</w:t>
      </w:r>
    </w:p>
    <w:p w14:paraId="633D224F" w14:textId="77777777" w:rsidR="00266665" w:rsidRPr="00266665" w:rsidRDefault="00266665" w:rsidP="001B306D">
      <w:pPr>
        <w:pStyle w:val="Example"/>
        <w:ind w:left="284"/>
        <w:rPr>
          <w:rFonts w:eastAsia="Times New Roman"/>
          <w:lang w:val="de-DE"/>
        </w:rPr>
      </w:pPr>
      <w:r w:rsidRPr="00266665">
        <w:rPr>
          <w:rFonts w:eastAsia="Times New Roman"/>
          <w:lang w:val="de-DE"/>
        </w:rPr>
        <w:t>&lt;/saml:EncryptedAttribute&gt;</w:t>
      </w:r>
    </w:p>
    <w:p w14:paraId="3B5A2F07" w14:textId="77777777" w:rsidR="00266665" w:rsidRDefault="00266665" w:rsidP="001B306D">
      <w:pPr>
        <w:pStyle w:val="Example"/>
        <w:rPr>
          <w:rFonts w:eastAsia="Times New Roman"/>
        </w:rPr>
      </w:pPr>
      <w:r w:rsidRPr="00266665">
        <w:rPr>
          <w:rFonts w:eastAsia="Times New Roman"/>
        </w:rPr>
        <w:t>&lt;/saml2:AttributeStatement&gt;</w:t>
      </w:r>
    </w:p>
    <w:p w14:paraId="0DCB02D4" w14:textId="77777777" w:rsidR="00355627" w:rsidRPr="00932566" w:rsidRDefault="00355627" w:rsidP="001B306D">
      <w:pPr>
        <w:pStyle w:val="Kop4"/>
        <w:rPr>
          <w:rFonts w:eastAsia="Times New Roman"/>
          <w:lang w:val="en-GB"/>
        </w:rPr>
      </w:pPr>
      <w:r w:rsidRPr="00932566">
        <w:rPr>
          <w:rFonts w:eastAsia="Times New Roman"/>
          <w:lang w:val="en-GB"/>
        </w:rPr>
        <w:t>Rules for processing responses</w:t>
      </w:r>
    </w:p>
    <w:p w14:paraId="403825FB" w14:textId="77777777" w:rsidR="00EA4ED3" w:rsidRDefault="00EA4ED3" w:rsidP="001B306D">
      <w:pPr>
        <w:pStyle w:val="Normaalweb"/>
        <w:rPr>
          <w:lang w:val="en-US"/>
        </w:rPr>
      </w:pPr>
      <w:r>
        <w:rPr>
          <w:lang w:val="en-US"/>
        </w:rPr>
        <w:t>On a successful authentication the HM MUST generate a 'Summary Assertion' based on the Assertions gathered during the authentication process, using the following processing rules.</w:t>
      </w:r>
    </w:p>
    <w:p w14:paraId="4515D30B" w14:textId="77777777" w:rsidR="00EA4ED3" w:rsidRDefault="00EA4ED3" w:rsidP="001B306D">
      <w:pPr>
        <w:pStyle w:val="Normaalweb"/>
        <w:rPr>
          <w:lang w:val="en-US"/>
        </w:rPr>
      </w:pPr>
      <w:r>
        <w:rPr>
          <w:strike/>
          <w:lang w:val="en-US"/>
        </w:rPr>
        <w:t>A responding HM MUST:</w:t>
      </w:r>
    </w:p>
    <w:p w14:paraId="714E240F" w14:textId="77777777" w:rsidR="00EA4ED3" w:rsidRDefault="00EA4ED3" w:rsidP="001B306D">
      <w:pPr>
        <w:numPr>
          <w:ilvl w:val="0"/>
          <w:numId w:val="9"/>
        </w:numPr>
        <w:spacing w:before="100" w:beforeAutospacing="1" w:after="100" w:afterAutospacing="1"/>
        <w:rPr>
          <w:rFonts w:eastAsia="Times New Roman"/>
          <w:lang w:val="en-US"/>
        </w:rPr>
      </w:pPr>
      <w:r>
        <w:rPr>
          <w:rFonts w:eastAsia="Times New Roman"/>
          <w:lang w:val="en-US"/>
        </w:rPr>
        <w:t>MUST sign the enclosed &lt;Assertion&gt; as well as the &lt;Response&gt; (and/or the enclosing &lt;ArtifactResponse&gt;).</w:t>
      </w:r>
    </w:p>
    <w:p w14:paraId="5DCA5633" w14:textId="77777777" w:rsidR="00EA4ED3" w:rsidRDefault="00EA4ED3" w:rsidP="001B306D">
      <w:pPr>
        <w:numPr>
          <w:ilvl w:val="0"/>
          <w:numId w:val="9"/>
        </w:numPr>
        <w:spacing w:before="100" w:beforeAutospacing="1" w:after="100" w:afterAutospacing="1"/>
        <w:rPr>
          <w:rFonts w:eastAsia="Times New Roman"/>
          <w:lang w:val="en-US"/>
        </w:rPr>
      </w:pPr>
      <w:r>
        <w:rPr>
          <w:rFonts w:eastAsia="Times New Roman"/>
          <w:lang w:val="en-US"/>
        </w:rPr>
        <w:t>MUST verify each collected assertion has at minimum the Level of Assurance as requested by the DV. If verification fails, MUST handle the received responses as an unrecoverable error.</w:t>
      </w:r>
    </w:p>
    <w:p w14:paraId="3659BB05" w14:textId="77777777" w:rsidR="00EA4ED3" w:rsidRDefault="00EA4ED3" w:rsidP="001B306D">
      <w:pPr>
        <w:numPr>
          <w:ilvl w:val="0"/>
          <w:numId w:val="9"/>
        </w:numPr>
        <w:spacing w:before="100" w:beforeAutospacing="1" w:after="100" w:afterAutospacing="1"/>
        <w:rPr>
          <w:rFonts w:eastAsia="Times New Roman"/>
          <w:lang w:val="en-US"/>
        </w:rPr>
      </w:pPr>
      <w:r>
        <w:rPr>
          <w:rFonts w:eastAsia="Times New Roman"/>
          <w:lang w:val="en-US"/>
        </w:rPr>
        <w:t xml:space="preserve">MUST provide an &lt;AuthnContextClassRef&gt;: </w:t>
      </w:r>
    </w:p>
    <w:p w14:paraId="2B687626" w14:textId="77777777" w:rsidR="00EA4ED3" w:rsidRDefault="00EA4ED3" w:rsidP="001B306D">
      <w:pPr>
        <w:numPr>
          <w:ilvl w:val="1"/>
          <w:numId w:val="9"/>
        </w:numPr>
        <w:spacing w:before="100" w:beforeAutospacing="1" w:after="100" w:afterAutospacing="1"/>
        <w:rPr>
          <w:rFonts w:eastAsia="Times New Roman"/>
          <w:lang w:val="en-US"/>
        </w:rPr>
      </w:pPr>
      <w:r>
        <w:rPr>
          <w:rFonts w:eastAsia="Times New Roman"/>
          <w:lang w:val="en-US"/>
        </w:rPr>
        <w:t>By default fill the AuthnContextClassRef with the value 'urn:oasis:names:tc:SAML:2.0:ac:classes:unspecified'.</w:t>
      </w:r>
    </w:p>
    <w:p w14:paraId="618966A5" w14:textId="77777777" w:rsidR="00EA4ED3" w:rsidRDefault="00EA4ED3" w:rsidP="001B306D">
      <w:pPr>
        <w:pStyle w:val="Normaalweb"/>
        <w:numPr>
          <w:ilvl w:val="1"/>
          <w:numId w:val="9"/>
        </w:numPr>
        <w:rPr>
          <w:lang w:val="en-US"/>
        </w:rPr>
      </w:pPr>
      <w:r>
        <w:rPr>
          <w:lang w:val="en-US"/>
        </w:rPr>
        <w:lastRenderedPageBreak/>
        <w:t xml:space="preserve">When a DV explicitly requests a detailed LoA by including an AuthnContextClassRef in its AuthnRequest </w:t>
      </w:r>
      <w:r>
        <w:rPr>
          <w:rStyle w:val="inline-comment-marker"/>
          <w:lang w:val="en-US"/>
        </w:rPr>
        <w:t>(see above)</w:t>
      </w:r>
    </w:p>
    <w:p w14:paraId="6F33B5C9" w14:textId="77777777" w:rsidR="00EA4ED3" w:rsidRPr="00EA4ED3" w:rsidRDefault="00EA4ED3" w:rsidP="001B306D">
      <w:pPr>
        <w:pStyle w:val="Normaalweb"/>
        <w:numPr>
          <w:ilvl w:val="1"/>
          <w:numId w:val="9"/>
        </w:numPr>
        <w:rPr>
          <w:lang w:val="en-US"/>
        </w:rPr>
      </w:pPr>
      <w:r w:rsidRPr="00EA4ED3">
        <w:rPr>
          <w:rStyle w:val="inline-comment-marker"/>
          <w:lang w:val="en-US"/>
        </w:rPr>
        <w:t>When a DV explicitly requests a detailed LoA by including an AuthnContextClassRef in its AuthnRequest (see above): The HM MUST communicate the effective Level of Assurance of the combined assertions. The effective Level of assurance is the minimum of the LoA of the Authentication assertion and (if applicable) the LoA of the Representation authorization assertion(s).</w:t>
      </w:r>
      <w:r w:rsidRPr="00EA4ED3">
        <w:rPr>
          <w:lang w:val="en-US"/>
        </w:rPr>
        <w:br/>
      </w:r>
      <w:r w:rsidRPr="00EA4ED3">
        <w:rPr>
          <w:i/>
          <w:lang w:val="en-US"/>
        </w:rPr>
        <w:t>The MR communicates two Levels of Assurance in its Assertion. A LevelOfAssurance (requested) and a LevelOfAssuranceUsed (actually obtained). The HM MUST use the LevelOfAssuranceUsed from the MR Assertion as the LoA of the Representation authorization</w:t>
      </w:r>
    </w:p>
    <w:p w14:paraId="2DD1C4CD" w14:textId="77777777" w:rsidR="00EA4ED3" w:rsidRDefault="00EA4ED3" w:rsidP="001B306D">
      <w:pPr>
        <w:pStyle w:val="Normaalweb"/>
        <w:numPr>
          <w:ilvl w:val="0"/>
          <w:numId w:val="9"/>
        </w:numPr>
        <w:rPr>
          <w:lang w:val="en-US"/>
        </w:rPr>
      </w:pPr>
      <w:r>
        <w:rPr>
          <w:rStyle w:val="inline-comment-marker"/>
          <w:b/>
          <w:bCs/>
          <w:lang w:val="en-US"/>
        </w:rPr>
        <w:t>HM MUST provide an &lt;Subject&gt; with the following &lt;NameID&gt;</w:t>
      </w:r>
    </w:p>
    <w:p w14:paraId="6377ABC9" w14:textId="77777777" w:rsidR="00EA4ED3" w:rsidRDefault="00EA4ED3" w:rsidP="001B306D">
      <w:pPr>
        <w:pStyle w:val="Normaalweb"/>
        <w:numPr>
          <w:ilvl w:val="1"/>
          <w:numId w:val="9"/>
        </w:numPr>
        <w:rPr>
          <w:lang w:val="en-US"/>
        </w:rPr>
      </w:pPr>
      <w:r>
        <w:rPr>
          <w:rStyle w:val="inline-comment-marker"/>
          <w:b/>
          <w:bCs/>
          <w:i/>
          <w:iCs/>
          <w:lang w:val="en-US"/>
        </w:rPr>
        <w:t>IF</w:t>
      </w:r>
      <w:r>
        <w:rPr>
          <w:rStyle w:val="inline-comment-marker"/>
          <w:b/>
          <w:bCs/>
          <w:lang w:val="en-US"/>
        </w:rPr>
        <w:t xml:space="preserve"> non-represenation </w:t>
      </w:r>
      <w:r>
        <w:rPr>
          <w:rStyle w:val="inline-comment-marker"/>
          <w:b/>
          <w:bCs/>
          <w:i/>
          <w:iCs/>
          <w:lang w:val="en-US"/>
        </w:rPr>
        <w:t>THEN</w:t>
      </w:r>
      <w:r>
        <w:rPr>
          <w:rStyle w:val="inline-comment-marker"/>
          <w:b/>
          <w:bCs/>
          <w:lang w:val="en-US"/>
        </w:rPr>
        <w:t> copy AD-assertion: Subject.NameID.TransientID</w:t>
      </w:r>
    </w:p>
    <w:p w14:paraId="01062A85" w14:textId="77777777" w:rsidR="00EA4ED3" w:rsidRPr="00266665" w:rsidRDefault="00EA4ED3" w:rsidP="001B306D">
      <w:pPr>
        <w:numPr>
          <w:ilvl w:val="1"/>
          <w:numId w:val="9"/>
        </w:numPr>
        <w:spacing w:before="100" w:beforeAutospacing="1" w:after="100" w:afterAutospacing="1"/>
        <w:rPr>
          <w:rFonts w:eastAsia="Times New Roman"/>
          <w:lang w:val="en-US"/>
        </w:rPr>
      </w:pPr>
      <w:r w:rsidRPr="00266665">
        <w:rPr>
          <w:rStyle w:val="inline-comment-marker"/>
          <w:rFonts w:eastAsia="Times New Roman"/>
          <w:b/>
          <w:bCs/>
          <w:i/>
          <w:iCs/>
          <w:lang w:val="en-US"/>
        </w:rPr>
        <w:t>IF</w:t>
      </w:r>
      <w:r w:rsidR="00266665" w:rsidRPr="00266665">
        <w:rPr>
          <w:rStyle w:val="inline-comment-marker"/>
          <w:rFonts w:eastAsia="Times New Roman"/>
          <w:b/>
          <w:bCs/>
          <w:lang w:val="en-US"/>
        </w:rPr>
        <w:t xml:space="preserve"> </w:t>
      </w:r>
      <w:r w:rsidRPr="00266665">
        <w:rPr>
          <w:rStyle w:val="inline-comment-marker"/>
          <w:rFonts w:eastAsia="Times New Roman"/>
          <w:b/>
          <w:bCs/>
          <w:lang w:val="en-US"/>
        </w:rPr>
        <w:t xml:space="preserve">representation </w:t>
      </w:r>
      <w:r w:rsidRPr="00266665">
        <w:rPr>
          <w:rStyle w:val="inline-comment-marker"/>
          <w:rFonts w:eastAsia="Times New Roman"/>
          <w:b/>
          <w:bCs/>
          <w:i/>
          <w:iCs/>
          <w:lang w:val="en-US"/>
        </w:rPr>
        <w:t>THEN </w:t>
      </w:r>
      <w:r w:rsidRPr="00266665">
        <w:rPr>
          <w:rStyle w:val="inline-comment-marker"/>
          <w:rFonts w:eastAsia="Times New Roman"/>
          <w:b/>
          <w:bCs/>
          <w:lang w:val="en-US"/>
        </w:rPr>
        <w:t>copy MR-assertion: Subject.NameID.TransientID</w:t>
      </w:r>
    </w:p>
    <w:p w14:paraId="6499E464" w14:textId="77777777" w:rsidR="00EA4ED3" w:rsidRDefault="00EA4ED3" w:rsidP="001B306D">
      <w:pPr>
        <w:numPr>
          <w:ilvl w:val="0"/>
          <w:numId w:val="9"/>
        </w:numPr>
        <w:spacing w:before="100" w:beforeAutospacing="1" w:after="100" w:afterAutospacing="1"/>
        <w:rPr>
          <w:rFonts w:eastAsia="Times New Roman"/>
          <w:lang w:val="en-US"/>
        </w:rPr>
      </w:pPr>
      <w:r>
        <w:rPr>
          <w:rStyle w:val="inline-comment-marker"/>
          <w:rFonts w:eastAsia="Times New Roman"/>
          <w:b/>
          <w:bCs/>
          <w:lang w:val="en-US"/>
        </w:rPr>
        <w:t>HM MUST provide an &lt;AttributeStatement&gt; with the following &lt;Attributes&gt;</w:t>
      </w:r>
    </w:p>
    <w:p w14:paraId="7EDBB362" w14:textId="77777777" w:rsidR="00EA4ED3" w:rsidRDefault="00AC3046" w:rsidP="001B306D">
      <w:pPr>
        <w:numPr>
          <w:ilvl w:val="1"/>
          <w:numId w:val="9"/>
        </w:numPr>
        <w:spacing w:before="100" w:beforeAutospacing="1" w:after="100" w:afterAutospacing="1"/>
        <w:rPr>
          <w:rFonts w:eastAsia="Times New Roman"/>
          <w:lang w:val="en-US"/>
        </w:rPr>
      </w:pPr>
      <w:hyperlink r:id="rId51" w:anchor="InterfacespecificationsDV-HMRFC2246-Cop" w:history="1">
        <w:r w:rsidR="00EA4ED3">
          <w:rPr>
            <w:rStyle w:val="Hyperlink"/>
            <w:rFonts w:eastAsia="Times New Roman"/>
            <w:b/>
            <w:bCs/>
            <w:lang w:val="en-US"/>
          </w:rPr>
          <w:t>copy all relevant</w:t>
        </w:r>
      </w:hyperlink>
      <w:r w:rsidR="00EA4ED3">
        <w:rPr>
          <w:rStyle w:val="Zwaar"/>
          <w:rFonts w:eastAsia="Times New Roman"/>
          <w:lang w:val="en-US"/>
        </w:rPr>
        <w:t xml:space="preserve"> MR-Assertion: XACMLAuthz-Decision.Subject.</w:t>
      </w:r>
      <w:r w:rsidR="00EA4ED3">
        <w:rPr>
          <w:rStyle w:val="inline-comment-marker"/>
          <w:rFonts w:eastAsia="Times New Roman"/>
          <w:b/>
          <w:bCs/>
          <w:lang w:val="en-US"/>
        </w:rPr>
        <w:t>ActingSubjectID</w:t>
      </w:r>
      <w:r w:rsidR="00EA4ED3">
        <w:rPr>
          <w:rStyle w:val="Zwaar"/>
          <w:rFonts w:eastAsia="Times New Roman"/>
          <w:lang w:val="en-US"/>
        </w:rPr>
        <w:t xml:space="preserve"> (EncryptedID)</w:t>
      </w:r>
    </w:p>
    <w:p w14:paraId="4D7DA0D9" w14:textId="77777777" w:rsidR="00EA4ED3" w:rsidRDefault="00AC3046" w:rsidP="001B306D">
      <w:pPr>
        <w:numPr>
          <w:ilvl w:val="1"/>
          <w:numId w:val="9"/>
        </w:numPr>
        <w:spacing w:before="100" w:beforeAutospacing="1" w:after="100" w:afterAutospacing="1"/>
        <w:rPr>
          <w:rFonts w:eastAsia="Times New Roman"/>
          <w:lang w:val="en-US"/>
        </w:rPr>
      </w:pPr>
      <w:hyperlink r:id="rId52" w:anchor="InterfacespecificationsDV-HMRFC2246-Cop" w:history="1">
        <w:r w:rsidR="00EA4ED3">
          <w:rPr>
            <w:rStyle w:val="Hyperlink"/>
            <w:rFonts w:eastAsia="Times New Roman"/>
            <w:b/>
            <w:bCs/>
            <w:lang w:val="en-US"/>
          </w:rPr>
          <w:t>copy all relevant</w:t>
        </w:r>
      </w:hyperlink>
      <w:r w:rsidR="00EA4ED3">
        <w:rPr>
          <w:rStyle w:val="Zwaar"/>
          <w:rFonts w:eastAsia="Times New Roman"/>
          <w:lang w:val="en-US"/>
        </w:rPr>
        <w:t xml:space="preserve"> MR-Assertion: XACMLAuthz-Decision.Subject.LegalSubjectID (EncryptedID)</w:t>
      </w:r>
    </w:p>
    <w:p w14:paraId="6790948C" w14:textId="77777777" w:rsidR="00EA4ED3" w:rsidRDefault="00EA4ED3" w:rsidP="001B306D">
      <w:pPr>
        <w:numPr>
          <w:ilvl w:val="1"/>
          <w:numId w:val="9"/>
        </w:numPr>
        <w:spacing w:before="100" w:beforeAutospacing="1" w:after="100" w:afterAutospacing="1"/>
        <w:rPr>
          <w:rFonts w:eastAsia="Times New Roman"/>
          <w:lang w:val="en-US"/>
        </w:rPr>
      </w:pPr>
      <w:r>
        <w:rPr>
          <w:rStyle w:val="Nadruk"/>
          <w:rFonts w:eastAsia="Times New Roman"/>
          <w:b/>
          <w:bCs/>
          <w:lang w:val="en-US"/>
        </w:rPr>
        <w:t>IF</w:t>
      </w:r>
      <w:r>
        <w:rPr>
          <w:rStyle w:val="Zwaar"/>
          <w:rFonts w:eastAsia="Times New Roman"/>
          <w:lang w:val="en-US"/>
        </w:rPr>
        <w:t xml:space="preserve"> ServiceRestrictions are (requested by the DV and) provided by MR </w:t>
      </w:r>
      <w:r>
        <w:rPr>
          <w:rStyle w:val="Nadruk"/>
          <w:rFonts w:eastAsia="Times New Roman"/>
          <w:b/>
          <w:bCs/>
          <w:lang w:val="en-US"/>
        </w:rPr>
        <w:t>THEN</w:t>
      </w:r>
      <w:r>
        <w:rPr>
          <w:rStyle w:val="Zwaar"/>
          <w:rFonts w:eastAsia="Times New Roman"/>
          <w:lang w:val="en-US"/>
        </w:rPr>
        <w:t> </w:t>
      </w:r>
      <w:hyperlink r:id="rId53" w:anchor="InterfacespecificationsDV-HMRFC2246-Cop" w:history="1">
        <w:r>
          <w:rPr>
            <w:rStyle w:val="Hyperlink"/>
            <w:rFonts w:eastAsia="Times New Roman"/>
            <w:b/>
            <w:bCs/>
            <w:lang w:val="en-US"/>
          </w:rPr>
          <w:t>copy all relevant</w:t>
        </w:r>
      </w:hyperlink>
      <w:r>
        <w:rPr>
          <w:rStyle w:val="Zwaar"/>
          <w:rFonts w:eastAsia="Times New Roman"/>
          <w:lang w:val="en-US"/>
        </w:rPr>
        <w:t xml:space="preserve"> MR-assertion: XACMLAuthz-Decision.Resource.ServiceRestrictions</w:t>
      </w:r>
    </w:p>
    <w:p w14:paraId="309FB865" w14:textId="77777777" w:rsidR="00EA4ED3" w:rsidRDefault="00EA4ED3" w:rsidP="001B306D">
      <w:pPr>
        <w:numPr>
          <w:ilvl w:val="1"/>
          <w:numId w:val="9"/>
        </w:numPr>
        <w:spacing w:before="100" w:beforeAutospacing="1" w:after="100" w:afterAutospacing="1"/>
        <w:rPr>
          <w:rFonts w:eastAsia="Times New Roman"/>
          <w:lang w:val="en-US"/>
        </w:rPr>
      </w:pPr>
      <w:r>
        <w:rPr>
          <w:rStyle w:val="Nadruk"/>
          <w:rFonts w:eastAsia="Times New Roman"/>
          <w:b/>
          <w:bCs/>
          <w:lang w:val="en-US"/>
        </w:rPr>
        <w:t>IF </w:t>
      </w:r>
      <w:r>
        <w:rPr>
          <w:rStyle w:val="Zwaar"/>
          <w:rFonts w:eastAsia="Times New Roman"/>
          <w:lang w:val="en-US"/>
        </w:rPr>
        <w:t xml:space="preserve">Representation </w:t>
      </w:r>
      <w:r>
        <w:rPr>
          <w:rStyle w:val="Nadruk"/>
          <w:rFonts w:eastAsia="Times New Roman"/>
          <w:b/>
          <w:bCs/>
          <w:lang w:val="en-US"/>
        </w:rPr>
        <w:t>THEN</w:t>
      </w:r>
      <w:r>
        <w:rPr>
          <w:rStyle w:val="Zwaar"/>
          <w:rFonts w:eastAsia="Times New Roman"/>
          <w:lang w:val="en-US"/>
        </w:rPr>
        <w:t> copy MR-Assertion: XACMLAuthz-Decision.Statement.Request.Resource.ServiceID</w:t>
      </w:r>
    </w:p>
    <w:p w14:paraId="7A71C5FE" w14:textId="77777777" w:rsidR="00EA4ED3" w:rsidRDefault="00EA4ED3" w:rsidP="001B306D">
      <w:pPr>
        <w:numPr>
          <w:ilvl w:val="1"/>
          <w:numId w:val="9"/>
        </w:numPr>
        <w:spacing w:before="100" w:beforeAutospacing="1" w:after="100" w:afterAutospacing="1"/>
        <w:rPr>
          <w:rFonts w:eastAsia="Times New Roman"/>
          <w:lang w:val="en-US"/>
        </w:rPr>
      </w:pPr>
      <w:r>
        <w:rPr>
          <w:rStyle w:val="Nadruk"/>
          <w:rFonts w:eastAsia="Times New Roman"/>
          <w:b/>
          <w:bCs/>
          <w:lang w:val="en-US"/>
        </w:rPr>
        <w:t>IF </w:t>
      </w:r>
      <w:hyperlink r:id="rId54" w:history="1">
        <w:r>
          <w:rPr>
            <w:rStyle w:val="Hyperlink"/>
            <w:rFonts w:eastAsia="Times New Roman"/>
            <w:b/>
            <w:bCs/>
            <w:lang w:val="en-US"/>
          </w:rPr>
          <w:t>Ketenmachtiging</w:t>
        </w:r>
      </w:hyperlink>
      <w:r>
        <w:rPr>
          <w:rStyle w:val="Zwaar"/>
          <w:rFonts w:eastAsia="Times New Roman"/>
          <w:lang w:val="en-US"/>
        </w:rPr>
        <w:t> </w:t>
      </w:r>
      <w:r>
        <w:rPr>
          <w:rStyle w:val="Nadruk"/>
          <w:rFonts w:eastAsia="Times New Roman"/>
          <w:b/>
          <w:bCs/>
          <w:lang w:val="en-US"/>
        </w:rPr>
        <w:t>THEN</w:t>
      </w:r>
      <w:r>
        <w:rPr>
          <w:rStyle w:val="Zwaar"/>
          <w:rFonts w:eastAsia="Times New Roman"/>
          <w:lang w:val="en-US"/>
        </w:rPr>
        <w:t> copy </w:t>
      </w:r>
      <w:r>
        <w:rPr>
          <w:rStyle w:val="inline-comment-marker"/>
          <w:rFonts w:eastAsia="Times New Roman"/>
          <w:b/>
          <w:bCs/>
          <w:lang w:val="en-US"/>
        </w:rPr>
        <w:t>MR</w:t>
      </w:r>
      <w:r>
        <w:rPr>
          <w:rStyle w:val="Zwaar"/>
          <w:rFonts w:eastAsia="Times New Roman"/>
          <w:lang w:val="en-US"/>
        </w:rPr>
        <w:t>-Assertion: XACMLAuthz-Decision.Statement.Request.Resource.IntermediateEntityID</w:t>
      </w:r>
    </w:p>
    <w:p w14:paraId="79C5902A" w14:textId="77777777" w:rsidR="00EA4ED3" w:rsidRDefault="00EA4ED3" w:rsidP="001B306D">
      <w:pPr>
        <w:numPr>
          <w:ilvl w:val="0"/>
          <w:numId w:val="9"/>
        </w:numPr>
        <w:spacing w:before="100" w:beforeAutospacing="1" w:after="100" w:afterAutospacing="1"/>
        <w:rPr>
          <w:rFonts w:eastAsia="Times New Roman"/>
          <w:lang w:val="en-US"/>
        </w:rPr>
      </w:pPr>
      <w:r>
        <w:rPr>
          <w:rStyle w:val="Zwaar"/>
          <w:rFonts w:eastAsia="Times New Roman"/>
          <w:lang w:val="en-US"/>
        </w:rPr>
        <w:t>HM MUST provide an &lt;AttributeStatement&gt; with the following &lt;EncryptedAttributes&gt;</w:t>
      </w:r>
      <w:r>
        <w:rPr>
          <w:rFonts w:eastAsia="Times New Roman"/>
          <w:lang w:val="en-US"/>
        </w:rPr>
        <w:t xml:space="preserve"> </w:t>
      </w:r>
    </w:p>
    <w:p w14:paraId="2B3894DE" w14:textId="77777777" w:rsidR="00EA4ED3" w:rsidRDefault="00AC3046" w:rsidP="001B306D">
      <w:pPr>
        <w:numPr>
          <w:ilvl w:val="1"/>
          <w:numId w:val="9"/>
        </w:numPr>
        <w:spacing w:before="100" w:beforeAutospacing="1" w:after="100" w:afterAutospacing="1"/>
        <w:rPr>
          <w:rFonts w:eastAsia="Times New Roman"/>
          <w:lang w:val="en-US"/>
        </w:rPr>
      </w:pPr>
      <w:hyperlink r:id="rId55" w:anchor="InterfacespecificationsDV-HMRFC2246-Cop" w:history="1">
        <w:r w:rsidR="00EA4ED3">
          <w:rPr>
            <w:rStyle w:val="Zwaar"/>
            <w:rFonts w:eastAsia="Times New Roman"/>
            <w:color w:val="0066CC"/>
            <w:u w:val="single"/>
            <w:lang w:val="en-US"/>
          </w:rPr>
          <w:t xml:space="preserve">copy all relevant </w:t>
        </w:r>
      </w:hyperlink>
      <w:r w:rsidR="00EA4ED3">
        <w:rPr>
          <w:rStyle w:val="Zwaar"/>
          <w:rFonts w:eastAsia="Times New Roman"/>
          <w:lang w:val="en-US"/>
        </w:rPr>
        <w:t>AD-assertion: AttributeStatement.EncryptedAttribute</w:t>
      </w:r>
    </w:p>
    <w:p w14:paraId="34B3DAFF" w14:textId="77777777" w:rsidR="00EA4ED3" w:rsidRDefault="00EA4ED3" w:rsidP="001B306D">
      <w:pPr>
        <w:numPr>
          <w:ilvl w:val="1"/>
          <w:numId w:val="9"/>
        </w:numPr>
        <w:spacing w:before="100" w:beforeAutospacing="1" w:after="100" w:afterAutospacing="1"/>
        <w:rPr>
          <w:rFonts w:eastAsia="Times New Roman"/>
          <w:lang w:val="en-US"/>
        </w:rPr>
      </w:pPr>
      <w:r>
        <w:rPr>
          <w:rStyle w:val="Nadruk"/>
          <w:rFonts w:eastAsia="Times New Roman"/>
          <w:b/>
          <w:bCs/>
          <w:lang w:val="en-US"/>
        </w:rPr>
        <w:t>IF</w:t>
      </w:r>
      <w:r>
        <w:rPr>
          <w:rStyle w:val="Zwaar"/>
          <w:rFonts w:eastAsia="Times New Roman"/>
          <w:lang w:val="en-US"/>
        </w:rPr>
        <w:t xml:space="preserve"> representation </w:t>
      </w:r>
      <w:r>
        <w:rPr>
          <w:rStyle w:val="Nadruk"/>
          <w:rFonts w:eastAsia="Times New Roman"/>
          <w:b/>
          <w:bCs/>
          <w:lang w:val="en-US"/>
        </w:rPr>
        <w:t>THEN</w:t>
      </w:r>
      <w:r>
        <w:rPr>
          <w:rStyle w:val="Zwaar"/>
          <w:rFonts w:eastAsia="Times New Roman"/>
          <w:lang w:val="en-US"/>
        </w:rPr>
        <w:t> </w:t>
      </w:r>
      <w:hyperlink r:id="rId56" w:anchor="InterfacespecificationsDV-HMRFC2246-Cop" w:history="1">
        <w:r>
          <w:rPr>
            <w:rStyle w:val="Hyperlink"/>
            <w:rFonts w:eastAsia="Times New Roman"/>
            <w:b/>
            <w:bCs/>
            <w:lang w:val="en-US"/>
          </w:rPr>
          <w:t xml:space="preserve">copy all relevant </w:t>
        </w:r>
      </w:hyperlink>
      <w:r>
        <w:rPr>
          <w:rStyle w:val="Zwaar"/>
          <w:rFonts w:eastAsia="Times New Roman"/>
          <w:lang w:val="en-US"/>
        </w:rPr>
        <w:t xml:space="preserve">MR-assertion: XACMLAuthz-Decision.Resource.EncryptedAttributes </w:t>
      </w:r>
    </w:p>
    <w:p w14:paraId="72E53403" w14:textId="77777777" w:rsidR="00EA4ED3" w:rsidRPr="00EA4ED3" w:rsidRDefault="00EA4ED3" w:rsidP="001B306D">
      <w:pPr>
        <w:numPr>
          <w:ilvl w:val="0"/>
          <w:numId w:val="9"/>
        </w:numPr>
        <w:spacing w:before="100" w:beforeAutospacing="1" w:after="100" w:afterAutospacing="1"/>
        <w:rPr>
          <w:rStyle w:val="Zwaar"/>
          <w:rFonts w:eastAsia="Times New Roman"/>
          <w:b w:val="0"/>
          <w:bCs w:val="0"/>
          <w:lang w:val="en-US"/>
        </w:rPr>
      </w:pPr>
      <w:r>
        <w:rPr>
          <w:rFonts w:eastAsia="Times New Roman"/>
          <w:lang w:val="en-US"/>
        </w:rPr>
        <w:t>MUST provide an &lt;Advice&gt;, by default filled with verbatim copy of all Assertions – so that original signatures over the assertions remains verifiable – gathered during the authentication process. HM MAY offer their DV to omit this information, if they archive this information and allow for later retrieval.</w:t>
      </w:r>
    </w:p>
    <w:p w14:paraId="5E094CF3" w14:textId="77777777" w:rsidR="00EA4ED3" w:rsidRDefault="00EA4ED3" w:rsidP="001B306D">
      <w:pPr>
        <w:pStyle w:val="Normaalweb"/>
        <w:rPr>
          <w:lang w:val="en-US"/>
        </w:rPr>
      </w:pPr>
      <w:r>
        <w:rPr>
          <w:rStyle w:val="Zwaar"/>
          <w:lang w:val="en-US"/>
        </w:rPr>
        <w:t>"Copy all relevant" </w:t>
      </w:r>
    </w:p>
    <w:p w14:paraId="25D9FBD7" w14:textId="77777777" w:rsidR="00EA4ED3" w:rsidRDefault="00EA4ED3" w:rsidP="001B306D">
      <w:pPr>
        <w:pStyle w:val="Normaalweb"/>
        <w:rPr>
          <w:lang w:val="en-US"/>
        </w:rPr>
      </w:pPr>
      <w:r>
        <w:rPr>
          <w:rStyle w:val="Zwaar"/>
          <w:lang w:val="en-US"/>
        </w:rPr>
        <w:t xml:space="preserve">For &lt;EncryptedID&gt; and &lt;EncryptedAttribute&gt; elements HM MUST  only copy the &lt;EncryptedKey&gt; with the recipient matching the DV with the &lt;EncryptedData&gt; into the HM Summary Assertion. However </w:t>
      </w:r>
      <w:r>
        <w:rPr>
          <w:rStyle w:val="Nadruk"/>
          <w:b/>
          <w:bCs/>
          <w:lang w:val="en-US"/>
        </w:rPr>
        <w:t>IF </w:t>
      </w:r>
      <w:r>
        <w:rPr>
          <w:rStyle w:val="Zwaar"/>
          <w:lang w:val="en-US"/>
        </w:rPr>
        <w:t xml:space="preserve">Dienstbemiddeling (service intermediation) </w:t>
      </w:r>
      <w:r>
        <w:rPr>
          <w:rStyle w:val="Nadruk"/>
          <w:b/>
          <w:bCs/>
          <w:lang w:val="en-US"/>
        </w:rPr>
        <w:t>THEN</w:t>
      </w:r>
      <w:r>
        <w:rPr>
          <w:rStyle w:val="Zwaar"/>
          <w:lang w:val="en-US"/>
        </w:rPr>
        <w:t xml:space="preserve"> HM MUST also copy the &lt;EncryptedKey&gt; with the recipient matching the Dienstbemiddelaar with the &lt;EncryptedData&gt; into the HM Summary Assertion</w:t>
      </w:r>
    </w:p>
    <w:p w14:paraId="369F40B8" w14:textId="77777777" w:rsidR="00355627" w:rsidRPr="00932566" w:rsidRDefault="00355627" w:rsidP="001B306D">
      <w:pPr>
        <w:pStyle w:val="Normaalweb"/>
        <w:rPr>
          <w:lang w:val="en-GB"/>
        </w:rPr>
      </w:pPr>
      <w:r w:rsidRPr="00932566">
        <w:rPr>
          <w:lang w:val="en-GB"/>
        </w:rPr>
        <w:t>NOTE: When copying encrypted XML elements (&lt;EncryptedID&gt;, &lt;EncryptedAttribute&gt;) to create the summary declaration the HM MUST substitute used XML identifiers to point at the EncryptedTypes for a guaranteed unique identifier. This MAY be accomplished by pre- or suffixing the used identifier in the copy.</w:t>
      </w:r>
    </w:p>
    <w:p w14:paraId="1682B5FA" w14:textId="77777777" w:rsidR="00355627" w:rsidRDefault="00355627" w:rsidP="001B306D">
      <w:pPr>
        <w:pStyle w:val="Normaalweb"/>
        <w:rPr>
          <w:lang w:val="en-GB"/>
        </w:rPr>
      </w:pPr>
      <w:r w:rsidRPr="00932566">
        <w:rPr>
          <w:lang w:val="en-GB"/>
        </w:rPr>
        <w:t xml:space="preserve">(Rationale: </w:t>
      </w:r>
      <w:r w:rsidRPr="00932566">
        <w:rPr>
          <w:rStyle w:val="Nadruk"/>
          <w:lang w:val="en-GB"/>
        </w:rPr>
        <w:t>@ID</w:t>
      </w:r>
      <w:r w:rsidRPr="00932566">
        <w:rPr>
          <w:lang w:val="en-GB"/>
        </w:rPr>
        <w:t xml:space="preserve"> values must uniquely identify the elements which bear them. Identifiers that appear once in the summary assertion and once in the advice assertion(s) will break schema validation of assertions).</w:t>
      </w:r>
    </w:p>
    <w:p w14:paraId="2F8BF736" w14:textId="77777777" w:rsidR="00355627" w:rsidRDefault="00355627" w:rsidP="001B306D">
      <w:pPr>
        <w:pStyle w:val="Normaalweb"/>
      </w:pPr>
      <w:r>
        <w:t>A receiving DV:</w:t>
      </w:r>
    </w:p>
    <w:p w14:paraId="27979FB8" w14:textId="77777777" w:rsidR="00355627" w:rsidRPr="00932566" w:rsidRDefault="00355627" w:rsidP="001B306D">
      <w:pPr>
        <w:numPr>
          <w:ilvl w:val="0"/>
          <w:numId w:val="5"/>
        </w:numPr>
        <w:spacing w:before="100" w:beforeAutospacing="1" w:after="100" w:afterAutospacing="1"/>
        <w:rPr>
          <w:rFonts w:eastAsia="Times New Roman"/>
          <w:lang w:val="en-GB"/>
        </w:rPr>
      </w:pPr>
      <w:r w:rsidRPr="00932566">
        <w:rPr>
          <w:rFonts w:eastAsia="Times New Roman"/>
          <w:lang w:val="en-GB"/>
        </w:rPr>
        <w:t>MUST verify the response matches with the Request responded to.</w:t>
      </w:r>
    </w:p>
    <w:p w14:paraId="7ED72C28" w14:textId="77777777" w:rsidR="00355627" w:rsidRPr="00932566" w:rsidRDefault="00355627" w:rsidP="001B306D">
      <w:pPr>
        <w:numPr>
          <w:ilvl w:val="0"/>
          <w:numId w:val="5"/>
        </w:numPr>
        <w:spacing w:before="100" w:beforeAutospacing="1" w:after="100" w:afterAutospacing="1"/>
        <w:rPr>
          <w:rFonts w:eastAsia="Times New Roman"/>
          <w:lang w:val="en-GB"/>
        </w:rPr>
      </w:pPr>
      <w:r w:rsidRPr="00932566">
        <w:rPr>
          <w:rFonts w:eastAsia="Times New Roman"/>
          <w:lang w:val="en-GB"/>
        </w:rPr>
        <w:t xml:space="preserve">MUST validate the signature on the Assertion as well as the Response (and/or the enclosing ArtifactResponse). Message (elements) MUST be signed using a certificate as listed in the SAML metadata </w:t>
      </w:r>
      <w:r w:rsidRPr="00932566">
        <w:rPr>
          <w:rFonts w:eastAsia="Times New Roman"/>
          <w:lang w:val="en-GB"/>
        </w:rPr>
        <w:lastRenderedPageBreak/>
        <w:t>of the HM for the purpose of signing for an IDPSSODescriptor of the responding HM. (NB this should correspond to the certificate as published in the network metadata).</w:t>
      </w:r>
    </w:p>
    <w:p w14:paraId="1FC60454" w14:textId="77777777" w:rsidR="00355627" w:rsidRPr="00932566" w:rsidRDefault="00355627" w:rsidP="001B306D">
      <w:pPr>
        <w:numPr>
          <w:ilvl w:val="0"/>
          <w:numId w:val="5"/>
        </w:numPr>
        <w:spacing w:before="100" w:beforeAutospacing="1" w:after="100" w:afterAutospacing="1"/>
        <w:rPr>
          <w:rFonts w:eastAsia="Times New Roman"/>
          <w:lang w:val="en-GB"/>
        </w:rPr>
      </w:pPr>
      <w:r w:rsidRPr="00932566">
        <w:rPr>
          <w:rFonts w:eastAsia="Times New Roman"/>
          <w:lang w:val="en-GB"/>
        </w:rPr>
        <w:t>SHOULD verify the structure and contents of the Response.</w:t>
      </w:r>
    </w:p>
    <w:p w14:paraId="0AA0BF7E" w14:textId="77777777" w:rsidR="00355627" w:rsidRPr="00932566" w:rsidRDefault="00355627" w:rsidP="001B306D">
      <w:pPr>
        <w:numPr>
          <w:ilvl w:val="0"/>
          <w:numId w:val="5"/>
        </w:numPr>
        <w:spacing w:before="100" w:beforeAutospacing="1" w:after="100" w:afterAutospacing="1"/>
        <w:rPr>
          <w:rFonts w:eastAsia="Times New Roman"/>
          <w:lang w:val="en-GB"/>
        </w:rPr>
      </w:pPr>
      <w:r w:rsidRPr="00932566">
        <w:rPr>
          <w:rFonts w:eastAsia="Times New Roman"/>
          <w:lang w:val="en-GB"/>
        </w:rPr>
        <w:t>SHOULD validate the signature and linking of the Evidence assertions.</w:t>
      </w:r>
    </w:p>
    <w:p w14:paraId="53DF085C" w14:textId="77777777" w:rsidR="00355627" w:rsidRPr="00932566" w:rsidRDefault="00355627" w:rsidP="001B306D">
      <w:pPr>
        <w:numPr>
          <w:ilvl w:val="0"/>
          <w:numId w:val="5"/>
        </w:numPr>
        <w:spacing w:before="100" w:beforeAutospacing="1" w:after="100" w:afterAutospacing="1"/>
        <w:rPr>
          <w:rFonts w:eastAsia="Times New Roman"/>
          <w:lang w:val="en-GB"/>
        </w:rPr>
      </w:pPr>
      <w:r w:rsidRPr="00932566">
        <w:rPr>
          <w:rFonts w:eastAsia="Times New Roman"/>
          <w:lang w:val="en-GB"/>
        </w:rPr>
        <w:t>In case the receiving DV is a Dienstbemiddelaar, the Dienstbemiddelaar MUST provide a verbatim copy of the assertion – so that original signatures over the assertions remains verifiable – to the Dienstaanbieder (service supplier).</w:t>
      </w:r>
    </w:p>
    <w:p w14:paraId="2E50851E" w14:textId="77777777" w:rsidR="00355627" w:rsidRPr="00932566" w:rsidRDefault="00355627" w:rsidP="001B306D">
      <w:pPr>
        <w:numPr>
          <w:ilvl w:val="0"/>
          <w:numId w:val="5"/>
        </w:numPr>
        <w:spacing w:before="100" w:beforeAutospacing="1" w:after="100" w:afterAutospacing="1"/>
        <w:rPr>
          <w:rFonts w:eastAsia="Times New Roman"/>
          <w:lang w:val="en-GB"/>
        </w:rPr>
      </w:pPr>
      <w:r w:rsidRPr="00932566">
        <w:rPr>
          <w:rFonts w:eastAsia="Times New Roman"/>
          <w:lang w:val="en-GB"/>
        </w:rPr>
        <w:t>IF the DV receives a pseudonym THEN the DV SHOULD create a mapping from the obtained Pseudonym to a user account, rather than using the obtained pseudoniem directly as unique key for an account.</w:t>
      </w:r>
    </w:p>
    <w:p w14:paraId="620FA59D" w14:textId="77777777" w:rsidR="00355627" w:rsidRPr="00932566" w:rsidRDefault="00355627" w:rsidP="001B306D">
      <w:pPr>
        <w:numPr>
          <w:ilvl w:val="0"/>
          <w:numId w:val="5"/>
        </w:numPr>
        <w:spacing w:before="100" w:beforeAutospacing="1" w:after="100" w:afterAutospacing="1"/>
        <w:rPr>
          <w:rFonts w:eastAsia="Times New Roman"/>
          <w:lang w:val="en-GB"/>
        </w:rPr>
      </w:pPr>
      <w:r w:rsidRPr="00932566">
        <w:rPr>
          <w:rFonts w:eastAsia="Times New Roman"/>
          <w:lang w:val="en-GB"/>
        </w:rPr>
        <w:t xml:space="preserve">MUST decrypt an Encrypted Pseudonym or Encrypted Identity in the EncryptedID in the Attribute Statement of the Assertion using preinstalled keymaterial and software to obtain the actual identifier. </w:t>
      </w:r>
    </w:p>
    <w:p w14:paraId="0D517073" w14:textId="77777777" w:rsidR="00355627" w:rsidRPr="00932566" w:rsidRDefault="00355627" w:rsidP="001B306D">
      <w:pPr>
        <w:numPr>
          <w:ilvl w:val="2"/>
          <w:numId w:val="5"/>
        </w:numPr>
        <w:spacing w:before="100" w:beforeAutospacing="1" w:after="100" w:afterAutospacing="1"/>
        <w:rPr>
          <w:rFonts w:eastAsia="Times New Roman"/>
          <w:lang w:val="en-GB"/>
        </w:rPr>
      </w:pPr>
      <w:r w:rsidRPr="00932566">
        <w:rPr>
          <w:rFonts w:eastAsia="Times New Roman"/>
          <w:lang w:val="en-GB"/>
        </w:rPr>
        <w:t xml:space="preserve">SHOULD create a mapping from the obtained identifier to a user account, rather than using the obtained identifier directly as unique key for an account. </w:t>
      </w:r>
    </w:p>
    <w:p w14:paraId="08539B49" w14:textId="77777777" w:rsidR="00355627" w:rsidRPr="00932566" w:rsidRDefault="00355627" w:rsidP="001B306D">
      <w:pPr>
        <w:pStyle w:val="Normaalweb"/>
        <w:rPr>
          <w:lang w:val="en-GB"/>
        </w:rPr>
      </w:pPr>
      <w:r w:rsidRPr="00932566">
        <w:rPr>
          <w:rStyle w:val="Zwaar"/>
          <w:lang w:val="en-GB"/>
        </w:rPr>
        <w:t>RequestKeyMaterial</w:t>
      </w:r>
    </w:p>
    <w:p w14:paraId="0A78F925" w14:textId="77777777" w:rsidR="00355627" w:rsidRPr="00932566" w:rsidRDefault="00355627" w:rsidP="001B306D">
      <w:pPr>
        <w:pStyle w:val="confluence-link"/>
        <w:rPr>
          <w:lang w:val="en-GB"/>
        </w:rPr>
      </w:pPr>
      <w:r w:rsidRPr="00932566">
        <w:rPr>
          <w:lang w:val="en-GB"/>
        </w:rPr>
        <w:t xml:space="preserve">The DV may request the HM for DV-specific key material which the DV can use to decrypt the EncryptedPseudonym into a DV-specific pseudonym or BSN, as per </w:t>
      </w:r>
      <w:hyperlink r:id="rId57" w:history="1">
        <w:r w:rsidRPr="00932566">
          <w:rPr>
            <w:rStyle w:val="Hyperlink"/>
            <w:lang w:val="en-GB"/>
          </w:rPr>
          <w:t>AUC9 Verstrekken sleutelmateriaal Dienstverleners</w:t>
        </w:r>
      </w:hyperlink>
      <w:r w:rsidRPr="00932566">
        <w:rPr>
          <w:lang w:val="en-GB"/>
        </w:rPr>
        <w:t>. The HM can request the keys at the BSNk (see</w:t>
      </w:r>
      <w:r w:rsidRPr="00932566">
        <w:rPr>
          <w:rStyle w:val="confluence-link1"/>
          <w:lang w:val="en-GB"/>
        </w:rPr>
        <w:t> </w:t>
      </w:r>
      <w:hyperlink r:id="rId58" w:history="1">
        <w:r w:rsidRPr="00932566">
          <w:rPr>
            <w:rStyle w:val="Hyperlink"/>
            <w:lang w:val="en-GB"/>
          </w:rPr>
          <w:t>Interface specifications aux HM-BSNk - ProvideDVkeys</w:t>
        </w:r>
      </w:hyperlink>
      <w:r w:rsidRPr="00932566">
        <w:rPr>
          <w:lang w:val="en-GB"/>
        </w:rPr>
        <w:t>).</w:t>
      </w:r>
    </w:p>
    <w:p w14:paraId="5DFAA7B4" w14:textId="77777777" w:rsidR="00355627" w:rsidRPr="00932566" w:rsidRDefault="00355627" w:rsidP="001B306D">
      <w:pPr>
        <w:pStyle w:val="Normaalweb"/>
        <w:rPr>
          <w:lang w:val="en-GB"/>
        </w:rPr>
      </w:pPr>
      <w:r w:rsidRPr="00932566">
        <w:rPr>
          <w:lang w:val="en-GB"/>
        </w:rPr>
        <w:t>A PKIo-certificate of the DV is required, the PKIo-certificate MUST have a (extended) key usage that allows for keyEncipherment. If the DV may request a BSN, the PKIo-certificate MUST have a Subject.serialNumber containing the organizations OIN. </w:t>
      </w:r>
    </w:p>
    <w:p w14:paraId="7400851F" w14:textId="77777777" w:rsidR="00355627" w:rsidRPr="00932566" w:rsidRDefault="00355627" w:rsidP="001B306D">
      <w:pPr>
        <w:pStyle w:val="Kop3"/>
        <w:rPr>
          <w:rFonts w:eastAsia="Times New Roman"/>
          <w:lang w:val="en-GB"/>
        </w:rPr>
      </w:pPr>
      <w:r w:rsidRPr="00932566">
        <w:rPr>
          <w:rStyle w:val="Zwaar"/>
          <w:rFonts w:eastAsia="Times New Roman"/>
          <w:b/>
          <w:bCs/>
          <w:lang w:val="en-GB"/>
        </w:rPr>
        <w:t>ProvideKeyMaterial</w:t>
      </w:r>
    </w:p>
    <w:p w14:paraId="52FFE335" w14:textId="77777777" w:rsidR="00355627" w:rsidRPr="00932566" w:rsidRDefault="00355627" w:rsidP="001B306D">
      <w:pPr>
        <w:pStyle w:val="Normaalweb"/>
        <w:rPr>
          <w:lang w:val="en-GB"/>
        </w:rPr>
      </w:pPr>
      <w:r w:rsidRPr="00932566">
        <w:rPr>
          <w:lang w:val="en-GB"/>
        </w:rPr>
        <w:t xml:space="preserve">The Herkenningsmakelaar MUST transfer the PKIo-encrypted key material to the DV unaltered. The HM will receive the DV-keys from the BSNk (see </w:t>
      </w:r>
      <w:hyperlink r:id="rId59" w:history="1">
        <w:r w:rsidRPr="00932566">
          <w:rPr>
            <w:rStyle w:val="Hyperlink"/>
            <w:lang w:val="en-GB"/>
          </w:rPr>
          <w:t>Interface specifications aux HM-BSNk - ProvideDVkeys</w:t>
        </w:r>
      </w:hyperlink>
      <w:r w:rsidRPr="00932566">
        <w:rPr>
          <w:lang w:val="en-GB"/>
        </w:rPr>
        <w:t>).</w:t>
      </w:r>
    </w:p>
    <w:p w14:paraId="3DBC464A" w14:textId="77777777" w:rsidR="00355627" w:rsidRPr="00932566" w:rsidRDefault="00355627" w:rsidP="001B306D">
      <w:pPr>
        <w:pStyle w:val="Normaalweb"/>
        <w:rPr>
          <w:lang w:val="en-GB"/>
        </w:rPr>
      </w:pPr>
      <w:r w:rsidRPr="00932566">
        <w:rPr>
          <w:lang w:val="en-GB"/>
        </w:rPr>
        <w:t>The DV can decrypt the DV-keys using its private key corresponding with the PKIo-certificate used in the request.</w:t>
      </w:r>
    </w:p>
    <w:p w14:paraId="7AE15D25" w14:textId="77777777" w:rsidR="00F86DAE" w:rsidRDefault="00F86DAE" w:rsidP="001B306D">
      <w:pPr>
        <w:rPr>
          <w:lang w:val="en-GB"/>
        </w:rPr>
      </w:pPr>
    </w:p>
    <w:p w14:paraId="32BF5399" w14:textId="77777777" w:rsidR="00F86DAE" w:rsidRDefault="00035F2C" w:rsidP="001B306D">
      <w:pPr>
        <w:pStyle w:val="Kop1"/>
        <w:rPr>
          <w:rFonts w:eastAsia="Times New Roman"/>
          <w:lang w:val="en-US"/>
        </w:rPr>
      </w:pPr>
      <w:r>
        <w:rPr>
          <w:rFonts w:eastAsia="Times New Roman"/>
          <w:lang w:val="en-US"/>
        </w:rPr>
        <w:t xml:space="preserve">2. </w:t>
      </w:r>
      <w:r w:rsidR="00F86DAE">
        <w:rPr>
          <w:rFonts w:eastAsia="Times New Roman"/>
          <w:lang w:val="en-US"/>
        </w:rPr>
        <w:t>SubjectConfirmation</w:t>
      </w:r>
    </w:p>
    <w:p w14:paraId="70F6D17F" w14:textId="77777777" w:rsidR="00F86DAE" w:rsidRDefault="00F86DAE" w:rsidP="001B306D">
      <w:pPr>
        <w:pStyle w:val="Normaalweb"/>
        <w:rPr>
          <w:lang w:val="en-US"/>
        </w:rPr>
      </w:pPr>
      <w:r>
        <w:rPr>
          <w:lang w:val="en-US"/>
        </w:rPr>
        <w:t>The SubjectConfirmation exists in a Subject, and is used in two manners on Subjects:</w:t>
      </w:r>
    </w:p>
    <w:p w14:paraId="47CFE8D3" w14:textId="77777777" w:rsidR="00F86DAE" w:rsidRDefault="00F86DAE" w:rsidP="001B306D">
      <w:pPr>
        <w:numPr>
          <w:ilvl w:val="0"/>
          <w:numId w:val="11"/>
        </w:numPr>
        <w:spacing w:before="100" w:beforeAutospacing="1" w:after="100" w:afterAutospacing="1"/>
        <w:rPr>
          <w:rFonts w:eastAsia="Times New Roman"/>
          <w:lang w:val="en-US"/>
        </w:rPr>
      </w:pPr>
      <w:r>
        <w:rPr>
          <w:rFonts w:eastAsia="Times New Roman"/>
          <w:lang w:val="en-US"/>
        </w:rPr>
        <w:t>To hold a 'bearer' confirmation in a response to an AuthnRequest, to conform to the WebSSO profile.</w:t>
      </w:r>
    </w:p>
    <w:p w14:paraId="0E23D1E1" w14:textId="77777777" w:rsidR="00F86DAE" w:rsidRDefault="00F86DAE" w:rsidP="001B306D">
      <w:pPr>
        <w:numPr>
          <w:ilvl w:val="0"/>
          <w:numId w:val="11"/>
        </w:numPr>
        <w:spacing w:before="100" w:beforeAutospacing="1" w:after="100" w:afterAutospacing="1"/>
        <w:rPr>
          <w:rFonts w:eastAsia="Times New Roman"/>
          <w:lang w:val="en-US"/>
        </w:rPr>
      </w:pPr>
      <w:r>
        <w:rPr>
          <w:rFonts w:eastAsia="Times New Roman"/>
          <w:lang w:val="en-US"/>
        </w:rPr>
        <w:t>To hold a 'holder-of-key' in a response to an AuthnRequest when a Service Intermediary is involved.</w:t>
      </w:r>
    </w:p>
    <w:p w14:paraId="0F375572" w14:textId="77777777" w:rsidR="00F86DAE" w:rsidRDefault="00F86DAE" w:rsidP="001B306D">
      <w:pPr>
        <w:rPr>
          <w:rFonts w:eastAsia="Times New Roman"/>
          <w:lang w:val="en-US"/>
        </w:rPr>
      </w:pPr>
      <w:r>
        <w:rPr>
          <w:rFonts w:eastAsia="Times New Roman"/>
          <w:lang w:val="en-US"/>
        </w:rPr>
        <w:t xml:space="preserve">A </w:t>
      </w:r>
      <w:r>
        <w:rPr>
          <w:rStyle w:val="Nadruk"/>
          <w:rFonts w:eastAsia="Times New Roman"/>
          <w:lang w:val="en-US"/>
        </w:rPr>
        <w:t xml:space="preserve">&lt;Subject&gt; </w:t>
      </w:r>
      <w:r>
        <w:rPr>
          <w:rFonts w:eastAsia="Times New Roman"/>
          <w:lang w:val="en-US"/>
        </w:rPr>
        <w:t xml:space="preserve">in an </w:t>
      </w:r>
      <w:r>
        <w:rPr>
          <w:rStyle w:val="Nadruk"/>
          <w:rFonts w:eastAsia="Times New Roman"/>
          <w:lang w:val="en-US"/>
        </w:rPr>
        <w:t>&lt;Assertion&gt;</w:t>
      </w:r>
      <w:r>
        <w:rPr>
          <w:rFonts w:eastAsia="Times New Roman"/>
          <w:lang w:val="en-US"/>
        </w:rPr>
        <w:t xml:space="preserve"> can contain two different types of  </w:t>
      </w:r>
      <w:r>
        <w:rPr>
          <w:rStyle w:val="Nadruk"/>
          <w:rFonts w:eastAsia="Times New Roman"/>
          <w:lang w:val="en-US"/>
        </w:rPr>
        <w:t>&lt;SubjectConfirmation&gt;</w:t>
      </w:r>
      <w:r>
        <w:rPr>
          <w:rFonts w:eastAsia="Times New Roman"/>
          <w:lang w:val="en-US"/>
        </w:rPr>
        <w:t xml:space="preserve"> elements. Below is a description for each of these usages. Note that both bearer and holder-of-key confirmations MAY be applicable to a single Assertion. </w:t>
      </w:r>
    </w:p>
    <w:p w14:paraId="58D5AC70" w14:textId="77777777" w:rsidR="00F86DAE" w:rsidRDefault="00F86DAE" w:rsidP="001B306D">
      <w:pPr>
        <w:pStyle w:val="Kop3"/>
        <w:rPr>
          <w:rFonts w:eastAsia="Times New Roman"/>
          <w:lang w:val="en-US"/>
        </w:rPr>
      </w:pPr>
      <w:r>
        <w:rPr>
          <w:rFonts w:eastAsia="Times New Roman"/>
          <w:lang w:val="en-US"/>
        </w:rPr>
        <w:t>SubjectConfirmation for bearer confirmation (WebSSO)</w:t>
      </w:r>
    </w:p>
    <w:p w14:paraId="18451D1B" w14:textId="77777777" w:rsidR="00F86DAE" w:rsidRDefault="00F86DAE" w:rsidP="001B306D">
      <w:pPr>
        <w:pStyle w:val="Normaalweb"/>
        <w:rPr>
          <w:lang w:val="en-US"/>
        </w:rPr>
      </w:pPr>
      <w:r>
        <w:rPr>
          <w:lang w:val="en-US"/>
        </w:rPr>
        <w:lastRenderedPageBreak/>
        <w:t>In case a relying party is requesting authentication of a user according to the SAML Web SSO profile, a 'bearer' SubjectConfirmation (see SAML 2.0 Profiles, §3.3 and §4.1.4).</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21"/>
        <w:gridCol w:w="493"/>
        <w:gridCol w:w="7118"/>
      </w:tblGrid>
      <w:tr w:rsidR="00F86DAE" w14:paraId="7E7A8FE6" w14:textId="77777777" w:rsidTr="00F86DAE">
        <w:trPr>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A552C" w14:textId="77777777" w:rsidR="00F86DAE" w:rsidRPr="00B908F3" w:rsidRDefault="00F86DAE" w:rsidP="001B306D">
            <w:pPr>
              <w:pStyle w:val="Normaalweb"/>
              <w:jc w:val="center"/>
              <w:rPr>
                <w:b/>
                <w:bCs/>
              </w:rPr>
            </w:pPr>
            <w:r w:rsidRPr="00B908F3">
              <w:rPr>
                <w:rStyle w:val="Zwaar"/>
              </w:rPr>
              <w:t>Element/@Attribute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2253F3" w14:textId="77777777" w:rsidR="00F86DAE" w:rsidRPr="00B908F3" w:rsidRDefault="00F86DAE" w:rsidP="001B306D">
            <w:pPr>
              <w:pStyle w:val="Normaalweb"/>
              <w:jc w:val="center"/>
              <w:rPr>
                <w:b/>
                <w:bCs/>
              </w:rPr>
            </w:pPr>
            <w:r w:rsidRPr="00B908F3">
              <w:rPr>
                <w:rStyle w:val="Zwaar"/>
              </w:rPr>
              <w:t>0..n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FB5863" w14:textId="77777777" w:rsidR="00F86DAE" w:rsidRPr="00B908F3" w:rsidRDefault="00F86DAE" w:rsidP="001B306D">
            <w:pPr>
              <w:pStyle w:val="Normaalweb"/>
              <w:jc w:val="center"/>
              <w:rPr>
                <w:b/>
                <w:bCs/>
              </w:rPr>
            </w:pPr>
            <w:r w:rsidRPr="00B908F3">
              <w:rPr>
                <w:rStyle w:val="Zwaar"/>
              </w:rPr>
              <w:t>Description</w:t>
            </w:r>
          </w:p>
        </w:tc>
      </w:tr>
      <w:tr w:rsidR="00F86DAE" w:rsidRPr="00FA318C" w14:paraId="30079361"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F64C3" w14:textId="77777777" w:rsidR="00F86DAE" w:rsidRPr="00B908F3" w:rsidRDefault="00F86DAE" w:rsidP="001B306D">
            <w:pPr>
              <w:pStyle w:val="Normaalweb"/>
            </w:pPr>
            <w:r w:rsidRPr="00B908F3">
              <w:rPr>
                <w:rStyle w:val="Nadruk"/>
              </w:rPr>
              <w:t>&lt;SubjectConfirmation&gt;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F97093" w14:textId="77777777" w:rsidR="00F86DAE" w:rsidRPr="00B908F3" w:rsidRDefault="00F86DAE" w:rsidP="001B306D">
            <w:pPr>
              <w:rPr>
                <w:rFonts w:eastAsia="Times New Roman"/>
              </w:rPr>
            </w:pPr>
            <w:r w:rsidRPr="00B908F3">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061CF" w14:textId="77777777" w:rsidR="00F86DAE" w:rsidRPr="00B908F3" w:rsidRDefault="00F86DAE" w:rsidP="001B306D">
            <w:pPr>
              <w:pStyle w:val="Normaalweb"/>
              <w:rPr>
                <w:lang w:val="en-GB"/>
              </w:rPr>
            </w:pPr>
            <w:r w:rsidRPr="00B908F3">
              <w:rPr>
                <w:lang w:val="en-GB"/>
              </w:rPr>
              <w:t>(Only for the Declaration of Identity</w:t>
            </w:r>
            <w:r w:rsidRPr="00B908F3">
              <w:rPr>
                <w:color w:val="333333"/>
                <w:lang w:val="en-GB"/>
              </w:rPr>
              <w:t xml:space="preserve"> or a HM Summary Declaration to the DV</w:t>
            </w:r>
            <w:r w:rsidRPr="00B908F3">
              <w:rPr>
                <w:lang w:val="en-GB"/>
              </w:rPr>
              <w:t>)</w:t>
            </w:r>
          </w:p>
          <w:p w14:paraId="18953B10" w14:textId="77777777" w:rsidR="00F86DAE" w:rsidRPr="00B908F3" w:rsidRDefault="00F86DAE" w:rsidP="001B306D">
            <w:pPr>
              <w:pStyle w:val="Normaalweb"/>
              <w:rPr>
                <w:lang w:val="en-GB"/>
              </w:rPr>
            </w:pPr>
            <w:r w:rsidRPr="00B908F3">
              <w:rPr>
                <w:lang w:val="en-GB"/>
              </w:rPr>
              <w:t>Allows for association of client with assertion to conform to the SAML Web SSO profile.</w:t>
            </w:r>
          </w:p>
        </w:tc>
      </w:tr>
      <w:tr w:rsidR="00F86DAE" w:rsidRPr="00FA318C" w14:paraId="518CDBB9"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ADBD6A" w14:textId="77777777" w:rsidR="00F86DAE" w:rsidRPr="00B908F3" w:rsidRDefault="00F86DAE" w:rsidP="001B306D">
            <w:pPr>
              <w:rPr>
                <w:rFonts w:eastAsia="Times New Roman"/>
              </w:rPr>
            </w:pPr>
            <w:r w:rsidRPr="00B908F3">
              <w:rPr>
                <w:rFonts w:eastAsia="Times New Roman"/>
                <w:lang w:val="en-GB"/>
              </w:rPr>
              <w:t xml:space="preserve">  </w:t>
            </w:r>
            <w:r w:rsidRPr="00B908F3">
              <w:rPr>
                <w:rFonts w:eastAsia="Times New Roman"/>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4868CA" w14:textId="77777777" w:rsidR="00F86DAE" w:rsidRPr="00B908F3" w:rsidRDefault="00F86DAE" w:rsidP="001B306D">
            <w:pPr>
              <w:rPr>
                <w:rFonts w:eastAsia="Times New Roman"/>
              </w:rPr>
            </w:pPr>
            <w:r w:rsidRPr="00B908F3">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9130E" w14:textId="77777777" w:rsidR="00F86DAE" w:rsidRPr="00B908F3" w:rsidRDefault="00F86DAE" w:rsidP="001B306D">
            <w:pPr>
              <w:rPr>
                <w:rFonts w:eastAsia="Times New Roman"/>
                <w:lang w:val="en-GB"/>
              </w:rPr>
            </w:pPr>
            <w:r w:rsidRPr="00B908F3">
              <w:rPr>
                <w:rFonts w:eastAsia="Times New Roman"/>
                <w:lang w:val="en-GB"/>
              </w:rPr>
              <w:t>MUST contain the value 'urn:oasis:names:tc:SAML:2.0:cm:bearer'.</w:t>
            </w:r>
          </w:p>
        </w:tc>
      </w:tr>
      <w:tr w:rsidR="00F86DAE" w14:paraId="6B34C50A"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627AB" w14:textId="77777777" w:rsidR="00F86DAE" w:rsidRPr="00B908F3" w:rsidRDefault="00F86DAE" w:rsidP="001B306D">
            <w:pPr>
              <w:rPr>
                <w:rFonts w:eastAsia="Times New Roman"/>
              </w:rPr>
            </w:pPr>
            <w:r w:rsidRPr="00B908F3">
              <w:rPr>
                <w:rStyle w:val="Nadruk"/>
                <w:rFonts w:eastAsia="Times New Roman"/>
              </w:rPr>
              <w:t>&lt;SubjectConfirmationData&gt;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C8E54" w14:textId="77777777" w:rsidR="00F86DAE" w:rsidRPr="00B908F3" w:rsidRDefault="00F86DAE" w:rsidP="001B306D">
            <w:pPr>
              <w:rPr>
                <w:rFonts w:eastAsia="Times New Roman"/>
              </w:rPr>
            </w:pPr>
            <w:r w:rsidRPr="00B908F3">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D2A19" w14:textId="77777777" w:rsidR="00F86DAE" w:rsidRPr="00B908F3" w:rsidRDefault="00F86DAE" w:rsidP="001B306D">
            <w:pPr>
              <w:rPr>
                <w:rFonts w:eastAsia="Times New Roman"/>
              </w:rPr>
            </w:pPr>
            <w:r w:rsidRPr="00B908F3">
              <w:rPr>
                <w:rFonts w:eastAsia="Times New Roman"/>
              </w:rPr>
              <w:t> </w:t>
            </w:r>
          </w:p>
        </w:tc>
      </w:tr>
      <w:tr w:rsidR="00F86DAE" w14:paraId="7B51BBF2"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78072C" w14:textId="77777777" w:rsidR="00F86DAE" w:rsidRPr="00B908F3" w:rsidRDefault="00F86DAE" w:rsidP="001B306D">
            <w:pPr>
              <w:rPr>
                <w:rFonts w:eastAsia="Times New Roman"/>
              </w:rPr>
            </w:pPr>
            <w:r w:rsidRPr="00B908F3">
              <w:rPr>
                <w:rFonts w:eastAsia="Times New Roman"/>
              </w:rPr>
              <w:t>    @NotBefore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7FB2D" w14:textId="77777777" w:rsidR="00F86DAE" w:rsidRPr="00B908F3" w:rsidRDefault="00F86DAE" w:rsidP="001B306D">
            <w:pPr>
              <w:rPr>
                <w:rFonts w:eastAsia="Times New Roman"/>
              </w:rPr>
            </w:pPr>
            <w:r w:rsidRPr="00B908F3">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BBF2B" w14:textId="77777777" w:rsidR="00F86DAE" w:rsidRPr="00B908F3" w:rsidRDefault="00F86DAE" w:rsidP="001B306D">
            <w:pPr>
              <w:rPr>
                <w:rFonts w:eastAsia="Times New Roman"/>
              </w:rPr>
            </w:pPr>
            <w:r w:rsidRPr="00B908F3">
              <w:rPr>
                <w:rFonts w:eastAsia="Times New Roman"/>
              </w:rPr>
              <w:t>MUST NOT be used.</w:t>
            </w:r>
          </w:p>
        </w:tc>
      </w:tr>
      <w:tr w:rsidR="00F86DAE" w:rsidRPr="00FA318C" w14:paraId="5F9F5FB2"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A41F57" w14:textId="77777777" w:rsidR="00F86DAE" w:rsidRPr="00B908F3" w:rsidRDefault="00F86DAE" w:rsidP="001B306D">
            <w:pPr>
              <w:rPr>
                <w:rFonts w:eastAsia="Times New Roman"/>
              </w:rPr>
            </w:pPr>
            <w:r w:rsidRPr="00B908F3">
              <w:rPr>
                <w:rFonts w:eastAsia="Times New Roman"/>
              </w:rPr>
              <w:t>    @NotOnOrAfter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2F9C9" w14:textId="77777777" w:rsidR="00F86DAE" w:rsidRPr="00B908F3" w:rsidRDefault="00F86DAE" w:rsidP="001B306D">
            <w:pPr>
              <w:rPr>
                <w:rFonts w:eastAsia="Times New Roman"/>
              </w:rPr>
            </w:pPr>
            <w:r w:rsidRPr="00B908F3">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45822B" w14:textId="77777777" w:rsidR="00F86DAE" w:rsidRPr="00B908F3" w:rsidRDefault="00F86DAE" w:rsidP="001B306D">
            <w:pPr>
              <w:rPr>
                <w:rFonts w:eastAsia="Times New Roman"/>
                <w:lang w:val="en-GB"/>
              </w:rPr>
            </w:pPr>
            <w:r w:rsidRPr="00B908F3">
              <w:rPr>
                <w:rFonts w:eastAsia="Times New Roman"/>
                <w:lang w:val="en-GB"/>
              </w:rPr>
              <w:t>Indicates maximum validity of the assertion</w:t>
            </w:r>
          </w:p>
        </w:tc>
      </w:tr>
      <w:tr w:rsidR="00F86DAE" w:rsidRPr="00FA318C" w14:paraId="4D5ACA72"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712B9" w14:textId="77777777" w:rsidR="00F86DAE" w:rsidRPr="00B908F3" w:rsidRDefault="00F86DAE" w:rsidP="001B306D">
            <w:pPr>
              <w:rPr>
                <w:rFonts w:eastAsia="Times New Roman"/>
              </w:rPr>
            </w:pPr>
            <w:r w:rsidRPr="00B908F3">
              <w:rPr>
                <w:rFonts w:eastAsia="Times New Roman"/>
                <w:lang w:val="en-GB"/>
              </w:rPr>
              <w:t xml:space="preserve">    </w:t>
            </w:r>
            <w:r w:rsidRPr="00B908F3">
              <w:rPr>
                <w:rFonts w:eastAsia="Times New Roman"/>
              </w:rPr>
              <w:t>@Recipient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5FBA0" w14:textId="77777777" w:rsidR="00F86DAE" w:rsidRPr="00B908F3" w:rsidRDefault="00F86DAE" w:rsidP="001B306D">
            <w:pPr>
              <w:rPr>
                <w:rFonts w:eastAsia="Times New Roman"/>
              </w:rPr>
            </w:pPr>
            <w:r w:rsidRPr="00B908F3">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320B6" w14:textId="77777777" w:rsidR="00F86DAE" w:rsidRPr="00B908F3" w:rsidRDefault="00F86DAE" w:rsidP="001B306D">
            <w:pPr>
              <w:rPr>
                <w:rFonts w:eastAsia="Times New Roman"/>
                <w:lang w:val="en-GB"/>
              </w:rPr>
            </w:pPr>
            <w:r w:rsidRPr="00B908F3">
              <w:rPr>
                <w:rFonts w:eastAsia="Times New Roman"/>
                <w:lang w:val="en-GB"/>
              </w:rPr>
              <w:t>The assertion consumer Service index of the immediate requester to which an attesting entity can present the assertion</w:t>
            </w:r>
          </w:p>
        </w:tc>
      </w:tr>
      <w:tr w:rsidR="00F86DAE" w:rsidRPr="00FA318C" w14:paraId="5BBC6060"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55992" w14:textId="77777777" w:rsidR="00F86DAE" w:rsidRPr="00B908F3" w:rsidRDefault="00F86DAE" w:rsidP="001B306D">
            <w:pPr>
              <w:rPr>
                <w:rFonts w:eastAsia="Times New Roman"/>
              </w:rPr>
            </w:pPr>
            <w:r w:rsidRPr="00B908F3">
              <w:rPr>
                <w:rFonts w:eastAsia="Times New Roman"/>
                <w:lang w:val="en-GB"/>
              </w:rPr>
              <w:t xml:space="preserve">    </w:t>
            </w:r>
            <w:r w:rsidRPr="00B908F3">
              <w:rPr>
                <w:rFonts w:eastAsia="Times New Roman"/>
              </w:rPr>
              <w:t>@InResponseTo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1A0DEE" w14:textId="77777777" w:rsidR="00F86DAE" w:rsidRPr="00B908F3" w:rsidRDefault="00F86DAE" w:rsidP="001B306D">
            <w:pPr>
              <w:rPr>
                <w:rFonts w:eastAsia="Times New Roman"/>
              </w:rPr>
            </w:pPr>
            <w:r w:rsidRPr="00B908F3">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53FC6" w14:textId="77777777" w:rsidR="00F86DAE" w:rsidRPr="00B908F3" w:rsidRDefault="00F86DAE" w:rsidP="001B306D">
            <w:pPr>
              <w:rPr>
                <w:rFonts w:eastAsia="Times New Roman"/>
                <w:lang w:val="en-GB"/>
              </w:rPr>
            </w:pPr>
            <w:r w:rsidRPr="00B908F3">
              <w:rPr>
                <w:rFonts w:eastAsia="Times New Roman"/>
                <w:lang w:val="en-GB"/>
              </w:rPr>
              <w:t>The ID of the request this assertion is in response to</w:t>
            </w:r>
          </w:p>
        </w:tc>
      </w:tr>
      <w:tr w:rsidR="00F86DAE" w14:paraId="600EE133"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A2DB9" w14:textId="77777777" w:rsidR="00F86DAE" w:rsidRPr="00B908F3" w:rsidRDefault="00F86DAE" w:rsidP="001B306D">
            <w:pPr>
              <w:rPr>
                <w:rFonts w:eastAsia="Times New Roman"/>
              </w:rPr>
            </w:pPr>
            <w:r w:rsidRPr="00B908F3">
              <w:rPr>
                <w:rFonts w:eastAsia="Times New Roman"/>
                <w:lang w:val="en-GB"/>
              </w:rPr>
              <w:t xml:space="preserve">    </w:t>
            </w:r>
            <w:r w:rsidRPr="00B908F3">
              <w:rPr>
                <w:rFonts w:eastAsia="Times New Roman"/>
              </w:rPr>
              <w:t>@Address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8ECCC" w14:textId="77777777" w:rsidR="00F86DAE" w:rsidRPr="00B908F3" w:rsidRDefault="00F86DAE" w:rsidP="001B306D">
            <w:pPr>
              <w:rPr>
                <w:rFonts w:eastAsia="Times New Roman"/>
              </w:rPr>
            </w:pPr>
            <w:r w:rsidRPr="00B908F3">
              <w:rPr>
                <w:rFonts w:eastAsia="Times New Roman"/>
              </w:rPr>
              <w:t>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118BC" w14:textId="77777777" w:rsidR="00F86DAE" w:rsidRPr="00B908F3" w:rsidRDefault="00F86DAE" w:rsidP="001B306D">
            <w:pPr>
              <w:rPr>
                <w:rFonts w:eastAsia="Times New Roman"/>
              </w:rPr>
            </w:pPr>
            <w:r w:rsidRPr="00B908F3">
              <w:rPr>
                <w:rFonts w:eastAsia="Times New Roman"/>
              </w:rPr>
              <w:t>MUST NOT be used.</w:t>
            </w:r>
          </w:p>
        </w:tc>
      </w:tr>
    </w:tbl>
    <w:p w14:paraId="35E259F0" w14:textId="77777777" w:rsidR="00F86DAE" w:rsidRDefault="00F86DAE" w:rsidP="001B306D">
      <w:pPr>
        <w:pStyle w:val="Kop3"/>
        <w:rPr>
          <w:rFonts w:eastAsia="Times New Roman"/>
          <w:lang w:val="en-US"/>
        </w:rPr>
      </w:pPr>
      <w:r>
        <w:rPr>
          <w:rFonts w:eastAsia="Times New Roman"/>
          <w:lang w:val="en-US"/>
        </w:rPr>
        <w:t>SubjectConfirmation for holder-of-key confirmation (HoK)</w:t>
      </w:r>
    </w:p>
    <w:p w14:paraId="47A1220E" w14:textId="77777777" w:rsidR="00F86DAE" w:rsidRDefault="00F86DAE" w:rsidP="001B306D">
      <w:pPr>
        <w:pStyle w:val="Normaalweb"/>
        <w:rPr>
          <w:lang w:val="en-US"/>
        </w:rPr>
      </w:pPr>
      <w:r>
        <w:rPr>
          <w:lang w:val="en-US"/>
        </w:rPr>
        <w:t>In case of Dienstbemiddeling (service intermediary), the user is not directly interacting with the Dienstaanbieder using his user agent. In this case a 'holder-of-key' confirmation is used, to strongly bind the Assertions to the usage via the Dienstbemiddelaar (service intermediary). The Dienstbemiddelaar (DB) has to prove possession of the referenced key (i.e. via TLS authentication, message signature or other means), as confirmation to the Dienstaanbieder that the DB is an authentic and acceptable attesting entity for the assertion. See SAML 2.0 Profiles, §3.1.</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831"/>
        <w:gridCol w:w="493"/>
        <w:gridCol w:w="7008"/>
      </w:tblGrid>
      <w:tr w:rsidR="00F86DAE" w14:paraId="7E4494DA" w14:textId="77777777" w:rsidTr="00F86DAE">
        <w:trPr>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45313" w14:textId="77777777" w:rsidR="00F86DAE" w:rsidRPr="00B908F3" w:rsidRDefault="00F86DAE" w:rsidP="001B306D">
            <w:pPr>
              <w:pStyle w:val="Normaalweb"/>
              <w:jc w:val="center"/>
              <w:rPr>
                <w:b/>
                <w:bCs/>
              </w:rPr>
            </w:pPr>
            <w:r w:rsidRPr="00B908F3">
              <w:rPr>
                <w:rStyle w:val="Zwaar"/>
              </w:rPr>
              <w:t>Element/@Attribute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13A72A" w14:textId="77777777" w:rsidR="00F86DAE" w:rsidRPr="00B908F3" w:rsidRDefault="00F86DAE" w:rsidP="001B306D">
            <w:pPr>
              <w:pStyle w:val="Normaalweb"/>
              <w:jc w:val="center"/>
              <w:rPr>
                <w:b/>
                <w:bCs/>
              </w:rPr>
            </w:pPr>
            <w:r w:rsidRPr="00B908F3">
              <w:rPr>
                <w:rStyle w:val="Zwaar"/>
              </w:rPr>
              <w:t>0..n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0D6FE" w14:textId="77777777" w:rsidR="00F86DAE" w:rsidRPr="00B908F3" w:rsidRDefault="00F86DAE" w:rsidP="001B306D">
            <w:pPr>
              <w:pStyle w:val="Normaalweb"/>
              <w:jc w:val="center"/>
              <w:rPr>
                <w:b/>
                <w:bCs/>
              </w:rPr>
            </w:pPr>
            <w:r w:rsidRPr="00B908F3">
              <w:rPr>
                <w:rStyle w:val="Zwaar"/>
              </w:rPr>
              <w:t>Description</w:t>
            </w:r>
          </w:p>
        </w:tc>
      </w:tr>
      <w:tr w:rsidR="00F86DAE" w:rsidRPr="00FA318C" w14:paraId="23BA091A"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F7372" w14:textId="77777777" w:rsidR="00F86DAE" w:rsidRPr="00B908F3" w:rsidRDefault="00F86DAE" w:rsidP="001B306D">
            <w:pPr>
              <w:pStyle w:val="Normaalweb"/>
            </w:pPr>
            <w:r w:rsidRPr="00B908F3">
              <w:rPr>
                <w:rStyle w:val="Nadruk"/>
              </w:rPr>
              <w:t>&lt;SubjectConfirmation&gt;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CCA6D1" w14:textId="77777777" w:rsidR="00F86DAE" w:rsidRPr="00B908F3" w:rsidRDefault="00F86DAE" w:rsidP="001B306D">
            <w:pPr>
              <w:rPr>
                <w:rFonts w:eastAsia="Times New Roman"/>
              </w:rPr>
            </w:pPr>
            <w:r w:rsidRPr="00B908F3">
              <w:rPr>
                <w:rFonts w:eastAsia="Times New Roman"/>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2887EE" w14:textId="77777777" w:rsidR="00F86DAE" w:rsidRPr="00B908F3" w:rsidRDefault="00F86DAE" w:rsidP="001B306D">
            <w:pPr>
              <w:pStyle w:val="Normaalweb"/>
              <w:rPr>
                <w:lang w:val="en-GB"/>
              </w:rPr>
            </w:pPr>
            <w:r w:rsidRPr="00B908F3">
              <w:rPr>
                <w:lang w:val="en-GB"/>
              </w:rPr>
              <w:t>(Only for the Declaration of Identity or a HM Summary Declaration to the DV)</w:t>
            </w:r>
          </w:p>
          <w:p w14:paraId="66F36D6E" w14:textId="77777777" w:rsidR="00F86DAE" w:rsidRPr="00B908F3" w:rsidRDefault="00F86DAE" w:rsidP="001B306D">
            <w:pPr>
              <w:pStyle w:val="Normaalweb"/>
              <w:rPr>
                <w:lang w:val="en-GB"/>
              </w:rPr>
            </w:pPr>
            <w:r w:rsidRPr="00B908F3">
              <w:rPr>
                <w:lang w:val="en-GB"/>
              </w:rPr>
              <w:t xml:space="preserve">Allows for association of client with assertion in scenario's with Service Intermediaries. </w:t>
            </w:r>
            <w:r w:rsidRPr="00B908F3">
              <w:rPr>
                <w:lang w:val="en-GB"/>
              </w:rPr>
              <w:br/>
              <w:t>When there is more than 1 relying party, contains a HoK subjectconfirmation associated with the certificate of the original requesting party (the DB).</w:t>
            </w:r>
            <w:r w:rsidRPr="00B908F3">
              <w:rPr>
                <w:lang w:val="en-GB"/>
              </w:rPr>
              <w:br/>
            </w:r>
            <w:r w:rsidRPr="00B908F3">
              <w:rPr>
                <w:lang w:val="en-GB"/>
              </w:rPr>
              <w:br/>
              <w:t>This allows the relying party (the Dienstaanbieder) to treat the entity presenting the assertion (the DB) as one that the asserting entity (eHerkenning-network) has associated with the principal identified in the assertion; thus allowing the DB to present the assertion on behalf of the user.</w:t>
            </w:r>
          </w:p>
        </w:tc>
      </w:tr>
      <w:tr w:rsidR="00F86DAE" w:rsidRPr="00FA318C" w14:paraId="28DC0995"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BF2C1" w14:textId="77777777" w:rsidR="00F86DAE" w:rsidRPr="00B908F3" w:rsidRDefault="00F86DAE" w:rsidP="001B306D">
            <w:pPr>
              <w:rPr>
                <w:rFonts w:eastAsia="Times New Roman"/>
              </w:rPr>
            </w:pPr>
            <w:r w:rsidRPr="00B908F3">
              <w:rPr>
                <w:rStyle w:val="Nadruk"/>
                <w:rFonts w:eastAsia="Times New Roman"/>
                <w:lang w:val="en-GB"/>
              </w:rPr>
              <w:t xml:space="preserve">  </w:t>
            </w:r>
            <w:r w:rsidRPr="00B908F3">
              <w:rPr>
                <w:rStyle w:val="Nadruk"/>
                <w:rFonts w:eastAsia="Times New Roman"/>
              </w:rPr>
              <w:t>@Method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9C9475" w14:textId="77777777" w:rsidR="00F86DAE" w:rsidRPr="00B908F3" w:rsidRDefault="00F86DAE" w:rsidP="001B306D">
            <w:pPr>
              <w:rPr>
                <w:rFonts w:eastAsia="Times New Roman"/>
              </w:rPr>
            </w:pPr>
            <w:r w:rsidRPr="00B908F3">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04C6" w14:textId="77777777" w:rsidR="00F86DAE" w:rsidRPr="00B908F3" w:rsidRDefault="00F86DAE" w:rsidP="001B306D">
            <w:pPr>
              <w:rPr>
                <w:rFonts w:eastAsia="Times New Roman"/>
                <w:lang w:val="en-GB"/>
              </w:rPr>
            </w:pPr>
            <w:r w:rsidRPr="00B908F3">
              <w:rPr>
                <w:rFonts w:eastAsia="Times New Roman"/>
                <w:lang w:val="en-GB"/>
              </w:rPr>
              <w:t>MUST contain the value 'urn:oasis:names:tc:SAML:2.0:cm:holder-of-key'</w:t>
            </w:r>
          </w:p>
        </w:tc>
      </w:tr>
      <w:tr w:rsidR="00F86DAE" w:rsidRPr="00FA318C" w14:paraId="071AFE64"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850F4" w14:textId="77777777" w:rsidR="00F86DAE" w:rsidRPr="00B908F3" w:rsidRDefault="00F86DAE" w:rsidP="001B306D">
            <w:pPr>
              <w:rPr>
                <w:rFonts w:eastAsia="Times New Roman"/>
              </w:rPr>
            </w:pPr>
            <w:r w:rsidRPr="00B908F3">
              <w:rPr>
                <w:rStyle w:val="Nadruk"/>
                <w:rFonts w:eastAsia="Times New Roman"/>
                <w:lang w:val="en-GB"/>
              </w:rPr>
              <w:lastRenderedPageBreak/>
              <w:t xml:space="preserve">  </w:t>
            </w:r>
            <w:r w:rsidRPr="00B908F3">
              <w:rPr>
                <w:rStyle w:val="Nadruk"/>
                <w:rFonts w:eastAsia="Times New Roman"/>
              </w:rPr>
              <w:t>&lt;SubjectConfirmationData&gt;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6607A" w14:textId="77777777" w:rsidR="00F86DAE" w:rsidRPr="00B908F3" w:rsidRDefault="00F86DAE" w:rsidP="001B306D">
            <w:pPr>
              <w:rPr>
                <w:rFonts w:eastAsia="Times New Roman"/>
              </w:rPr>
            </w:pPr>
            <w:r w:rsidRPr="00B908F3">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E01F3B" w14:textId="77777777" w:rsidR="00F86DAE" w:rsidRPr="00B908F3" w:rsidRDefault="00F86DAE" w:rsidP="001B306D">
            <w:pPr>
              <w:rPr>
                <w:rFonts w:eastAsia="Times New Roman"/>
                <w:lang w:val="en-GB"/>
              </w:rPr>
            </w:pPr>
            <w:r w:rsidRPr="00B908F3">
              <w:rPr>
                <w:rFonts w:eastAsia="Times New Roman"/>
                <w:lang w:val="en-GB"/>
              </w:rPr>
              <w:t>MUST NOT contain any attributes in case of a holder-of-key confirmation method.</w:t>
            </w:r>
          </w:p>
        </w:tc>
      </w:tr>
      <w:tr w:rsidR="00F86DAE" w14:paraId="002F78AA"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E01A5" w14:textId="77777777" w:rsidR="00F86DAE" w:rsidRPr="00B908F3" w:rsidRDefault="00F86DAE" w:rsidP="001B306D">
            <w:pPr>
              <w:rPr>
                <w:rFonts w:eastAsia="Times New Roman"/>
              </w:rPr>
            </w:pPr>
            <w:r w:rsidRPr="00B908F3">
              <w:rPr>
                <w:rFonts w:eastAsia="Times New Roman"/>
                <w:lang w:val="en-GB"/>
              </w:rPr>
              <w:t xml:space="preserve">    </w:t>
            </w:r>
            <w:r w:rsidRPr="00B908F3">
              <w:rPr>
                <w:rStyle w:val="Nadruk"/>
                <w:rFonts w:eastAsia="Times New Roman"/>
              </w:rPr>
              <w:t>&lt;KeyInfo&gt;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1DD14" w14:textId="77777777" w:rsidR="00F86DAE" w:rsidRPr="00B908F3" w:rsidRDefault="00F86DAE" w:rsidP="001B306D">
            <w:pPr>
              <w:rPr>
                <w:rFonts w:eastAsia="Times New Roman"/>
              </w:rPr>
            </w:pPr>
            <w:r w:rsidRPr="00B908F3">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AFC57" w14:textId="77777777" w:rsidR="00F86DAE" w:rsidRPr="00B908F3" w:rsidRDefault="00F86DAE" w:rsidP="001B306D">
            <w:pPr>
              <w:rPr>
                <w:rFonts w:eastAsia="Times New Roman"/>
              </w:rPr>
            </w:pPr>
            <w:r w:rsidRPr="00B908F3">
              <w:rPr>
                <w:rFonts w:eastAsia="Times New Roman"/>
              </w:rPr>
              <w:t>MUST be present.</w:t>
            </w:r>
          </w:p>
        </w:tc>
      </w:tr>
      <w:tr w:rsidR="00F86DAE" w:rsidRPr="00FA318C" w14:paraId="65948A52"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34CA2E" w14:textId="77777777" w:rsidR="00F86DAE" w:rsidRPr="00B908F3" w:rsidRDefault="00F86DAE" w:rsidP="001B306D">
            <w:pPr>
              <w:rPr>
                <w:rFonts w:eastAsia="Times New Roman"/>
              </w:rPr>
            </w:pPr>
            <w:r w:rsidRPr="00B908F3">
              <w:rPr>
                <w:rStyle w:val="Nadruk"/>
                <w:rFonts w:eastAsia="Times New Roman"/>
              </w:rPr>
              <w:t>       &lt;X509Data&gt;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3D17EF" w14:textId="77777777" w:rsidR="00F86DAE" w:rsidRPr="00B908F3" w:rsidRDefault="00F86DAE" w:rsidP="001B306D">
            <w:pPr>
              <w:rPr>
                <w:rFonts w:eastAsia="Times New Roman"/>
              </w:rPr>
            </w:pPr>
            <w:r w:rsidRPr="00B908F3">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CC1028" w14:textId="77777777" w:rsidR="00F86DAE" w:rsidRPr="00B908F3" w:rsidRDefault="00F86DAE" w:rsidP="001B306D">
            <w:pPr>
              <w:rPr>
                <w:rFonts w:eastAsia="Times New Roman"/>
                <w:lang w:val="en-GB"/>
              </w:rPr>
            </w:pPr>
            <w:r w:rsidRPr="00B908F3">
              <w:rPr>
                <w:rFonts w:eastAsia="Times New Roman"/>
                <w:lang w:val="en-GB"/>
              </w:rPr>
              <w:t>MUST contain a reference to the certificate of the Dienstbemiddelaar (service intermediary) originally requesting authentication.</w:t>
            </w:r>
          </w:p>
        </w:tc>
      </w:tr>
      <w:tr w:rsidR="00F86DAE" w14:paraId="1FDEA24B"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8B6A0C" w14:textId="77777777" w:rsidR="00F86DAE" w:rsidRPr="00B908F3" w:rsidRDefault="00F86DAE" w:rsidP="001B306D">
            <w:pPr>
              <w:rPr>
                <w:rFonts w:eastAsia="Times New Roman"/>
              </w:rPr>
            </w:pPr>
            <w:r w:rsidRPr="00B908F3">
              <w:rPr>
                <w:rStyle w:val="Nadruk"/>
                <w:rFonts w:eastAsia="Times New Roman"/>
                <w:lang w:val="en-GB"/>
              </w:rPr>
              <w:t xml:space="preserve">         </w:t>
            </w:r>
            <w:r w:rsidRPr="00B908F3">
              <w:rPr>
                <w:rStyle w:val="Nadruk"/>
                <w:rFonts w:eastAsia="Times New Roman"/>
              </w:rPr>
              <w:t>&lt;X509IssuerSerial&gt;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00450" w14:textId="77777777" w:rsidR="00F86DAE" w:rsidRPr="00B908F3" w:rsidRDefault="00F86DAE" w:rsidP="001B306D">
            <w:pPr>
              <w:rPr>
                <w:rFonts w:eastAsia="Times New Roman"/>
              </w:rPr>
            </w:pPr>
            <w:r w:rsidRPr="00B908F3">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21C26" w14:textId="77777777" w:rsidR="00F86DAE" w:rsidRPr="00B908F3" w:rsidRDefault="00F86DAE" w:rsidP="001B306D">
            <w:pPr>
              <w:rPr>
                <w:rFonts w:eastAsia="Times New Roman"/>
              </w:rPr>
            </w:pPr>
            <w:r w:rsidRPr="00B908F3">
              <w:rPr>
                <w:rFonts w:eastAsia="Times New Roman"/>
              </w:rPr>
              <w:t>MUST be present.</w:t>
            </w:r>
          </w:p>
        </w:tc>
      </w:tr>
      <w:tr w:rsidR="00F86DAE" w:rsidRPr="00FA318C" w14:paraId="1F1BDB3E"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04CB79" w14:textId="77777777" w:rsidR="00F86DAE" w:rsidRPr="00B908F3" w:rsidRDefault="00F86DAE" w:rsidP="001B306D">
            <w:pPr>
              <w:rPr>
                <w:rFonts w:eastAsia="Times New Roman"/>
              </w:rPr>
            </w:pPr>
            <w:r w:rsidRPr="00B908F3">
              <w:rPr>
                <w:rStyle w:val="Nadruk"/>
                <w:rFonts w:eastAsia="Times New Roman"/>
              </w:rPr>
              <w:t>           &lt;X509IssuerName&gt;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EAB96" w14:textId="77777777" w:rsidR="00F86DAE" w:rsidRPr="00B908F3" w:rsidRDefault="00F86DAE" w:rsidP="001B306D">
            <w:pPr>
              <w:rPr>
                <w:rFonts w:eastAsia="Times New Roman"/>
              </w:rPr>
            </w:pPr>
            <w:r w:rsidRPr="00B908F3">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97008" w14:textId="77777777" w:rsidR="00F86DAE" w:rsidRPr="00B908F3" w:rsidRDefault="00F86DAE" w:rsidP="001B306D">
            <w:pPr>
              <w:rPr>
                <w:rFonts w:eastAsia="Times New Roman"/>
                <w:lang w:val="en-GB"/>
              </w:rPr>
            </w:pPr>
            <w:r w:rsidRPr="00B908F3">
              <w:rPr>
                <w:rFonts w:eastAsia="Times New Roman"/>
                <w:lang w:val="en-GB"/>
              </w:rPr>
              <w:t>MUST contain the name of the issuer of the certificate of the Dienstbemiddelaar. Note that the issuer's name should be formatted as defined in </w:t>
            </w:r>
            <w:hyperlink r:id="rId60" w:history="1">
              <w:r w:rsidRPr="00B908F3">
                <w:rPr>
                  <w:rStyle w:val="Hyperlink"/>
                  <w:rFonts w:eastAsia="Times New Roman"/>
                  <w:lang w:val="en-GB"/>
                </w:rPr>
                <w:t>RFC4514</w:t>
              </w:r>
            </w:hyperlink>
            <w:r w:rsidRPr="00B908F3">
              <w:rPr>
                <w:rFonts w:eastAsia="Times New Roman"/>
                <w:lang w:val="en-GB"/>
              </w:rPr>
              <w:t xml:space="preserve"> (as per XML-signature specification).</w:t>
            </w:r>
          </w:p>
        </w:tc>
      </w:tr>
      <w:tr w:rsidR="00F86DAE" w:rsidRPr="00FA318C" w14:paraId="1800A6D1" w14:textId="77777777" w:rsidTr="00F86DA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B6A86D" w14:textId="77777777" w:rsidR="00F86DAE" w:rsidRPr="00B908F3" w:rsidRDefault="00F86DAE" w:rsidP="001B306D">
            <w:pPr>
              <w:rPr>
                <w:rFonts w:eastAsia="Times New Roman"/>
              </w:rPr>
            </w:pPr>
            <w:r w:rsidRPr="00B908F3">
              <w:rPr>
                <w:rStyle w:val="Nadruk"/>
                <w:rFonts w:eastAsia="Times New Roman"/>
                <w:lang w:val="en-GB"/>
              </w:rPr>
              <w:t xml:space="preserve">           </w:t>
            </w:r>
            <w:r w:rsidRPr="00B908F3">
              <w:rPr>
                <w:rStyle w:val="Nadruk"/>
                <w:rFonts w:eastAsia="Times New Roman"/>
              </w:rPr>
              <w:t>&lt;X509SerialNumber&gt;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81B57" w14:textId="77777777" w:rsidR="00F86DAE" w:rsidRPr="00B908F3" w:rsidRDefault="00F86DAE" w:rsidP="001B306D">
            <w:pPr>
              <w:rPr>
                <w:rFonts w:eastAsia="Times New Roman"/>
              </w:rPr>
            </w:pPr>
            <w:r w:rsidRPr="00B908F3">
              <w:rPr>
                <w:rFonts w:eastAsia="Times New Roman"/>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DA5DB" w14:textId="77777777" w:rsidR="00F86DAE" w:rsidRPr="00B908F3" w:rsidRDefault="00F86DAE" w:rsidP="001B306D">
            <w:pPr>
              <w:rPr>
                <w:rFonts w:eastAsia="Times New Roman"/>
                <w:lang w:val="en-GB"/>
              </w:rPr>
            </w:pPr>
            <w:r w:rsidRPr="00B908F3">
              <w:rPr>
                <w:rFonts w:eastAsia="Times New Roman"/>
                <w:lang w:val="en-GB"/>
              </w:rPr>
              <w:t>MUST contain the serial number of the certificate of the Dienstbemiddelaar. Note that the serial number should be decimal (as per the XML-signature specification).</w:t>
            </w:r>
          </w:p>
        </w:tc>
      </w:tr>
    </w:tbl>
    <w:p w14:paraId="6C0C54BF" w14:textId="77777777" w:rsidR="00B908F3" w:rsidRDefault="00B908F3" w:rsidP="001B306D">
      <w:pPr>
        <w:rPr>
          <w:rFonts w:eastAsia="Times New Roman"/>
          <w:b/>
          <w:bCs/>
          <w:lang w:val="en-US"/>
        </w:rPr>
      </w:pPr>
    </w:p>
    <w:p w14:paraId="301C25C3" w14:textId="77777777" w:rsidR="00F86DAE" w:rsidRDefault="00F86DAE" w:rsidP="001B306D">
      <w:pPr>
        <w:rPr>
          <w:rFonts w:eastAsia="Times New Roman"/>
          <w:lang w:val="en-US"/>
        </w:rPr>
      </w:pPr>
      <w:r>
        <w:rPr>
          <w:rFonts w:eastAsia="Times New Roman"/>
          <w:b/>
          <w:bCs/>
          <w:lang w:val="en-US"/>
        </w:rPr>
        <w:t>Example SubjectConfirmation WebSSO</w:t>
      </w:r>
      <w:r>
        <w:rPr>
          <w:rFonts w:eastAsia="Times New Roman"/>
          <w:lang w:val="en-US"/>
        </w:rPr>
        <w:t xml:space="preserve"> </w:t>
      </w:r>
      <w:r>
        <w:rPr>
          <w:rStyle w:val="expand-control-icon"/>
          <w:rFonts w:eastAsia="Times New Roman"/>
          <w:vanish/>
          <w:lang w:val="en-US"/>
        </w:rPr>
        <w:t> </w:t>
      </w:r>
      <w:r>
        <w:rPr>
          <w:rStyle w:val="expand-control-text"/>
          <w:rFonts w:eastAsia="Times New Roman"/>
          <w:vanish/>
          <w:lang w:val="en-US"/>
        </w:rPr>
        <w:t>Bron uitklappen</w:t>
      </w:r>
      <w:r>
        <w:rPr>
          <w:rFonts w:eastAsia="Times New Roman"/>
          <w:lang w:val="en-US"/>
        </w:rPr>
        <w:t xml:space="preserve"> </w:t>
      </w:r>
    </w:p>
    <w:p w14:paraId="42E185C7" w14:textId="77777777" w:rsidR="00F86DAE" w:rsidRPr="00332FF8" w:rsidRDefault="00F86DAE" w:rsidP="001B306D">
      <w:pPr>
        <w:pStyle w:val="HTML-voorafopgemaakt"/>
        <w:rPr>
          <w:sz w:val="16"/>
          <w:szCs w:val="16"/>
          <w:lang w:val="en-US"/>
        </w:rPr>
      </w:pPr>
      <w:r w:rsidRPr="00332FF8">
        <w:rPr>
          <w:sz w:val="16"/>
          <w:szCs w:val="16"/>
          <w:lang w:val="en-US"/>
        </w:rPr>
        <w:t>...</w:t>
      </w:r>
    </w:p>
    <w:p w14:paraId="60D5F843" w14:textId="77777777" w:rsidR="00F86DAE" w:rsidRPr="00332FF8" w:rsidRDefault="00F86DAE" w:rsidP="001B306D">
      <w:pPr>
        <w:pStyle w:val="HTML-voorafopgemaakt"/>
        <w:rPr>
          <w:sz w:val="16"/>
          <w:szCs w:val="16"/>
          <w:lang w:val="en-US"/>
        </w:rPr>
      </w:pPr>
      <w:r w:rsidRPr="00332FF8">
        <w:rPr>
          <w:sz w:val="16"/>
          <w:szCs w:val="16"/>
          <w:lang w:val="en-US"/>
        </w:rPr>
        <w:t xml:space="preserve">    &lt;saml:Subject&gt;</w:t>
      </w:r>
    </w:p>
    <w:p w14:paraId="0BA1FB6F" w14:textId="77777777" w:rsidR="00F86DAE" w:rsidRPr="00332FF8" w:rsidRDefault="00F86DAE" w:rsidP="001B306D">
      <w:pPr>
        <w:pStyle w:val="HTML-voorafopgemaakt"/>
        <w:rPr>
          <w:sz w:val="16"/>
          <w:szCs w:val="16"/>
          <w:lang w:val="en-US"/>
        </w:rPr>
      </w:pPr>
      <w:r w:rsidRPr="00332FF8">
        <w:rPr>
          <w:sz w:val="16"/>
          <w:szCs w:val="16"/>
          <w:lang w:val="en-US"/>
        </w:rPr>
        <w:t xml:space="preserve">        ...</w:t>
      </w:r>
    </w:p>
    <w:p w14:paraId="603783AD" w14:textId="77777777" w:rsidR="00F86DAE" w:rsidRPr="00332FF8" w:rsidRDefault="00F86DAE" w:rsidP="001B306D">
      <w:pPr>
        <w:pStyle w:val="HTML-voorafopgemaakt"/>
        <w:rPr>
          <w:sz w:val="16"/>
          <w:szCs w:val="16"/>
          <w:lang w:val="en-US"/>
        </w:rPr>
      </w:pPr>
      <w:r w:rsidRPr="00332FF8">
        <w:rPr>
          <w:sz w:val="16"/>
          <w:szCs w:val="16"/>
          <w:lang w:val="en-US"/>
        </w:rPr>
        <w:t xml:space="preserve">        &lt;saml:SubjectConfirmation Method="urn:oasis:names:tc:SAML:2.0:cm:bearer"&gt;</w:t>
      </w:r>
    </w:p>
    <w:p w14:paraId="4CC36015" w14:textId="77777777" w:rsidR="00F86DAE" w:rsidRPr="00332FF8" w:rsidRDefault="00F86DAE" w:rsidP="001B306D">
      <w:pPr>
        <w:pStyle w:val="HTML-voorafopgemaakt"/>
        <w:rPr>
          <w:sz w:val="16"/>
          <w:szCs w:val="16"/>
          <w:lang w:val="en-US"/>
        </w:rPr>
      </w:pPr>
      <w:r w:rsidRPr="00332FF8">
        <w:rPr>
          <w:sz w:val="16"/>
          <w:szCs w:val="16"/>
          <w:lang w:val="en-US"/>
        </w:rPr>
        <w:t xml:space="preserve">            &lt;saml:SubjectConfirmationData InResponseTo="_52B816C631C564BACF59E758CBA91717" NotOnOrAfter="2016-02-05T09:11:48Z" Recipient="https://..."/&gt;</w:t>
      </w:r>
    </w:p>
    <w:p w14:paraId="7E49F678" w14:textId="77777777" w:rsidR="00F86DAE" w:rsidRPr="00332FF8" w:rsidRDefault="00F86DAE" w:rsidP="001B306D">
      <w:pPr>
        <w:pStyle w:val="HTML-voorafopgemaakt"/>
        <w:rPr>
          <w:sz w:val="16"/>
          <w:szCs w:val="16"/>
          <w:lang w:val="en-US"/>
        </w:rPr>
      </w:pPr>
      <w:r w:rsidRPr="00332FF8">
        <w:rPr>
          <w:sz w:val="16"/>
          <w:szCs w:val="16"/>
          <w:lang w:val="en-US"/>
        </w:rPr>
        <w:t xml:space="preserve">        &lt;/saml:SubjectConfirmation&gt;</w:t>
      </w:r>
    </w:p>
    <w:p w14:paraId="7681488F" w14:textId="77777777" w:rsidR="00F86DAE" w:rsidRPr="00332FF8" w:rsidRDefault="00F86DAE" w:rsidP="001B306D">
      <w:pPr>
        <w:pStyle w:val="HTML-voorafopgemaakt"/>
        <w:rPr>
          <w:sz w:val="16"/>
          <w:szCs w:val="16"/>
          <w:lang w:val="en-US"/>
        </w:rPr>
      </w:pPr>
      <w:r w:rsidRPr="00332FF8">
        <w:rPr>
          <w:sz w:val="16"/>
          <w:szCs w:val="16"/>
          <w:lang w:val="en-US"/>
        </w:rPr>
        <w:t xml:space="preserve">    &lt;/saml:Subject&gt;</w:t>
      </w:r>
    </w:p>
    <w:p w14:paraId="58C9969A" w14:textId="77777777" w:rsidR="00F86DAE" w:rsidRPr="00332FF8" w:rsidRDefault="00F86DAE" w:rsidP="001B306D">
      <w:pPr>
        <w:pStyle w:val="HTML-voorafopgemaakt"/>
        <w:rPr>
          <w:sz w:val="16"/>
          <w:szCs w:val="16"/>
          <w:lang w:val="en-US"/>
        </w:rPr>
      </w:pPr>
      <w:r w:rsidRPr="00332FF8">
        <w:rPr>
          <w:sz w:val="16"/>
          <w:szCs w:val="16"/>
          <w:lang w:val="en-US"/>
        </w:rPr>
        <w:t>...</w:t>
      </w:r>
    </w:p>
    <w:p w14:paraId="48A36723" w14:textId="77777777" w:rsidR="00F86DAE" w:rsidRDefault="00F86DAE" w:rsidP="001B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val="en-US"/>
        </w:rPr>
      </w:pPr>
      <w:r>
        <w:rPr>
          <w:rFonts w:eastAsia="Times New Roman"/>
          <w:b/>
          <w:bCs/>
          <w:lang w:val="en-US"/>
        </w:rPr>
        <w:t>Example SubjectConfirmation HoK</w:t>
      </w:r>
      <w:r>
        <w:rPr>
          <w:rFonts w:eastAsia="Times New Roman"/>
          <w:lang w:val="en-US"/>
        </w:rPr>
        <w:t xml:space="preserve"> </w:t>
      </w:r>
      <w:r>
        <w:rPr>
          <w:rStyle w:val="expand-control-icon"/>
          <w:rFonts w:eastAsia="Times New Roman"/>
          <w:vanish/>
          <w:lang w:val="en-US"/>
        </w:rPr>
        <w:t> </w:t>
      </w:r>
      <w:r>
        <w:rPr>
          <w:rStyle w:val="expand-control-text"/>
          <w:rFonts w:eastAsia="Times New Roman"/>
          <w:vanish/>
          <w:lang w:val="en-US"/>
        </w:rPr>
        <w:t>Bron uitklappen</w:t>
      </w:r>
      <w:r>
        <w:rPr>
          <w:rFonts w:eastAsia="Times New Roman"/>
          <w:lang w:val="en-US"/>
        </w:rPr>
        <w:t xml:space="preserve"> </w:t>
      </w:r>
    </w:p>
    <w:p w14:paraId="3FB897B6" w14:textId="77777777" w:rsidR="00F86DAE" w:rsidRPr="00332FF8" w:rsidRDefault="00F86DAE" w:rsidP="001B306D">
      <w:pPr>
        <w:pStyle w:val="HTML-voorafopgemaakt"/>
        <w:rPr>
          <w:sz w:val="16"/>
          <w:szCs w:val="16"/>
          <w:lang w:val="en-US"/>
        </w:rPr>
      </w:pPr>
      <w:r w:rsidRPr="00332FF8">
        <w:rPr>
          <w:sz w:val="16"/>
          <w:szCs w:val="16"/>
          <w:lang w:val="en-US"/>
        </w:rPr>
        <w:t>...</w:t>
      </w:r>
    </w:p>
    <w:p w14:paraId="27A0ED79" w14:textId="77777777" w:rsidR="00F86DAE" w:rsidRPr="00332FF8" w:rsidRDefault="00F86DAE" w:rsidP="001B306D">
      <w:pPr>
        <w:pStyle w:val="HTML-voorafopgemaakt"/>
        <w:rPr>
          <w:sz w:val="16"/>
          <w:szCs w:val="16"/>
          <w:lang w:val="en-US"/>
        </w:rPr>
      </w:pPr>
      <w:r w:rsidRPr="00332FF8">
        <w:rPr>
          <w:sz w:val="16"/>
          <w:szCs w:val="16"/>
          <w:lang w:val="en-US"/>
        </w:rPr>
        <w:t xml:space="preserve">    &lt;saml:Subject&gt;</w:t>
      </w:r>
    </w:p>
    <w:p w14:paraId="63C2F1F4" w14:textId="77777777" w:rsidR="00F86DAE" w:rsidRPr="00332FF8" w:rsidRDefault="00F86DAE" w:rsidP="001B306D">
      <w:pPr>
        <w:pStyle w:val="HTML-voorafopgemaakt"/>
        <w:rPr>
          <w:sz w:val="16"/>
          <w:szCs w:val="16"/>
          <w:lang w:val="en-US"/>
        </w:rPr>
      </w:pPr>
      <w:r w:rsidRPr="00332FF8">
        <w:rPr>
          <w:sz w:val="16"/>
          <w:szCs w:val="16"/>
          <w:lang w:val="en-US"/>
        </w:rPr>
        <w:t xml:space="preserve">        ...</w:t>
      </w:r>
    </w:p>
    <w:p w14:paraId="48C903EB" w14:textId="77777777" w:rsidR="00F86DAE" w:rsidRPr="00332FF8" w:rsidRDefault="00F86DAE" w:rsidP="001B306D">
      <w:pPr>
        <w:pStyle w:val="HTML-voorafopgemaakt"/>
        <w:rPr>
          <w:sz w:val="16"/>
          <w:szCs w:val="16"/>
          <w:lang w:val="en-US"/>
        </w:rPr>
      </w:pPr>
      <w:r w:rsidRPr="00332FF8">
        <w:rPr>
          <w:sz w:val="16"/>
          <w:szCs w:val="16"/>
          <w:lang w:val="en-US"/>
        </w:rPr>
        <w:t xml:space="preserve">        &lt;SubjectConfirmation Method="urn:oasis:names:tc:SAML:2.0:cm:holder-of-key"&gt;</w:t>
      </w:r>
    </w:p>
    <w:p w14:paraId="62A825E3" w14:textId="77777777" w:rsidR="00F86DAE" w:rsidRPr="00332FF8" w:rsidRDefault="00F86DAE" w:rsidP="001B306D">
      <w:pPr>
        <w:pStyle w:val="HTML-voorafopgemaakt"/>
        <w:rPr>
          <w:sz w:val="16"/>
          <w:szCs w:val="16"/>
          <w:lang w:val="en-US"/>
        </w:rPr>
      </w:pPr>
      <w:r w:rsidRPr="00332FF8">
        <w:rPr>
          <w:sz w:val="16"/>
          <w:szCs w:val="16"/>
          <w:lang w:val="en-US"/>
        </w:rPr>
        <w:t xml:space="preserve">            &lt;SubjectConfirmationData xsi:type="saml:KeyInfoConfirmationDataType"&gt;</w:t>
      </w:r>
    </w:p>
    <w:p w14:paraId="67C2554C" w14:textId="77777777" w:rsidR="00F86DAE" w:rsidRPr="00332FF8" w:rsidRDefault="00F86DAE" w:rsidP="001B306D">
      <w:pPr>
        <w:pStyle w:val="HTML-voorafopgemaakt"/>
        <w:rPr>
          <w:sz w:val="16"/>
          <w:szCs w:val="16"/>
          <w:lang w:val="en-US"/>
        </w:rPr>
      </w:pPr>
      <w:r w:rsidRPr="00332FF8">
        <w:rPr>
          <w:sz w:val="16"/>
          <w:szCs w:val="16"/>
          <w:lang w:val="en-US"/>
        </w:rPr>
        <w:t xml:space="preserve">                &lt;ds:KeyInfo&gt;</w:t>
      </w:r>
    </w:p>
    <w:p w14:paraId="254F2AAA" w14:textId="77777777" w:rsidR="00F86DAE" w:rsidRPr="00332FF8" w:rsidRDefault="00F86DAE" w:rsidP="001B306D">
      <w:pPr>
        <w:pStyle w:val="HTML-voorafopgemaakt"/>
        <w:rPr>
          <w:sz w:val="16"/>
          <w:szCs w:val="16"/>
          <w:lang w:val="en-US"/>
        </w:rPr>
      </w:pPr>
      <w:r w:rsidRPr="00332FF8">
        <w:rPr>
          <w:sz w:val="16"/>
          <w:szCs w:val="16"/>
          <w:lang w:val="en-US"/>
        </w:rPr>
        <w:t xml:space="preserve">                   &lt;ds:X509Data&gt;</w:t>
      </w:r>
    </w:p>
    <w:p w14:paraId="69247E5E" w14:textId="77777777" w:rsidR="00F86DAE" w:rsidRPr="00332FF8" w:rsidRDefault="00F86DAE" w:rsidP="001B306D">
      <w:pPr>
        <w:pStyle w:val="HTML-voorafopgemaakt"/>
        <w:rPr>
          <w:sz w:val="16"/>
          <w:szCs w:val="16"/>
          <w:lang w:val="en-US"/>
        </w:rPr>
      </w:pPr>
      <w:r w:rsidRPr="00332FF8">
        <w:rPr>
          <w:sz w:val="16"/>
          <w:szCs w:val="16"/>
          <w:lang w:val="en-US"/>
        </w:rPr>
        <w:t xml:space="preserve">                      &lt;ds:X509IssuerSerial&gt;</w:t>
      </w:r>
    </w:p>
    <w:p w14:paraId="3810C858" w14:textId="77777777" w:rsidR="00F86DAE" w:rsidRPr="00332FF8" w:rsidRDefault="00F86DAE" w:rsidP="001B306D">
      <w:pPr>
        <w:pStyle w:val="HTML-voorafopgemaakt"/>
        <w:rPr>
          <w:sz w:val="16"/>
          <w:szCs w:val="16"/>
          <w:lang w:val="en-US"/>
        </w:rPr>
      </w:pPr>
      <w:r w:rsidRPr="00332FF8">
        <w:rPr>
          <w:sz w:val="16"/>
          <w:szCs w:val="16"/>
          <w:lang w:val="en-US"/>
        </w:rPr>
        <w:t xml:space="preserve">                         &lt;ds:X509IssuerName&gt;CN=...,...,O=...,C=NL&lt;/ds:X509IssuerName&gt;</w:t>
      </w:r>
    </w:p>
    <w:p w14:paraId="76E2BCE5" w14:textId="77777777" w:rsidR="00F86DAE" w:rsidRPr="00332FF8" w:rsidRDefault="00F86DAE" w:rsidP="001B306D">
      <w:pPr>
        <w:pStyle w:val="HTML-voorafopgemaakt"/>
        <w:rPr>
          <w:sz w:val="16"/>
          <w:szCs w:val="16"/>
          <w:lang w:val="en-US"/>
        </w:rPr>
      </w:pPr>
      <w:r w:rsidRPr="00332FF8">
        <w:rPr>
          <w:sz w:val="16"/>
          <w:szCs w:val="16"/>
          <w:lang w:val="en-US"/>
        </w:rPr>
        <w:t xml:space="preserve">                         &lt;ds:X509SerialNumber&gt;...834756977854956...&lt;/ds:X509SerialNumber&gt;</w:t>
      </w:r>
    </w:p>
    <w:p w14:paraId="737590BA" w14:textId="77777777" w:rsidR="00F86DAE" w:rsidRPr="00332FF8" w:rsidRDefault="00F86DAE" w:rsidP="001B306D">
      <w:pPr>
        <w:pStyle w:val="HTML-voorafopgemaakt"/>
        <w:rPr>
          <w:sz w:val="16"/>
          <w:szCs w:val="16"/>
          <w:lang w:val="en-US"/>
        </w:rPr>
      </w:pPr>
      <w:r w:rsidRPr="00332FF8">
        <w:rPr>
          <w:sz w:val="16"/>
          <w:szCs w:val="16"/>
          <w:lang w:val="en-US"/>
        </w:rPr>
        <w:t xml:space="preserve">                     &lt;/ds:X509IssuerSerial&gt;</w:t>
      </w:r>
    </w:p>
    <w:p w14:paraId="003E3360" w14:textId="77777777" w:rsidR="00F86DAE" w:rsidRPr="00332FF8" w:rsidRDefault="00F86DAE" w:rsidP="001B306D">
      <w:pPr>
        <w:pStyle w:val="HTML-voorafopgemaakt"/>
        <w:rPr>
          <w:sz w:val="16"/>
          <w:szCs w:val="16"/>
          <w:lang w:val="en-US"/>
        </w:rPr>
      </w:pPr>
      <w:r w:rsidRPr="00332FF8">
        <w:rPr>
          <w:sz w:val="16"/>
          <w:szCs w:val="16"/>
          <w:lang w:val="en-US"/>
        </w:rPr>
        <w:t xml:space="preserve">                   &lt;/ds:X509Data&gt;</w:t>
      </w:r>
    </w:p>
    <w:p w14:paraId="6D458A77" w14:textId="77777777" w:rsidR="00F86DAE" w:rsidRPr="00332FF8" w:rsidRDefault="00F86DAE" w:rsidP="001B306D">
      <w:pPr>
        <w:pStyle w:val="HTML-voorafopgemaakt"/>
        <w:rPr>
          <w:sz w:val="16"/>
          <w:szCs w:val="16"/>
          <w:lang w:val="en-US"/>
        </w:rPr>
      </w:pPr>
      <w:r w:rsidRPr="00332FF8">
        <w:rPr>
          <w:sz w:val="16"/>
          <w:szCs w:val="16"/>
          <w:lang w:val="en-US"/>
        </w:rPr>
        <w:t xml:space="preserve">                &lt;/ds:KeyInfo&gt;</w:t>
      </w:r>
    </w:p>
    <w:p w14:paraId="1FDDF7F6" w14:textId="77777777" w:rsidR="00F86DAE" w:rsidRPr="00332FF8" w:rsidRDefault="00F86DAE" w:rsidP="001B306D">
      <w:pPr>
        <w:pStyle w:val="HTML-voorafopgemaakt"/>
        <w:rPr>
          <w:sz w:val="16"/>
          <w:szCs w:val="16"/>
          <w:lang w:val="en-US"/>
        </w:rPr>
      </w:pPr>
      <w:r w:rsidRPr="00332FF8">
        <w:rPr>
          <w:sz w:val="16"/>
          <w:szCs w:val="16"/>
          <w:lang w:val="en-US"/>
        </w:rPr>
        <w:t xml:space="preserve">            &lt;/SubjectConfirmationData&gt;</w:t>
      </w:r>
    </w:p>
    <w:p w14:paraId="217E5C7B" w14:textId="77777777" w:rsidR="00F86DAE" w:rsidRPr="00332FF8" w:rsidRDefault="00F86DAE" w:rsidP="001B306D">
      <w:pPr>
        <w:pStyle w:val="HTML-voorafopgemaakt"/>
        <w:rPr>
          <w:sz w:val="16"/>
          <w:szCs w:val="16"/>
          <w:lang w:val="en-US"/>
        </w:rPr>
      </w:pPr>
      <w:r w:rsidRPr="00332FF8">
        <w:rPr>
          <w:sz w:val="16"/>
          <w:szCs w:val="16"/>
          <w:lang w:val="en-US"/>
        </w:rPr>
        <w:t xml:space="preserve">        &lt;/SubjectConfirmation&gt;</w:t>
      </w:r>
    </w:p>
    <w:p w14:paraId="07AE926F" w14:textId="77777777" w:rsidR="00F86DAE" w:rsidRPr="00332FF8" w:rsidRDefault="00F86DAE" w:rsidP="001B306D">
      <w:pPr>
        <w:pStyle w:val="HTML-voorafopgemaakt"/>
        <w:rPr>
          <w:sz w:val="16"/>
          <w:szCs w:val="16"/>
          <w:lang w:val="en-US"/>
        </w:rPr>
      </w:pPr>
      <w:r w:rsidRPr="00332FF8">
        <w:rPr>
          <w:sz w:val="16"/>
          <w:szCs w:val="16"/>
          <w:lang w:val="en-US"/>
        </w:rPr>
        <w:t xml:space="preserve">    &lt;/saml:Subject&gt;</w:t>
      </w:r>
    </w:p>
    <w:p w14:paraId="4F346532" w14:textId="77777777" w:rsidR="00F86DAE" w:rsidRPr="00332FF8" w:rsidRDefault="00F86DAE" w:rsidP="001B306D">
      <w:pPr>
        <w:pStyle w:val="HTML-voorafopgemaakt"/>
        <w:rPr>
          <w:sz w:val="16"/>
          <w:szCs w:val="16"/>
          <w:lang w:val="en-US"/>
        </w:rPr>
      </w:pPr>
      <w:r w:rsidRPr="00332FF8">
        <w:rPr>
          <w:sz w:val="16"/>
          <w:szCs w:val="16"/>
          <w:lang w:val="en-US"/>
        </w:rPr>
        <w:t>...</w:t>
      </w:r>
    </w:p>
    <w:p w14:paraId="281B03D6" w14:textId="77777777" w:rsidR="00F86DAE" w:rsidRDefault="00F86DAE" w:rsidP="001B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val="en-US"/>
        </w:rPr>
      </w:pPr>
      <w:r>
        <w:rPr>
          <w:rFonts w:eastAsia="Times New Roman"/>
          <w:b/>
          <w:bCs/>
          <w:lang w:val="en-US"/>
        </w:rPr>
        <w:t>Example SubjectConfirmation WebSSO &amp; HoK (Dienstbemiddeling)</w:t>
      </w:r>
      <w:r>
        <w:rPr>
          <w:rFonts w:eastAsia="Times New Roman"/>
          <w:lang w:val="en-US"/>
        </w:rPr>
        <w:t xml:space="preserve"> </w:t>
      </w:r>
      <w:r>
        <w:rPr>
          <w:rStyle w:val="expand-control-icon"/>
          <w:rFonts w:eastAsia="Times New Roman"/>
          <w:vanish/>
          <w:lang w:val="en-US"/>
        </w:rPr>
        <w:t> </w:t>
      </w:r>
      <w:r>
        <w:rPr>
          <w:rStyle w:val="expand-control-text"/>
          <w:rFonts w:eastAsia="Times New Roman"/>
          <w:vanish/>
          <w:lang w:val="en-US"/>
        </w:rPr>
        <w:t>Bron uitklappen</w:t>
      </w:r>
      <w:r>
        <w:rPr>
          <w:rFonts w:eastAsia="Times New Roman"/>
          <w:lang w:val="en-US"/>
        </w:rPr>
        <w:t xml:space="preserve"> </w:t>
      </w:r>
    </w:p>
    <w:p w14:paraId="2F6EE5F6" w14:textId="77777777" w:rsidR="00F86DAE" w:rsidRPr="00332FF8" w:rsidRDefault="00F86DAE" w:rsidP="001B306D">
      <w:pPr>
        <w:pStyle w:val="HTML-voorafopgemaakt"/>
        <w:rPr>
          <w:sz w:val="16"/>
          <w:szCs w:val="16"/>
          <w:lang w:val="en-US"/>
        </w:rPr>
      </w:pPr>
      <w:r w:rsidRPr="00332FF8">
        <w:rPr>
          <w:sz w:val="16"/>
          <w:szCs w:val="16"/>
          <w:lang w:val="en-US"/>
        </w:rPr>
        <w:t>...</w:t>
      </w:r>
    </w:p>
    <w:p w14:paraId="4C78D134" w14:textId="77777777" w:rsidR="00F86DAE" w:rsidRPr="00332FF8" w:rsidRDefault="00F86DAE" w:rsidP="001B306D">
      <w:pPr>
        <w:pStyle w:val="HTML-voorafopgemaakt"/>
        <w:rPr>
          <w:sz w:val="16"/>
          <w:szCs w:val="16"/>
          <w:lang w:val="en-US"/>
        </w:rPr>
      </w:pPr>
      <w:r w:rsidRPr="00332FF8">
        <w:rPr>
          <w:sz w:val="16"/>
          <w:szCs w:val="16"/>
          <w:lang w:val="en-US"/>
        </w:rPr>
        <w:t xml:space="preserve">    &lt;saml:Subject&gt;</w:t>
      </w:r>
    </w:p>
    <w:p w14:paraId="51FE92A1" w14:textId="77777777" w:rsidR="00F86DAE" w:rsidRPr="00332FF8" w:rsidRDefault="00F86DAE" w:rsidP="001B306D">
      <w:pPr>
        <w:pStyle w:val="HTML-voorafopgemaakt"/>
        <w:rPr>
          <w:sz w:val="16"/>
          <w:szCs w:val="16"/>
          <w:lang w:val="en-US"/>
        </w:rPr>
      </w:pPr>
      <w:r w:rsidRPr="00332FF8">
        <w:rPr>
          <w:sz w:val="16"/>
          <w:szCs w:val="16"/>
          <w:lang w:val="en-US"/>
        </w:rPr>
        <w:t xml:space="preserve">        ...</w:t>
      </w:r>
    </w:p>
    <w:p w14:paraId="2E4C030E" w14:textId="77777777" w:rsidR="00F86DAE" w:rsidRPr="00332FF8" w:rsidRDefault="00F86DAE" w:rsidP="001B306D">
      <w:pPr>
        <w:pStyle w:val="HTML-voorafopgemaakt"/>
        <w:rPr>
          <w:sz w:val="16"/>
          <w:szCs w:val="16"/>
          <w:lang w:val="en-US"/>
        </w:rPr>
      </w:pPr>
      <w:r w:rsidRPr="00332FF8">
        <w:rPr>
          <w:sz w:val="16"/>
          <w:szCs w:val="16"/>
          <w:lang w:val="en-US"/>
        </w:rPr>
        <w:t xml:space="preserve">        &lt;saml:SubjectConfirmation Method="urn:oasis:names:tc:SAML:2.0:cm:bearer"&gt;</w:t>
      </w:r>
    </w:p>
    <w:p w14:paraId="351DFE63" w14:textId="77777777" w:rsidR="00F86DAE" w:rsidRPr="00332FF8" w:rsidRDefault="00F86DAE" w:rsidP="001B306D">
      <w:pPr>
        <w:pStyle w:val="HTML-voorafopgemaakt"/>
        <w:rPr>
          <w:sz w:val="16"/>
          <w:szCs w:val="16"/>
          <w:lang w:val="en-US"/>
        </w:rPr>
      </w:pPr>
      <w:r w:rsidRPr="00332FF8">
        <w:rPr>
          <w:sz w:val="16"/>
          <w:szCs w:val="16"/>
          <w:lang w:val="en-US"/>
        </w:rPr>
        <w:t xml:space="preserve">            &lt;saml:SubjectConfirmationData InResponseTo="_52B816C631C564BACF59E758CBA91717" NotOnOrAfter="2016-02-05T09:11:48Z" Recipient="https://..."/&gt;</w:t>
      </w:r>
    </w:p>
    <w:p w14:paraId="5AB4EEAF" w14:textId="77777777" w:rsidR="00F86DAE" w:rsidRPr="00332FF8" w:rsidRDefault="00F86DAE" w:rsidP="001B306D">
      <w:pPr>
        <w:pStyle w:val="HTML-voorafopgemaakt"/>
        <w:rPr>
          <w:sz w:val="16"/>
          <w:szCs w:val="16"/>
          <w:lang w:val="en-US"/>
        </w:rPr>
      </w:pPr>
      <w:r w:rsidRPr="00332FF8">
        <w:rPr>
          <w:sz w:val="16"/>
          <w:szCs w:val="16"/>
          <w:lang w:val="en-US"/>
        </w:rPr>
        <w:t xml:space="preserve">        &lt;/saml:SubjectConfirmation&gt;</w:t>
      </w:r>
    </w:p>
    <w:p w14:paraId="6A359DCB" w14:textId="77777777" w:rsidR="00F86DAE" w:rsidRPr="00332FF8" w:rsidRDefault="00F86DAE" w:rsidP="001B306D">
      <w:pPr>
        <w:pStyle w:val="HTML-voorafopgemaakt"/>
        <w:rPr>
          <w:sz w:val="16"/>
          <w:szCs w:val="16"/>
          <w:lang w:val="en-US"/>
        </w:rPr>
      </w:pPr>
      <w:r w:rsidRPr="00332FF8">
        <w:rPr>
          <w:sz w:val="16"/>
          <w:szCs w:val="16"/>
          <w:lang w:val="en-US"/>
        </w:rPr>
        <w:t xml:space="preserve">        &lt;SubjectConfirmation Method="urn:oasis:names:tc:SAML:2.0:cm:holder-of-key"&gt;</w:t>
      </w:r>
    </w:p>
    <w:p w14:paraId="25F35601" w14:textId="77777777" w:rsidR="00F86DAE" w:rsidRPr="00332FF8" w:rsidRDefault="00F86DAE" w:rsidP="001B306D">
      <w:pPr>
        <w:pStyle w:val="HTML-voorafopgemaakt"/>
        <w:rPr>
          <w:sz w:val="16"/>
          <w:szCs w:val="16"/>
          <w:lang w:val="en-US"/>
        </w:rPr>
      </w:pPr>
      <w:r w:rsidRPr="00332FF8">
        <w:rPr>
          <w:sz w:val="16"/>
          <w:szCs w:val="16"/>
          <w:lang w:val="en-US"/>
        </w:rPr>
        <w:t xml:space="preserve">            &lt;SubjectConfirmationData xsi:type="saml:KeyInfoConfirmationDataType"&gt;</w:t>
      </w:r>
    </w:p>
    <w:p w14:paraId="0337355D" w14:textId="77777777" w:rsidR="00F86DAE" w:rsidRPr="00332FF8" w:rsidRDefault="00F86DAE" w:rsidP="001B306D">
      <w:pPr>
        <w:pStyle w:val="HTML-voorafopgemaakt"/>
        <w:rPr>
          <w:sz w:val="16"/>
          <w:szCs w:val="16"/>
          <w:lang w:val="en-US"/>
        </w:rPr>
      </w:pPr>
      <w:r w:rsidRPr="00332FF8">
        <w:rPr>
          <w:sz w:val="16"/>
          <w:szCs w:val="16"/>
          <w:lang w:val="en-US"/>
        </w:rPr>
        <w:t xml:space="preserve">                &lt;ds:KeyInfo&gt;</w:t>
      </w:r>
    </w:p>
    <w:p w14:paraId="7806F1D2" w14:textId="77777777" w:rsidR="00F86DAE" w:rsidRPr="00332FF8" w:rsidRDefault="00F86DAE" w:rsidP="001B306D">
      <w:pPr>
        <w:pStyle w:val="HTML-voorafopgemaakt"/>
        <w:rPr>
          <w:sz w:val="16"/>
          <w:szCs w:val="16"/>
          <w:lang w:val="en-US"/>
        </w:rPr>
      </w:pPr>
      <w:r w:rsidRPr="00332FF8">
        <w:rPr>
          <w:sz w:val="16"/>
          <w:szCs w:val="16"/>
          <w:lang w:val="en-US"/>
        </w:rPr>
        <w:t xml:space="preserve">                   &lt;ds:X509Data&gt;</w:t>
      </w:r>
    </w:p>
    <w:p w14:paraId="3D77F89B" w14:textId="77777777" w:rsidR="00F86DAE" w:rsidRPr="00332FF8" w:rsidRDefault="00F86DAE" w:rsidP="001B306D">
      <w:pPr>
        <w:pStyle w:val="HTML-voorafopgemaakt"/>
        <w:rPr>
          <w:sz w:val="16"/>
          <w:szCs w:val="16"/>
          <w:lang w:val="en-US"/>
        </w:rPr>
      </w:pPr>
      <w:r w:rsidRPr="00332FF8">
        <w:rPr>
          <w:sz w:val="16"/>
          <w:szCs w:val="16"/>
          <w:lang w:val="en-US"/>
        </w:rPr>
        <w:t xml:space="preserve">                      &lt;ds:X509IssuerSerial&gt;</w:t>
      </w:r>
    </w:p>
    <w:p w14:paraId="3E8931B1" w14:textId="77777777" w:rsidR="00F86DAE" w:rsidRPr="00332FF8" w:rsidRDefault="00F86DAE" w:rsidP="001B306D">
      <w:pPr>
        <w:pStyle w:val="HTML-voorafopgemaakt"/>
        <w:rPr>
          <w:sz w:val="16"/>
          <w:szCs w:val="16"/>
          <w:lang w:val="en-US"/>
        </w:rPr>
      </w:pPr>
      <w:r w:rsidRPr="00332FF8">
        <w:rPr>
          <w:sz w:val="16"/>
          <w:szCs w:val="16"/>
          <w:lang w:val="en-US"/>
        </w:rPr>
        <w:t xml:space="preserve">                         &lt;ds:X509IssuerName&gt;CN=...,...,O=...,C=NL&lt;/ds:X509IssuerName&gt;</w:t>
      </w:r>
    </w:p>
    <w:p w14:paraId="304435E8" w14:textId="77777777" w:rsidR="00F86DAE" w:rsidRPr="00332FF8" w:rsidRDefault="00F86DAE" w:rsidP="001B306D">
      <w:pPr>
        <w:pStyle w:val="HTML-voorafopgemaakt"/>
        <w:rPr>
          <w:sz w:val="16"/>
          <w:szCs w:val="16"/>
          <w:lang w:val="en-US"/>
        </w:rPr>
      </w:pPr>
      <w:r w:rsidRPr="00332FF8">
        <w:rPr>
          <w:sz w:val="16"/>
          <w:szCs w:val="16"/>
          <w:lang w:val="en-US"/>
        </w:rPr>
        <w:t xml:space="preserve">                         &lt;ds:X509SerialNumber&gt;...834756977854956...&lt;/ds:X509SerialNumber&gt;</w:t>
      </w:r>
    </w:p>
    <w:p w14:paraId="43D4E09E" w14:textId="77777777" w:rsidR="00F86DAE" w:rsidRPr="00332FF8" w:rsidRDefault="00F86DAE" w:rsidP="001B306D">
      <w:pPr>
        <w:pStyle w:val="HTML-voorafopgemaakt"/>
        <w:rPr>
          <w:sz w:val="16"/>
          <w:szCs w:val="16"/>
          <w:lang w:val="en-US"/>
        </w:rPr>
      </w:pPr>
      <w:r w:rsidRPr="00332FF8">
        <w:rPr>
          <w:sz w:val="16"/>
          <w:szCs w:val="16"/>
          <w:lang w:val="en-US"/>
        </w:rPr>
        <w:t xml:space="preserve">                      &lt;/ds:X509IssuerSerial&gt;</w:t>
      </w:r>
    </w:p>
    <w:p w14:paraId="58B9F759" w14:textId="77777777" w:rsidR="00F86DAE" w:rsidRPr="00332FF8" w:rsidRDefault="00F86DAE" w:rsidP="001B306D">
      <w:pPr>
        <w:pStyle w:val="HTML-voorafopgemaakt"/>
        <w:rPr>
          <w:sz w:val="16"/>
          <w:szCs w:val="16"/>
          <w:lang w:val="en-US"/>
        </w:rPr>
      </w:pPr>
      <w:r w:rsidRPr="00332FF8">
        <w:rPr>
          <w:sz w:val="16"/>
          <w:szCs w:val="16"/>
          <w:lang w:val="en-US"/>
        </w:rPr>
        <w:lastRenderedPageBreak/>
        <w:t xml:space="preserve">                   &lt;/ds:X509Data&gt;</w:t>
      </w:r>
    </w:p>
    <w:p w14:paraId="7152E506" w14:textId="77777777" w:rsidR="00F86DAE" w:rsidRPr="00332FF8" w:rsidRDefault="00F86DAE" w:rsidP="001B306D">
      <w:pPr>
        <w:pStyle w:val="HTML-voorafopgemaakt"/>
        <w:rPr>
          <w:sz w:val="16"/>
          <w:szCs w:val="16"/>
          <w:lang w:val="en-US"/>
        </w:rPr>
      </w:pPr>
      <w:r w:rsidRPr="00332FF8">
        <w:rPr>
          <w:sz w:val="16"/>
          <w:szCs w:val="16"/>
          <w:lang w:val="en-US"/>
        </w:rPr>
        <w:t xml:space="preserve">                &lt;/ds:KeyInfo&gt;</w:t>
      </w:r>
    </w:p>
    <w:p w14:paraId="14291344" w14:textId="77777777" w:rsidR="00F86DAE" w:rsidRPr="00332FF8" w:rsidRDefault="00F86DAE" w:rsidP="001B306D">
      <w:pPr>
        <w:pStyle w:val="HTML-voorafopgemaakt"/>
        <w:rPr>
          <w:sz w:val="16"/>
          <w:szCs w:val="16"/>
          <w:lang w:val="en-US"/>
        </w:rPr>
      </w:pPr>
      <w:r w:rsidRPr="00332FF8">
        <w:rPr>
          <w:sz w:val="16"/>
          <w:szCs w:val="16"/>
          <w:lang w:val="en-US"/>
        </w:rPr>
        <w:t xml:space="preserve">            &lt;/SubjectConfirmationData&gt;</w:t>
      </w:r>
    </w:p>
    <w:p w14:paraId="06D4C364" w14:textId="77777777" w:rsidR="00F86DAE" w:rsidRPr="00332FF8" w:rsidRDefault="00F86DAE" w:rsidP="001B306D">
      <w:pPr>
        <w:pStyle w:val="HTML-voorafopgemaakt"/>
        <w:rPr>
          <w:sz w:val="16"/>
          <w:szCs w:val="16"/>
          <w:lang w:val="en-US"/>
        </w:rPr>
      </w:pPr>
      <w:r w:rsidRPr="00332FF8">
        <w:rPr>
          <w:sz w:val="16"/>
          <w:szCs w:val="16"/>
          <w:lang w:val="en-US"/>
        </w:rPr>
        <w:t xml:space="preserve">        &lt;/SubjectConfirmation&gt;</w:t>
      </w:r>
    </w:p>
    <w:p w14:paraId="2B5882D6" w14:textId="77777777" w:rsidR="00F86DAE" w:rsidRPr="00332FF8" w:rsidRDefault="00F86DAE" w:rsidP="001B306D">
      <w:pPr>
        <w:pStyle w:val="HTML-voorafopgemaakt"/>
        <w:rPr>
          <w:sz w:val="16"/>
          <w:szCs w:val="16"/>
          <w:lang w:val="en-US"/>
        </w:rPr>
      </w:pPr>
      <w:r w:rsidRPr="00332FF8">
        <w:rPr>
          <w:sz w:val="16"/>
          <w:szCs w:val="16"/>
          <w:lang w:val="en-US"/>
        </w:rPr>
        <w:t xml:space="preserve">    &lt;/saml:Subject&gt;</w:t>
      </w:r>
    </w:p>
    <w:p w14:paraId="7DA0055C" w14:textId="77777777" w:rsidR="00332FF8" w:rsidRDefault="00332FF8" w:rsidP="001B306D">
      <w:pPr>
        <w:pStyle w:val="HTML-voorafopgemaakt"/>
        <w:rPr>
          <w:sz w:val="16"/>
          <w:szCs w:val="16"/>
          <w:lang w:val="en-US"/>
        </w:rPr>
      </w:pPr>
      <w:r w:rsidRPr="00332FF8">
        <w:rPr>
          <w:sz w:val="16"/>
          <w:szCs w:val="16"/>
          <w:lang w:val="en-US"/>
        </w:rPr>
        <w:t>...</w:t>
      </w:r>
    </w:p>
    <w:p w14:paraId="7EFA8E68" w14:textId="77777777" w:rsidR="00A51F56" w:rsidRDefault="00A51F56" w:rsidP="001B306D">
      <w:pPr>
        <w:pStyle w:val="HTML-voorafopgemaakt"/>
        <w:rPr>
          <w:sz w:val="16"/>
          <w:szCs w:val="16"/>
          <w:lang w:val="en-US"/>
        </w:rPr>
      </w:pPr>
    </w:p>
    <w:p w14:paraId="6D3632E0" w14:textId="77777777" w:rsidR="0054562C" w:rsidRPr="00FA318C" w:rsidRDefault="0054562C">
      <w:pPr>
        <w:rPr>
          <w:rFonts w:eastAsia="Times New Roman"/>
          <w:b/>
          <w:bCs/>
          <w:kern w:val="36"/>
          <w:sz w:val="48"/>
          <w:szCs w:val="48"/>
          <w:lang w:val="en-GB"/>
        </w:rPr>
      </w:pPr>
      <w:r w:rsidRPr="00FA318C">
        <w:rPr>
          <w:rFonts w:eastAsia="Times New Roman"/>
          <w:lang w:val="en-GB"/>
        </w:rPr>
        <w:br w:type="page"/>
      </w:r>
    </w:p>
    <w:p w14:paraId="534AA865" w14:textId="77777777" w:rsidR="0054562C" w:rsidRPr="00FA318C" w:rsidRDefault="0054562C" w:rsidP="0054562C">
      <w:pPr>
        <w:pStyle w:val="Kop1"/>
        <w:rPr>
          <w:rFonts w:eastAsia="Times New Roman"/>
          <w:lang w:val="en-GB"/>
        </w:rPr>
      </w:pPr>
      <w:r w:rsidRPr="00FA318C">
        <w:rPr>
          <w:rFonts w:eastAsia="Times New Roman"/>
          <w:lang w:val="en-GB"/>
        </w:rPr>
        <w:lastRenderedPageBreak/>
        <w:t>Interface specifications HM-AD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930"/>
      </w:tblGrid>
      <w:tr w:rsidR="0054562C" w14:paraId="790313EF" w14:textId="77777777" w:rsidTr="0054562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2B0F9E" w14:textId="77777777" w:rsidR="0054562C" w:rsidRDefault="0054562C" w:rsidP="0054562C">
            <w:pPr>
              <w:jc w:val="center"/>
              <w:rPr>
                <w:rFonts w:eastAsia="Times New Roman"/>
                <w:b/>
                <w:bCs/>
              </w:rPr>
            </w:pPr>
            <w:r>
              <w:rPr>
                <w:rFonts w:eastAsia="Times New Roman"/>
                <w:b/>
                <w:bCs/>
              </w:rPr>
              <w:t>Sequence diagram HM-AD</w:t>
            </w:r>
          </w:p>
        </w:tc>
      </w:tr>
      <w:tr w:rsidR="0054562C" w14:paraId="30CAB015"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20BBA0" w14:textId="77777777" w:rsidR="0054562C" w:rsidRDefault="0054562C" w:rsidP="0054562C">
            <w:pPr>
              <w:pStyle w:val="Normaalweb"/>
            </w:pPr>
            <w:r>
              <w:rPr>
                <w:noProof/>
              </w:rPr>
              <w:drawing>
                <wp:inline distT="0" distB="0" distL="0" distR="0" wp14:anchorId="25DA1DBD" wp14:editId="3BB3AAEC">
                  <wp:extent cx="4295775" cy="2052955"/>
                  <wp:effectExtent l="0" t="0" r="9525" b="4445"/>
                  <wp:docPr id="2" name="Afbeelding 2" descr="C:\cf15c6d1af606c092490002a734f3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f15c6d1af606c092490002a734f3c0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95775" cy="2052955"/>
                          </a:xfrm>
                          <a:prstGeom prst="rect">
                            <a:avLst/>
                          </a:prstGeom>
                          <a:noFill/>
                          <a:ln>
                            <a:noFill/>
                          </a:ln>
                        </pic:spPr>
                      </pic:pic>
                    </a:graphicData>
                  </a:graphic>
                </wp:inline>
              </w:drawing>
            </w:r>
          </w:p>
        </w:tc>
      </w:tr>
    </w:tbl>
    <w:p w14:paraId="6AD1EFFD" w14:textId="6F444DF2" w:rsidR="0054562C" w:rsidRPr="0054562C" w:rsidRDefault="0054562C" w:rsidP="0054562C">
      <w:pPr>
        <w:pStyle w:val="Normaalweb"/>
        <w:rPr>
          <w:lang w:val="en-GB"/>
        </w:rPr>
      </w:pPr>
      <w:r w:rsidRPr="0054562C">
        <w:rPr>
          <w:lang w:val="en-GB"/>
        </w:rPr>
        <w:t xml:space="preserve">This page describes the messages that are exchanged between an </w:t>
      </w:r>
      <w:hyperlink r:id="rId62" w:history="1">
        <w:r w:rsidRPr="0054562C">
          <w:rPr>
            <w:rStyle w:val="Hyperlink"/>
            <w:lang w:val="en-GB"/>
          </w:rPr>
          <w:t>Herkenningsmakelaar (HM)</w:t>
        </w:r>
      </w:hyperlink>
      <w:r w:rsidRPr="0054562C">
        <w:rPr>
          <w:lang w:val="en-GB"/>
        </w:rPr>
        <w:t xml:space="preserve"> and an </w:t>
      </w:r>
      <w:hyperlink r:id="rId63" w:history="1">
        <w:r w:rsidRPr="0054562C">
          <w:rPr>
            <w:rStyle w:val="Hyperlink"/>
            <w:lang w:val="en-GB"/>
          </w:rPr>
          <w:t>Authenticatiedienst (AD)</w:t>
        </w:r>
      </w:hyperlink>
      <w:r w:rsidRPr="0054562C">
        <w:rPr>
          <w:lang w:val="en-GB"/>
        </w:rPr>
        <w:t xml:space="preserve"> (identity provider).In the interface described here, the use case </w:t>
      </w:r>
      <w:hyperlink r:id="rId64" w:history="1">
        <w:r w:rsidRPr="0054562C">
          <w:rPr>
            <w:rStyle w:val="Hyperlink"/>
            <w:lang w:val="en-GB"/>
          </w:rPr>
          <w:t>GUC3 Aantonen identiteit</w:t>
        </w:r>
      </w:hyperlink>
      <w:r w:rsidRPr="0054562C">
        <w:rPr>
          <w:lang w:val="en-GB"/>
        </w:rPr>
        <w:t> consists of an SAML 2.0 AuthnRequest and Response. The specific content of these messages is described below. Detailed information about the value of fields can be found in </w:t>
      </w:r>
      <w:hyperlink r:id="rId65" w:history="1">
        <w:r w:rsidRPr="0054562C">
          <w:rPr>
            <w:rStyle w:val="Hyperlink"/>
            <w:lang w:val="en-GB"/>
          </w:rPr>
          <w:t>Attribute elements</w:t>
        </w:r>
      </w:hyperlink>
      <w:r w:rsidRPr="0054562C">
        <w:rPr>
          <w:lang w:val="en-GB"/>
        </w:rPr>
        <w:t>.</w:t>
      </w:r>
    </w:p>
    <w:p w14:paraId="12F0BF5D" w14:textId="77777777" w:rsidR="0054562C" w:rsidRPr="0054562C" w:rsidRDefault="0054562C" w:rsidP="0054562C">
      <w:pPr>
        <w:pStyle w:val="Normaalweb"/>
        <w:rPr>
          <w:lang w:val="en-GB"/>
        </w:rPr>
      </w:pPr>
      <w:r w:rsidRPr="0054562C">
        <w:rPr>
          <w:lang w:val="en-GB"/>
        </w:rPr>
        <w:t>A column in a message description that starts with 'SAML' indicates that this is the standard value. A value that starts with 'Elektronische Toegangsdiensten' indicates that the value is specific to Elektronische Toegangsdiensten.</w:t>
      </w:r>
    </w:p>
    <w:p w14:paraId="38EA0F67" w14:textId="77777777" w:rsidR="0054562C" w:rsidRPr="0054562C" w:rsidRDefault="0054562C" w:rsidP="0054562C">
      <w:pPr>
        <w:rPr>
          <w:rFonts w:eastAsia="Times New Roman"/>
          <w:lang w:val="en-GB"/>
        </w:rPr>
      </w:pPr>
      <w:r w:rsidRPr="0054562C">
        <w:rPr>
          <w:rFonts w:eastAsia="Times New Roman"/>
          <w:lang w:val="en-GB"/>
        </w:rPr>
        <w:t xml:space="preserve">[ </w:t>
      </w:r>
      <w:hyperlink w:anchor="InterfacespecificationsHM-AD-Rulesforpr" w:history="1">
        <w:r w:rsidRPr="0054562C">
          <w:rPr>
            <w:rStyle w:val="Hyperlink"/>
            <w:rFonts w:eastAsia="Times New Roman"/>
            <w:lang w:val="en-GB"/>
          </w:rPr>
          <w:t>Rules for processing requests</w:t>
        </w:r>
      </w:hyperlink>
      <w:r w:rsidRPr="0054562C">
        <w:rPr>
          <w:rFonts w:eastAsia="Times New Roman"/>
          <w:lang w:val="en-GB"/>
        </w:rPr>
        <w:t xml:space="preserve"> ] [ </w:t>
      </w:r>
      <w:hyperlink w:anchor="InterfacespecificationsHM-AD-Response(2" w:history="1">
        <w:r w:rsidRPr="0054562C">
          <w:rPr>
            <w:rStyle w:val="Hyperlink"/>
            <w:rFonts w:eastAsia="Times New Roman"/>
            <w:lang w:val="en-GB"/>
          </w:rPr>
          <w:t>Response (2)</w:t>
        </w:r>
      </w:hyperlink>
      <w:r w:rsidRPr="0054562C">
        <w:rPr>
          <w:rFonts w:eastAsia="Times New Roman"/>
          <w:lang w:val="en-GB"/>
        </w:rPr>
        <w:t xml:space="preserve"> ] [ </w:t>
      </w:r>
      <w:hyperlink w:anchor="InterfacespecificationsHM-AD-Authentica" w:history="1">
        <w:r w:rsidRPr="0054562C">
          <w:rPr>
            <w:rStyle w:val="Hyperlink"/>
            <w:rFonts w:eastAsia="Times New Roman"/>
            <w:lang w:val="en-GB"/>
          </w:rPr>
          <w:t>Authentication assertion</w:t>
        </w:r>
      </w:hyperlink>
      <w:r w:rsidRPr="0054562C">
        <w:rPr>
          <w:rFonts w:eastAsia="Times New Roman"/>
          <w:lang w:val="en-GB"/>
        </w:rPr>
        <w:t xml:space="preserve"> ] [ </w:t>
      </w:r>
      <w:hyperlink w:anchor="InterfacespecificationsHM-AD-Rulesforpr" w:history="1">
        <w:r w:rsidRPr="0054562C">
          <w:rPr>
            <w:rStyle w:val="Hyperlink"/>
            <w:rFonts w:eastAsia="Times New Roman"/>
            <w:lang w:val="en-GB"/>
          </w:rPr>
          <w:t>Rules for processing response</w:t>
        </w:r>
      </w:hyperlink>
      <w:r w:rsidRPr="0054562C">
        <w:rPr>
          <w:rFonts w:eastAsia="Times New Roman"/>
          <w:lang w:val="en-GB"/>
        </w:rPr>
        <w:t xml:space="preserve"> ] [ </w:t>
      </w:r>
      <w:hyperlink w:anchor="InterfacespecificationsHM-AD-LogoutRequ" w:history="1">
        <w:r w:rsidRPr="0054562C">
          <w:rPr>
            <w:rStyle w:val="Hyperlink"/>
            <w:rFonts w:eastAsia="Times New Roman"/>
            <w:lang w:val="en-GB"/>
          </w:rPr>
          <w:t>LogoutRequest</w:t>
        </w:r>
      </w:hyperlink>
      <w:r w:rsidRPr="0054562C">
        <w:rPr>
          <w:rFonts w:eastAsia="Times New Roman"/>
          <w:lang w:val="en-GB"/>
        </w:rPr>
        <w:t xml:space="preserve"> ] </w:t>
      </w:r>
    </w:p>
    <w:p w14:paraId="065DBA3D" w14:textId="77777777" w:rsidR="0054562C" w:rsidRDefault="0054562C" w:rsidP="0054562C">
      <w:pPr>
        <w:pStyle w:val="Normaalweb"/>
      </w:pPr>
      <w:r>
        <w:rPr>
          <w:color w:val="000000"/>
        </w:rPr>
        <w:t>AuthnRequest (1)</w:t>
      </w:r>
    </w:p>
    <w:tbl>
      <w:tblPr>
        <w:tblW w:w="10065" w:type="dxa"/>
        <w:tblInd w:w="-2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19"/>
        <w:gridCol w:w="6946"/>
      </w:tblGrid>
      <w:tr w:rsidR="0054562C" w:rsidRPr="0054562C" w14:paraId="1A6F036B"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E6524" w14:textId="77777777" w:rsidR="0054562C" w:rsidRPr="0054562C" w:rsidRDefault="0054562C" w:rsidP="0054562C">
            <w:pPr>
              <w:pStyle w:val="Normaalweb"/>
              <w:jc w:val="center"/>
              <w:rPr>
                <w:b/>
                <w:bCs/>
                <w:sz w:val="18"/>
              </w:rPr>
            </w:pPr>
            <w:r w:rsidRPr="0054562C">
              <w:rPr>
                <w:b/>
                <w:bCs/>
                <w:sz w:val="18"/>
              </w:rPr>
              <w:t>@ID</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AEBA6" w14:textId="77777777" w:rsidR="0054562C" w:rsidRPr="0054562C" w:rsidRDefault="0054562C" w:rsidP="0054562C">
            <w:pPr>
              <w:pStyle w:val="Normaalweb"/>
              <w:rPr>
                <w:sz w:val="18"/>
              </w:rPr>
            </w:pPr>
            <w:r w:rsidRPr="0054562C">
              <w:rPr>
                <w:sz w:val="18"/>
              </w:rPr>
              <w:t>SAML: Unique message attribute</w:t>
            </w:r>
          </w:p>
        </w:tc>
      </w:tr>
      <w:tr w:rsidR="0054562C" w:rsidRPr="00FA318C" w14:paraId="5F09C685"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E2D79E" w14:textId="77777777" w:rsidR="0054562C" w:rsidRPr="0054562C" w:rsidRDefault="0054562C" w:rsidP="0054562C">
            <w:pPr>
              <w:pStyle w:val="Normaalweb"/>
              <w:jc w:val="center"/>
              <w:rPr>
                <w:b/>
                <w:bCs/>
                <w:sz w:val="18"/>
              </w:rPr>
            </w:pPr>
            <w:r w:rsidRPr="0054562C">
              <w:rPr>
                <w:b/>
                <w:bCs/>
                <w:sz w:val="18"/>
              </w:rPr>
              <w:t>@Version</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6A7A2" w14:textId="77777777" w:rsidR="0054562C" w:rsidRPr="0054562C" w:rsidRDefault="0054562C" w:rsidP="0054562C">
            <w:pPr>
              <w:pStyle w:val="Normaalweb"/>
              <w:rPr>
                <w:sz w:val="18"/>
                <w:lang w:val="en-GB"/>
              </w:rPr>
            </w:pPr>
            <w:r w:rsidRPr="0054562C">
              <w:rPr>
                <w:sz w:val="18"/>
                <w:lang w:val="en-GB"/>
              </w:rPr>
              <w:t>SAML: Version of the SAML protocol. The value MUST be '2.0'.</w:t>
            </w:r>
          </w:p>
        </w:tc>
      </w:tr>
      <w:tr w:rsidR="0054562C" w:rsidRPr="00FA318C" w14:paraId="23D1E011"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11BFE6" w14:textId="77777777" w:rsidR="0054562C" w:rsidRPr="0054562C" w:rsidRDefault="0054562C" w:rsidP="0054562C">
            <w:pPr>
              <w:pStyle w:val="Normaalweb"/>
              <w:jc w:val="center"/>
              <w:rPr>
                <w:b/>
                <w:bCs/>
                <w:sz w:val="18"/>
              </w:rPr>
            </w:pPr>
            <w:r w:rsidRPr="0054562C">
              <w:rPr>
                <w:b/>
                <w:bCs/>
                <w:sz w:val="18"/>
              </w:rPr>
              <w:t>@IssueInstant</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FB9D64" w14:textId="77777777" w:rsidR="0054562C" w:rsidRPr="0054562C" w:rsidRDefault="0054562C" w:rsidP="0054562C">
            <w:pPr>
              <w:pStyle w:val="Normaalweb"/>
              <w:rPr>
                <w:sz w:val="18"/>
                <w:lang w:val="en-GB"/>
              </w:rPr>
            </w:pPr>
            <w:r w:rsidRPr="0054562C">
              <w:rPr>
                <w:sz w:val="18"/>
                <w:lang w:val="en-GB"/>
              </w:rPr>
              <w:t>SAML: Time at which the message was created.</w:t>
            </w:r>
          </w:p>
        </w:tc>
      </w:tr>
      <w:tr w:rsidR="0054562C" w:rsidRPr="00FA318C" w14:paraId="1BA4F1E0"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8DC4BE" w14:textId="77777777" w:rsidR="0054562C" w:rsidRPr="0054562C" w:rsidRDefault="0054562C" w:rsidP="0054562C">
            <w:pPr>
              <w:pStyle w:val="Normaalweb"/>
              <w:jc w:val="center"/>
              <w:rPr>
                <w:b/>
                <w:bCs/>
                <w:sz w:val="18"/>
              </w:rPr>
            </w:pPr>
            <w:r w:rsidRPr="0054562C">
              <w:rPr>
                <w:b/>
                <w:bCs/>
                <w:sz w:val="18"/>
              </w:rPr>
              <w:t>@Destination</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C17B52" w14:textId="77777777" w:rsidR="0054562C" w:rsidRPr="0054562C" w:rsidRDefault="0054562C" w:rsidP="0054562C">
            <w:pPr>
              <w:pStyle w:val="Normaalweb"/>
              <w:rPr>
                <w:sz w:val="18"/>
                <w:lang w:val="en-GB"/>
              </w:rPr>
            </w:pPr>
            <w:r w:rsidRPr="0054562C">
              <w:rPr>
                <w:sz w:val="18"/>
                <w:lang w:val="en-GB"/>
              </w:rPr>
              <w:t>SAML: URL of the AD on which the message is offered. MUST match the AD's metadata.</w:t>
            </w:r>
          </w:p>
        </w:tc>
      </w:tr>
      <w:tr w:rsidR="0054562C" w:rsidRPr="0054562C" w14:paraId="2AF4C54D"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DFE63C" w14:textId="77777777" w:rsidR="0054562C" w:rsidRPr="0054562C" w:rsidRDefault="0054562C" w:rsidP="0054562C">
            <w:pPr>
              <w:pStyle w:val="Normaalweb"/>
              <w:jc w:val="center"/>
              <w:rPr>
                <w:b/>
                <w:bCs/>
                <w:sz w:val="18"/>
              </w:rPr>
            </w:pPr>
            <w:r w:rsidRPr="0054562C">
              <w:rPr>
                <w:b/>
                <w:bCs/>
                <w:sz w:val="18"/>
              </w:rPr>
              <w:t>@Consent</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9046B1" w14:textId="77777777" w:rsidR="0054562C" w:rsidRPr="0054562C" w:rsidRDefault="0054562C" w:rsidP="0054562C">
            <w:pPr>
              <w:pStyle w:val="Normaalweb"/>
              <w:rPr>
                <w:sz w:val="18"/>
              </w:rPr>
            </w:pPr>
            <w:r w:rsidRPr="0054562C">
              <w:rPr>
                <w:sz w:val="18"/>
              </w:rPr>
              <w:t>Elektronische Toegangsdiensten: MUST NOT be included.</w:t>
            </w:r>
          </w:p>
        </w:tc>
      </w:tr>
      <w:tr w:rsidR="0054562C" w:rsidRPr="00FA318C" w14:paraId="00806A62"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1DC04" w14:textId="77777777" w:rsidR="0054562C" w:rsidRPr="0054562C" w:rsidRDefault="0054562C" w:rsidP="0054562C">
            <w:pPr>
              <w:pStyle w:val="Normaalweb"/>
              <w:jc w:val="center"/>
              <w:rPr>
                <w:b/>
                <w:bCs/>
                <w:sz w:val="18"/>
              </w:rPr>
            </w:pPr>
            <w:r w:rsidRPr="0054562C">
              <w:rPr>
                <w:b/>
                <w:bCs/>
                <w:sz w:val="18"/>
              </w:rPr>
              <w:t>@ForceAuthn</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A22C0A" w14:textId="77777777" w:rsidR="0054562C" w:rsidRPr="0054562C" w:rsidRDefault="0054562C" w:rsidP="0054562C">
            <w:pPr>
              <w:pStyle w:val="Normaalweb"/>
              <w:rPr>
                <w:sz w:val="18"/>
                <w:lang w:val="en-GB"/>
              </w:rPr>
            </w:pPr>
            <w:r w:rsidRPr="0054562C">
              <w:rPr>
                <w:sz w:val="18"/>
                <w:lang w:val="en-GB"/>
              </w:rPr>
              <w:t>The value 'true' indicates that an existing single sign-on session MUST NOT be used for the request in question. If the value is 'false' or empty or the specification is missing, the AD MAY use an existing SSO session if one is open.</w:t>
            </w:r>
          </w:p>
        </w:tc>
      </w:tr>
      <w:tr w:rsidR="0054562C" w:rsidRPr="00FA318C" w14:paraId="2EE8B6C8"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DD0B2" w14:textId="77777777" w:rsidR="0054562C" w:rsidRPr="0054562C" w:rsidRDefault="0054562C" w:rsidP="0054562C">
            <w:pPr>
              <w:pStyle w:val="Normaalweb"/>
              <w:jc w:val="center"/>
              <w:rPr>
                <w:b/>
                <w:bCs/>
                <w:sz w:val="18"/>
              </w:rPr>
            </w:pPr>
            <w:r w:rsidRPr="0054562C">
              <w:rPr>
                <w:b/>
                <w:bCs/>
                <w:sz w:val="18"/>
              </w:rPr>
              <w:t>@IsPassive</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BC251D" w14:textId="77777777" w:rsidR="0054562C" w:rsidRPr="0054562C" w:rsidRDefault="0054562C" w:rsidP="0054562C">
            <w:pPr>
              <w:pStyle w:val="Normaalweb"/>
              <w:rPr>
                <w:sz w:val="18"/>
                <w:lang w:val="en-GB"/>
              </w:rPr>
            </w:pPr>
            <w:r w:rsidRPr="0054562C">
              <w:rPr>
                <w:sz w:val="18"/>
                <w:lang w:val="en-GB"/>
              </w:rPr>
              <w:t>Elektronische Toegangsdiensten: MAY be included. If IsPassive is included, the value MUST be 'false'.</w:t>
            </w:r>
          </w:p>
        </w:tc>
      </w:tr>
      <w:tr w:rsidR="0054562C" w:rsidRPr="00FA318C" w14:paraId="7EB090FD"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8EA0D" w14:textId="77777777" w:rsidR="0054562C" w:rsidRPr="0054562C" w:rsidRDefault="0054562C" w:rsidP="0054562C">
            <w:pPr>
              <w:pStyle w:val="Normaalweb"/>
              <w:jc w:val="center"/>
              <w:rPr>
                <w:b/>
                <w:bCs/>
                <w:sz w:val="18"/>
              </w:rPr>
            </w:pPr>
            <w:r w:rsidRPr="0054562C">
              <w:rPr>
                <w:b/>
                <w:bCs/>
                <w:sz w:val="18"/>
              </w:rPr>
              <w:t>@ProtocolBinding</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7D4EE" w14:textId="79B742C3" w:rsidR="0054562C" w:rsidRPr="0054562C" w:rsidRDefault="0054562C" w:rsidP="0054562C">
            <w:pPr>
              <w:pStyle w:val="Normaalweb"/>
              <w:rPr>
                <w:sz w:val="18"/>
                <w:lang w:val="en-GB"/>
              </w:rPr>
            </w:pPr>
            <w:r w:rsidRPr="0054562C">
              <w:rPr>
                <w:sz w:val="18"/>
                <w:lang w:val="en-GB"/>
              </w:rPr>
              <w:t xml:space="preserve">SAML: MUST NOT be included because </w:t>
            </w:r>
            <w:hyperlink r:id="rId66" w:history="1">
              <w:r w:rsidRPr="0054562C">
                <w:rPr>
                  <w:rStyle w:val="Hyperlink"/>
                  <w:sz w:val="18"/>
                  <w:lang w:val="en-GB"/>
                </w:rPr>
                <w:t>AssertionConsumerServiceIndex</w:t>
              </w:r>
            </w:hyperlink>
            <w:r w:rsidRPr="0054562C">
              <w:rPr>
                <w:sz w:val="18"/>
                <w:lang w:val="en-GB"/>
              </w:rPr>
              <w:t xml:space="preserve"> is required in Elektronische Toegangsdiensten.</w:t>
            </w:r>
          </w:p>
        </w:tc>
      </w:tr>
      <w:tr w:rsidR="0054562C" w:rsidRPr="00FA318C" w14:paraId="2C2D245E"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734A4" w14:textId="77777777" w:rsidR="0054562C" w:rsidRPr="0054562C" w:rsidRDefault="0054562C" w:rsidP="0054562C">
            <w:pPr>
              <w:pStyle w:val="Normaalweb"/>
              <w:jc w:val="center"/>
              <w:rPr>
                <w:b/>
                <w:bCs/>
                <w:sz w:val="18"/>
              </w:rPr>
            </w:pPr>
            <w:r w:rsidRPr="0054562C">
              <w:rPr>
                <w:b/>
                <w:bCs/>
                <w:sz w:val="18"/>
              </w:rPr>
              <w:t>@AssertionConsumerServiceIndex</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6B65CC" w14:textId="161756FE" w:rsidR="0054562C" w:rsidRPr="0054562C" w:rsidRDefault="0054562C" w:rsidP="0054562C">
            <w:pPr>
              <w:pStyle w:val="Normaalweb"/>
              <w:rPr>
                <w:sz w:val="18"/>
                <w:lang w:val="en-GB"/>
              </w:rPr>
            </w:pPr>
            <w:r w:rsidRPr="0054562C">
              <w:rPr>
                <w:sz w:val="18"/>
                <w:lang w:val="en-GB"/>
              </w:rPr>
              <w:t xml:space="preserve">Elektronische Toegangsdiensten: This attribute element indicates the URL to which the response must be sent. The value of </w:t>
            </w:r>
            <w:hyperlink r:id="rId67" w:history="1">
              <w:r w:rsidRPr="0054562C">
                <w:rPr>
                  <w:rStyle w:val="Hyperlink"/>
                  <w:sz w:val="18"/>
                  <w:lang w:val="en-GB"/>
                </w:rPr>
                <w:t>AssertionConsumerServiceIndex</w:t>
              </w:r>
            </w:hyperlink>
            <w:r w:rsidRPr="0054562C">
              <w:rPr>
                <w:sz w:val="18"/>
                <w:lang w:val="en-GB"/>
              </w:rPr>
              <w:t> MUST match an index at the assertion consumer service in the HM's metadata.</w:t>
            </w:r>
          </w:p>
        </w:tc>
      </w:tr>
      <w:tr w:rsidR="0054562C" w:rsidRPr="00FA318C" w14:paraId="7878A86B"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8FB25" w14:textId="77777777" w:rsidR="0054562C" w:rsidRPr="0054562C" w:rsidRDefault="0054562C" w:rsidP="0054562C">
            <w:pPr>
              <w:pStyle w:val="Normaalweb"/>
              <w:jc w:val="center"/>
              <w:rPr>
                <w:b/>
                <w:bCs/>
                <w:sz w:val="18"/>
              </w:rPr>
            </w:pPr>
            <w:r w:rsidRPr="0054562C">
              <w:rPr>
                <w:b/>
                <w:bCs/>
                <w:sz w:val="18"/>
              </w:rPr>
              <w:lastRenderedPageBreak/>
              <w:t>@AssertionConsumerServiceURL</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7A1D7" w14:textId="1EFBABCA" w:rsidR="0054562C" w:rsidRPr="0054562C" w:rsidRDefault="0054562C" w:rsidP="0054562C">
            <w:pPr>
              <w:pStyle w:val="Normaalweb"/>
              <w:rPr>
                <w:sz w:val="18"/>
                <w:lang w:val="en-GB"/>
              </w:rPr>
            </w:pPr>
            <w:r w:rsidRPr="0054562C">
              <w:rPr>
                <w:sz w:val="18"/>
                <w:lang w:val="en-GB"/>
              </w:rPr>
              <w:t xml:space="preserve">SAML: MUST NOT be included because </w:t>
            </w:r>
            <w:hyperlink r:id="rId68" w:history="1">
              <w:r w:rsidRPr="0054562C">
                <w:rPr>
                  <w:rStyle w:val="Hyperlink"/>
                  <w:sz w:val="18"/>
                  <w:lang w:val="en-GB"/>
                </w:rPr>
                <w:t>AssertionConsumerServiceIndex</w:t>
              </w:r>
            </w:hyperlink>
            <w:r w:rsidRPr="0054562C">
              <w:rPr>
                <w:sz w:val="18"/>
                <w:lang w:val="en-GB"/>
              </w:rPr>
              <w:t xml:space="preserve"> is required in Elektronische Toegangsdiensten.</w:t>
            </w:r>
          </w:p>
        </w:tc>
      </w:tr>
      <w:tr w:rsidR="0054562C" w:rsidRPr="00FA318C" w14:paraId="6B0B5B02"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1FF9D" w14:textId="77777777" w:rsidR="0054562C" w:rsidRPr="0054562C" w:rsidRDefault="0054562C" w:rsidP="0054562C">
            <w:pPr>
              <w:pStyle w:val="Normaalweb"/>
              <w:jc w:val="center"/>
              <w:rPr>
                <w:b/>
                <w:bCs/>
                <w:sz w:val="18"/>
              </w:rPr>
            </w:pPr>
            <w:r w:rsidRPr="0054562C">
              <w:rPr>
                <w:b/>
                <w:bCs/>
                <w:sz w:val="18"/>
              </w:rPr>
              <w:t>@AttributeConsumingServiceIndex</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815DB" w14:textId="77777777" w:rsidR="0054562C" w:rsidRPr="0054562C" w:rsidRDefault="0054562C" w:rsidP="0054562C">
            <w:pPr>
              <w:pStyle w:val="Normaalweb"/>
              <w:rPr>
                <w:sz w:val="18"/>
                <w:lang w:val="en-GB"/>
              </w:rPr>
            </w:pPr>
            <w:r w:rsidRPr="0054562C">
              <w:rPr>
                <w:sz w:val="18"/>
                <w:lang w:val="en-GB"/>
              </w:rPr>
              <w:t>Elektronische Toegangsdiensten: The value MUST be '4'. Indicates that it is about the interface described in this document.</w:t>
            </w:r>
          </w:p>
        </w:tc>
      </w:tr>
      <w:tr w:rsidR="0054562C" w:rsidRPr="00FA318C" w14:paraId="044B6102"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AF3D82" w14:textId="77777777" w:rsidR="0054562C" w:rsidRPr="0054562C" w:rsidRDefault="0054562C" w:rsidP="0054562C">
            <w:pPr>
              <w:pStyle w:val="Normaalweb"/>
              <w:jc w:val="center"/>
              <w:rPr>
                <w:b/>
                <w:bCs/>
                <w:sz w:val="18"/>
              </w:rPr>
            </w:pPr>
            <w:r w:rsidRPr="0054562C">
              <w:rPr>
                <w:b/>
                <w:bCs/>
                <w:sz w:val="18"/>
              </w:rPr>
              <w:t>@ProviderName</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D77FB7" w14:textId="77777777" w:rsidR="0054562C" w:rsidRPr="0054562C" w:rsidRDefault="0054562C" w:rsidP="0054562C">
            <w:pPr>
              <w:pStyle w:val="Normaalweb"/>
              <w:rPr>
                <w:sz w:val="18"/>
                <w:lang w:val="en-GB"/>
              </w:rPr>
            </w:pPr>
            <w:r w:rsidRPr="0054562C">
              <w:rPr>
                <w:sz w:val="18"/>
                <w:lang w:val="en-GB"/>
              </w:rPr>
              <w:t>Elektronische Toegangsdiensten: MAY contain a more detailed description of the service.</w:t>
            </w:r>
          </w:p>
        </w:tc>
      </w:tr>
      <w:tr w:rsidR="0054562C" w:rsidRPr="00FA318C" w14:paraId="1CC7E6B0"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52ED1" w14:textId="77777777" w:rsidR="0054562C" w:rsidRPr="0054562C" w:rsidRDefault="0054562C" w:rsidP="0054562C">
            <w:pPr>
              <w:pStyle w:val="Normaalweb"/>
              <w:jc w:val="center"/>
              <w:rPr>
                <w:b/>
                <w:bCs/>
                <w:sz w:val="18"/>
              </w:rPr>
            </w:pPr>
            <w:r w:rsidRPr="0054562C">
              <w:rPr>
                <w:b/>
                <w:bCs/>
                <w:sz w:val="18"/>
              </w:rPr>
              <w:t>Issuer</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1DE65" w14:textId="39F6A146" w:rsidR="0054562C" w:rsidRPr="0054562C" w:rsidRDefault="0054562C" w:rsidP="0054562C">
            <w:pPr>
              <w:pStyle w:val="Normaalweb"/>
              <w:rPr>
                <w:sz w:val="18"/>
                <w:lang w:val="en-GB"/>
              </w:rPr>
            </w:pPr>
            <w:r w:rsidRPr="0054562C">
              <w:rPr>
                <w:sz w:val="18"/>
                <w:lang w:val="en-GB"/>
              </w:rPr>
              <w:t xml:space="preserve">Elektronische Toegangsdiensten: MUST contain the </w:t>
            </w:r>
            <w:hyperlink r:id="rId69" w:history="1">
              <w:r w:rsidRPr="0054562C">
                <w:rPr>
                  <w:rStyle w:val="Hyperlink"/>
                  <w:sz w:val="18"/>
                  <w:lang w:val="en-GB"/>
                </w:rPr>
                <w:t>EntityID</w:t>
              </w:r>
            </w:hyperlink>
            <w:r w:rsidRPr="0054562C">
              <w:rPr>
                <w:sz w:val="18"/>
                <w:lang w:val="en-GB"/>
              </w:rPr>
              <w:t xml:space="preserve"> of the HM.</w:t>
            </w:r>
          </w:p>
          <w:p w14:paraId="0E6D93B3" w14:textId="77777777" w:rsidR="0054562C" w:rsidRPr="0054562C" w:rsidRDefault="0054562C" w:rsidP="0054562C">
            <w:pPr>
              <w:pStyle w:val="Normaalweb"/>
              <w:rPr>
                <w:sz w:val="18"/>
                <w:lang w:val="en-GB"/>
              </w:rPr>
            </w:pPr>
            <w:r w:rsidRPr="0054562C">
              <w:rPr>
                <w:sz w:val="18"/>
                <w:lang w:val="en-GB"/>
              </w:rPr>
              <w:t>The attributes NameQualifier, SPNameQualifier, Format and SPProvidedID MUST NOT be included.</w:t>
            </w:r>
          </w:p>
        </w:tc>
      </w:tr>
      <w:tr w:rsidR="0054562C" w:rsidRPr="00FA318C" w14:paraId="38D424AB"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9AB4E" w14:textId="77777777" w:rsidR="0054562C" w:rsidRPr="0054562C" w:rsidRDefault="0054562C" w:rsidP="0054562C">
            <w:pPr>
              <w:pStyle w:val="Normaalweb"/>
              <w:jc w:val="center"/>
              <w:rPr>
                <w:b/>
                <w:bCs/>
                <w:sz w:val="18"/>
              </w:rPr>
            </w:pPr>
            <w:r w:rsidRPr="0054562C">
              <w:rPr>
                <w:b/>
                <w:bCs/>
                <w:sz w:val="18"/>
              </w:rPr>
              <w:t>Signature</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DA01D" w14:textId="6B429CCC" w:rsidR="0054562C" w:rsidRPr="0054562C" w:rsidRDefault="0054562C" w:rsidP="0054562C">
            <w:pPr>
              <w:pStyle w:val="Normaalweb"/>
              <w:rPr>
                <w:sz w:val="18"/>
                <w:lang w:val="en-GB"/>
              </w:rPr>
            </w:pPr>
            <w:r w:rsidRPr="0054562C">
              <w:rPr>
                <w:sz w:val="18"/>
                <w:lang w:val="en-GB"/>
              </w:rPr>
              <w:t xml:space="preserve">Elektronische Toegangsdiensten: MUST contain the </w:t>
            </w:r>
            <w:hyperlink r:id="rId70" w:history="1">
              <w:r w:rsidRPr="0054562C">
                <w:rPr>
                  <w:rStyle w:val="Hyperlink"/>
                  <w:sz w:val="18"/>
                  <w:lang w:val="en-GB"/>
                </w:rPr>
                <w:t>Digital signature</w:t>
              </w:r>
            </w:hyperlink>
            <w:r w:rsidRPr="0054562C">
              <w:rPr>
                <w:sz w:val="18"/>
                <w:lang w:val="en-GB"/>
              </w:rPr>
              <w:t xml:space="preserve"> of the HM for the enveloping message.</w:t>
            </w:r>
          </w:p>
        </w:tc>
      </w:tr>
      <w:tr w:rsidR="0054562C" w:rsidRPr="00FA318C" w14:paraId="3FEB3567"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F8D70" w14:textId="77777777" w:rsidR="0054562C" w:rsidRPr="0054562C" w:rsidRDefault="0054562C" w:rsidP="0054562C">
            <w:pPr>
              <w:pStyle w:val="Normaalweb"/>
              <w:jc w:val="center"/>
              <w:rPr>
                <w:b/>
                <w:bCs/>
                <w:sz w:val="18"/>
              </w:rPr>
            </w:pPr>
            <w:r w:rsidRPr="0054562C">
              <w:rPr>
                <w:b/>
                <w:bCs/>
                <w:sz w:val="18"/>
              </w:rPr>
              <w:t>Extensions</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31C8F2" w14:textId="1899F223" w:rsidR="0054562C" w:rsidRPr="0054562C" w:rsidRDefault="0054562C" w:rsidP="0054562C">
            <w:pPr>
              <w:pStyle w:val="Normaalweb"/>
              <w:rPr>
                <w:sz w:val="18"/>
                <w:lang w:val="en-GB"/>
              </w:rPr>
            </w:pPr>
            <w:r w:rsidRPr="0054562C">
              <w:rPr>
                <w:sz w:val="18"/>
                <w:lang w:val="en-GB"/>
              </w:rPr>
              <w:t xml:space="preserve">Elektronische Toegangsdiensten: MUST contain the attributes </w:t>
            </w:r>
            <w:hyperlink r:id="rId71" w:history="1">
              <w:r w:rsidRPr="0054562C">
                <w:rPr>
                  <w:rStyle w:val="Hyperlink"/>
                  <w:sz w:val="18"/>
                  <w:lang w:val="en-GB"/>
                </w:rPr>
                <w:t>IntendedAudience</w:t>
              </w:r>
            </w:hyperlink>
            <w:r w:rsidRPr="0054562C">
              <w:rPr>
                <w:sz w:val="18"/>
                <w:lang w:val="en-GB"/>
              </w:rPr>
              <w:t xml:space="preserve">, </w:t>
            </w:r>
            <w:hyperlink r:id="rId72" w:history="1">
              <w:r w:rsidRPr="0054562C">
                <w:rPr>
                  <w:rStyle w:val="Hyperlink"/>
                  <w:sz w:val="18"/>
                  <w:lang w:val="en-GB"/>
                </w:rPr>
                <w:t>ServiceID</w:t>
              </w:r>
            </w:hyperlink>
            <w:r w:rsidRPr="0054562C">
              <w:rPr>
                <w:sz w:val="18"/>
                <w:lang w:val="en-GB"/>
              </w:rPr>
              <w:t xml:space="preserve"> and the corresponding </w:t>
            </w:r>
            <w:hyperlink r:id="rId73" w:history="1">
              <w:r w:rsidRPr="0054562C">
                <w:rPr>
                  <w:rStyle w:val="Hyperlink"/>
                  <w:sz w:val="18"/>
                  <w:lang w:val="en-GB"/>
                </w:rPr>
                <w:t>ServiceUUID</w:t>
              </w:r>
            </w:hyperlink>
            <w:r w:rsidRPr="0054562C">
              <w:rPr>
                <w:sz w:val="18"/>
                <w:lang w:val="en-GB"/>
              </w:rPr>
              <w:t>.</w:t>
            </w:r>
          </w:p>
          <w:p w14:paraId="5BF6BBC9" w14:textId="62C15674" w:rsidR="0054562C" w:rsidRPr="0054562C" w:rsidRDefault="0054562C" w:rsidP="0054562C">
            <w:pPr>
              <w:pStyle w:val="Normaalweb"/>
              <w:rPr>
                <w:sz w:val="18"/>
                <w:lang w:val="en-GB"/>
              </w:rPr>
            </w:pPr>
            <w:r w:rsidRPr="0054562C">
              <w:rPr>
                <w:rStyle w:val="inline-comment-marker"/>
                <w:sz w:val="18"/>
                <w:lang w:val="en-GB"/>
              </w:rPr>
              <w:t>If</w:t>
            </w:r>
            <w:r w:rsidRPr="0054562C">
              <w:rPr>
                <w:sz w:val="18"/>
                <w:lang w:val="en-GB"/>
              </w:rPr>
              <w:t xml:space="preserve"> the DV queries additional attributes (via an AttributeConsumingService as described in </w:t>
            </w:r>
            <w:hyperlink r:id="rId74" w:history="1">
              <w:r w:rsidRPr="0054562C">
                <w:rPr>
                  <w:rStyle w:val="Hyperlink"/>
                  <w:sz w:val="18"/>
                  <w:lang w:val="en-GB"/>
                </w:rPr>
                <w:t>Interface specifications DV-HM</w:t>
              </w:r>
            </w:hyperlink>
            <w:r w:rsidRPr="0054562C">
              <w:rPr>
                <w:sz w:val="18"/>
                <w:lang w:val="en-GB"/>
              </w:rPr>
              <w:t xml:space="preserve"> and the </w:t>
            </w:r>
            <w:hyperlink r:id="rId75" w:history="1">
              <w:r w:rsidRPr="0054562C">
                <w:rPr>
                  <w:rStyle w:val="Hyperlink"/>
                  <w:sz w:val="18"/>
                  <w:lang w:val="en-GB"/>
                </w:rPr>
                <w:t>DV metadata for HM</w:t>
              </w:r>
            </w:hyperlink>
            <w:r w:rsidRPr="0054562C">
              <w:rPr>
                <w:sz w:val="18"/>
                <w:lang w:val="en-GB"/>
              </w:rPr>
              <w:t xml:space="preserve">), they MUST be included here by the HM. To this extent, one Elektronische Toegangsdiensten specific RequestedAttributes (see schema below) element MUST be included containing the RequestedAttribute elements reflecting the DV's request. The requested attribute(s) MUST be defined in the </w:t>
            </w:r>
            <w:hyperlink r:id="rId76" w:history="1">
              <w:r w:rsidRPr="0054562C">
                <w:rPr>
                  <w:rStyle w:val="Hyperlink"/>
                  <w:sz w:val="18"/>
                  <w:lang w:val="en-GB"/>
                </w:rPr>
                <w:t>Attribuutcatalogus</w:t>
              </w:r>
            </w:hyperlink>
            <w:r w:rsidRPr="0054562C">
              <w:rPr>
                <w:sz w:val="18"/>
                <w:lang w:val="en-GB"/>
              </w:rPr>
              <w:t xml:space="preserve"> and MUST be declared as RequestedAttribute in the </w:t>
            </w:r>
            <w:hyperlink r:id="rId77" w:history="1">
              <w:r w:rsidRPr="0054562C">
                <w:rPr>
                  <w:rStyle w:val="Hyperlink"/>
                  <w:sz w:val="18"/>
                  <w:lang w:val="en-GB"/>
                </w:rPr>
                <w:t>Service catalog</w:t>
              </w:r>
            </w:hyperlink>
            <w:r w:rsidRPr="0054562C">
              <w:rPr>
                <w:sz w:val="18"/>
                <w:lang w:val="en-GB"/>
              </w:rPr>
              <w:t xml:space="preserve"> entry for the requested service. An AD not able to provide these attributes MUST act as specified in the alternative use case described in </w:t>
            </w:r>
            <w:hyperlink r:id="rId78" w:history="1">
              <w:r w:rsidRPr="0054562C">
                <w:rPr>
                  <w:rStyle w:val="Hyperlink"/>
                  <w:sz w:val="18"/>
                  <w:lang w:val="en-GB"/>
                </w:rPr>
                <w:t>Attributen niet leverbaar of niet toegestaan</w:t>
              </w:r>
            </w:hyperlink>
            <w:r w:rsidRPr="0054562C">
              <w:rPr>
                <w:sz w:val="18"/>
                <w:lang w:val="en-GB"/>
              </w:rPr>
              <w:t>.</w:t>
            </w:r>
          </w:p>
          <w:p w14:paraId="238EFFFD" w14:textId="77777777" w:rsidR="0054562C" w:rsidRPr="0054562C" w:rsidRDefault="0054562C" w:rsidP="0054562C">
            <w:pPr>
              <w:pStyle w:val="Normaalweb"/>
              <w:rPr>
                <w:sz w:val="18"/>
                <w:lang w:val="en-GB"/>
              </w:rPr>
            </w:pPr>
            <w:r w:rsidRPr="0054562C">
              <w:rPr>
                <w:sz w:val="18"/>
                <w:lang w:val="en-GB"/>
              </w:rPr>
              <w:t>Other XML attributes MUST NOT be included.</w:t>
            </w:r>
          </w:p>
          <w:p w14:paraId="3FFF4AF3" w14:textId="77777777" w:rsidR="0054562C" w:rsidRPr="0054562C" w:rsidRDefault="0054562C" w:rsidP="0054562C">
            <w:pPr>
              <w:pStyle w:val="Normaalweb"/>
              <w:rPr>
                <w:sz w:val="18"/>
                <w:lang w:val="en-GB"/>
              </w:rPr>
            </w:pPr>
            <w:r w:rsidRPr="0054562C">
              <w:rPr>
                <w:sz w:val="18"/>
                <w:lang w:val="en-GB"/>
              </w:rPr>
              <w:t>Other elements MUST NOT be included.</w:t>
            </w:r>
          </w:p>
        </w:tc>
      </w:tr>
      <w:tr w:rsidR="0054562C" w:rsidRPr="0054562C" w14:paraId="3F16538D"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C8430" w14:textId="77777777" w:rsidR="0054562C" w:rsidRPr="0054562C" w:rsidRDefault="0054562C" w:rsidP="0054562C">
            <w:pPr>
              <w:pStyle w:val="Normaalweb"/>
              <w:jc w:val="center"/>
              <w:rPr>
                <w:b/>
                <w:bCs/>
                <w:sz w:val="18"/>
              </w:rPr>
            </w:pPr>
            <w:r w:rsidRPr="0054562C">
              <w:rPr>
                <w:b/>
                <w:bCs/>
                <w:sz w:val="18"/>
              </w:rPr>
              <w:t>Subject</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80221" w14:textId="77777777" w:rsidR="0054562C" w:rsidRPr="0054562C" w:rsidRDefault="0054562C" w:rsidP="0054562C">
            <w:pPr>
              <w:pStyle w:val="Normaalweb"/>
              <w:rPr>
                <w:sz w:val="18"/>
              </w:rPr>
            </w:pPr>
            <w:r w:rsidRPr="0054562C">
              <w:rPr>
                <w:sz w:val="18"/>
              </w:rPr>
              <w:t>Elektronische Toegangsdiensten: MUST NOT be included</w:t>
            </w:r>
          </w:p>
        </w:tc>
      </w:tr>
      <w:tr w:rsidR="0054562C" w:rsidRPr="0054562C" w14:paraId="42E140AF"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01E77" w14:textId="77777777" w:rsidR="0054562C" w:rsidRPr="0054562C" w:rsidRDefault="0054562C" w:rsidP="0054562C">
            <w:pPr>
              <w:pStyle w:val="Normaalweb"/>
              <w:jc w:val="center"/>
              <w:rPr>
                <w:b/>
                <w:bCs/>
                <w:sz w:val="18"/>
              </w:rPr>
            </w:pPr>
            <w:r w:rsidRPr="0054562C">
              <w:rPr>
                <w:b/>
                <w:bCs/>
                <w:sz w:val="18"/>
              </w:rPr>
              <w:t>NameIDPolicy</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D97B0" w14:textId="77777777" w:rsidR="0054562C" w:rsidRPr="0054562C" w:rsidRDefault="0054562C" w:rsidP="0054562C">
            <w:pPr>
              <w:pStyle w:val="Normaalweb"/>
              <w:rPr>
                <w:sz w:val="18"/>
              </w:rPr>
            </w:pPr>
            <w:r w:rsidRPr="0054562C">
              <w:rPr>
                <w:sz w:val="18"/>
              </w:rPr>
              <w:t>Elektronische Toegangsdiensten: MUST NOT be included.</w:t>
            </w:r>
          </w:p>
        </w:tc>
      </w:tr>
      <w:tr w:rsidR="0054562C" w:rsidRPr="0054562C" w14:paraId="6BC91C32"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B5C41" w14:textId="77777777" w:rsidR="0054562C" w:rsidRPr="0054562C" w:rsidRDefault="0054562C" w:rsidP="0054562C">
            <w:pPr>
              <w:pStyle w:val="Normaalweb"/>
              <w:jc w:val="center"/>
              <w:rPr>
                <w:b/>
                <w:bCs/>
                <w:sz w:val="18"/>
              </w:rPr>
            </w:pPr>
            <w:r w:rsidRPr="0054562C">
              <w:rPr>
                <w:b/>
                <w:bCs/>
                <w:sz w:val="18"/>
              </w:rPr>
              <w:t>Conditions</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8F0BEB" w14:textId="77777777" w:rsidR="0054562C" w:rsidRPr="0054562C" w:rsidRDefault="0054562C" w:rsidP="0054562C">
            <w:pPr>
              <w:pStyle w:val="Normaalweb"/>
              <w:rPr>
                <w:sz w:val="18"/>
              </w:rPr>
            </w:pPr>
            <w:r w:rsidRPr="0054562C">
              <w:rPr>
                <w:sz w:val="18"/>
              </w:rPr>
              <w:t>Elektronische Toegangsdiensten: MUST NOT be included.</w:t>
            </w:r>
          </w:p>
        </w:tc>
      </w:tr>
      <w:tr w:rsidR="0054562C" w:rsidRPr="00FA318C" w14:paraId="37D3B3C1"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4BA499" w14:textId="77777777" w:rsidR="0054562C" w:rsidRPr="0054562C" w:rsidRDefault="0054562C" w:rsidP="0054562C">
            <w:pPr>
              <w:pStyle w:val="Normaalweb"/>
              <w:jc w:val="center"/>
              <w:rPr>
                <w:b/>
                <w:bCs/>
                <w:sz w:val="18"/>
              </w:rPr>
            </w:pPr>
            <w:r w:rsidRPr="0054562C">
              <w:rPr>
                <w:b/>
                <w:bCs/>
                <w:sz w:val="18"/>
              </w:rPr>
              <w:t>RequestedAuthnContext</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653ED" w14:textId="76173137" w:rsidR="0054562C" w:rsidRPr="0054562C" w:rsidRDefault="0054562C" w:rsidP="0054562C">
            <w:pPr>
              <w:pStyle w:val="Normaalweb"/>
              <w:rPr>
                <w:sz w:val="18"/>
                <w:lang w:val="en-GB"/>
              </w:rPr>
            </w:pPr>
            <w:r w:rsidRPr="0054562C">
              <w:rPr>
                <w:sz w:val="18"/>
                <w:lang w:val="en-GB"/>
              </w:rPr>
              <w:t xml:space="preserve">Elektronische Toegangsdiensten: MAY contain an attribute Comparison='minimum' and an element AuthnContextClassRef that contains the minimum </w:t>
            </w:r>
            <w:hyperlink r:id="rId79" w:history="1">
              <w:r w:rsidRPr="0054562C">
                <w:rPr>
                  <w:rStyle w:val="Hyperlink"/>
                  <w:sz w:val="18"/>
                  <w:lang w:val="en-GB"/>
                </w:rPr>
                <w:t>Level of assurance</w:t>
              </w:r>
            </w:hyperlink>
            <w:r w:rsidRPr="0054562C">
              <w:rPr>
                <w:sz w:val="18"/>
                <w:lang w:val="en-GB"/>
              </w:rPr>
              <w:t xml:space="preserve"> required by the DV.</w:t>
            </w:r>
          </w:p>
          <w:p w14:paraId="79FE9CD6" w14:textId="0A2E6CDA" w:rsidR="0054562C" w:rsidRPr="0054562C" w:rsidRDefault="0054562C" w:rsidP="0054562C">
            <w:pPr>
              <w:pStyle w:val="Normaalweb"/>
              <w:rPr>
                <w:sz w:val="18"/>
                <w:lang w:val="en-GB"/>
              </w:rPr>
            </w:pPr>
            <w:r w:rsidRPr="0054562C">
              <w:rPr>
                <w:sz w:val="18"/>
                <w:lang w:val="en-GB"/>
              </w:rPr>
              <w:t xml:space="preserve">When RequestedAuthnContext is included in the request, then it must contain a </w:t>
            </w:r>
            <w:hyperlink r:id="rId80" w:history="1">
              <w:r w:rsidRPr="0054562C">
                <w:rPr>
                  <w:rStyle w:val="Hyperlink"/>
                  <w:sz w:val="18"/>
                  <w:lang w:val="en-GB"/>
                </w:rPr>
                <w:t>Level of assurance</w:t>
              </w:r>
            </w:hyperlink>
            <w:r w:rsidRPr="0054562C">
              <w:rPr>
                <w:sz w:val="18"/>
                <w:lang w:val="en-GB"/>
              </w:rPr>
              <w:t xml:space="preserve"> (AuthnContextClassRef) equal to or lower than the level of assurance included in the </w:t>
            </w:r>
            <w:hyperlink r:id="rId81" w:history="1">
              <w:r w:rsidRPr="0054562C">
                <w:rPr>
                  <w:rStyle w:val="Hyperlink"/>
                  <w:sz w:val="18"/>
                  <w:lang w:val="en-GB"/>
                </w:rPr>
                <w:t>Service catalog</w:t>
              </w:r>
            </w:hyperlink>
            <w:r w:rsidRPr="0054562C">
              <w:rPr>
                <w:sz w:val="18"/>
                <w:lang w:val="en-GB"/>
              </w:rPr>
              <w:t xml:space="preserve"> for the requested service.</w:t>
            </w:r>
          </w:p>
        </w:tc>
      </w:tr>
      <w:tr w:rsidR="0054562C" w:rsidRPr="0054562C" w14:paraId="6DE6CFA3" w14:textId="77777777" w:rsidTr="0054562C">
        <w:trPr>
          <w:cantSplit/>
        </w:trPr>
        <w:tc>
          <w:tcPr>
            <w:tcW w:w="311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A3D040" w14:textId="77777777" w:rsidR="0054562C" w:rsidRPr="0054562C" w:rsidRDefault="0054562C" w:rsidP="0054562C">
            <w:pPr>
              <w:pStyle w:val="Normaalweb"/>
              <w:jc w:val="center"/>
              <w:rPr>
                <w:b/>
                <w:bCs/>
                <w:sz w:val="18"/>
              </w:rPr>
            </w:pPr>
            <w:r w:rsidRPr="0054562C">
              <w:rPr>
                <w:b/>
                <w:bCs/>
                <w:sz w:val="18"/>
              </w:rPr>
              <w:t>Scoping</w:t>
            </w:r>
          </w:p>
        </w:tc>
        <w:tc>
          <w:tcPr>
            <w:tcW w:w="69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78F89F" w14:textId="77777777" w:rsidR="0054562C" w:rsidRPr="0054562C" w:rsidRDefault="0054562C" w:rsidP="0054562C">
            <w:pPr>
              <w:pStyle w:val="Normaalweb"/>
              <w:rPr>
                <w:sz w:val="18"/>
              </w:rPr>
            </w:pPr>
            <w:r w:rsidRPr="0054562C">
              <w:rPr>
                <w:sz w:val="18"/>
              </w:rPr>
              <w:t>Elektronische Toegangsdiensten: MUST NOT be included</w:t>
            </w:r>
          </w:p>
        </w:tc>
      </w:tr>
    </w:tbl>
    <w:p w14:paraId="4AB8A54A" w14:textId="77777777" w:rsidR="0054562C" w:rsidRDefault="0054562C" w:rsidP="0054562C">
      <w:pPr>
        <w:pStyle w:val="Normaalweb"/>
      </w:pPr>
      <w:r>
        <w:t> </w:t>
      </w:r>
    </w:p>
    <w:p w14:paraId="28A9D223" w14:textId="77777777" w:rsidR="0054562C" w:rsidRPr="0054562C" w:rsidRDefault="0054562C" w:rsidP="0054562C">
      <w:pPr>
        <w:rPr>
          <w:rFonts w:eastAsia="Times New Roman"/>
        </w:rPr>
      </w:pPr>
      <w:r w:rsidRPr="0054562C">
        <w:rPr>
          <w:rFonts w:eastAsia="Times New Roman"/>
          <w:b/>
          <w:bCs/>
        </w:rPr>
        <w:t>XML schema saml protocol extensions</w:t>
      </w:r>
      <w:r w:rsidRPr="0054562C">
        <w:rPr>
          <w:rFonts w:eastAsia="Times New Roman"/>
        </w:rPr>
        <w:t xml:space="preserve"> </w:t>
      </w:r>
      <w:r w:rsidRPr="0054562C">
        <w:rPr>
          <w:rStyle w:val="expand-control-icon"/>
          <w:rFonts w:eastAsia="Times New Roman"/>
          <w:vanish/>
        </w:rPr>
        <w:t> </w:t>
      </w:r>
      <w:r w:rsidRPr="0054562C">
        <w:rPr>
          <w:rStyle w:val="expand-control-text"/>
          <w:rFonts w:eastAsia="Times New Roman"/>
          <w:vanish/>
        </w:rPr>
        <w:t>Bron uitklappen</w:t>
      </w:r>
      <w:r w:rsidRPr="0054562C">
        <w:rPr>
          <w:rFonts w:eastAsia="Times New Roman"/>
        </w:rPr>
        <w:t xml:space="preserve"> </w:t>
      </w:r>
    </w:p>
    <w:p w14:paraId="15EF62C8" w14:textId="77777777" w:rsidR="0054562C" w:rsidRPr="0054562C" w:rsidRDefault="0054562C" w:rsidP="0054562C">
      <w:pPr>
        <w:pStyle w:val="HTML-voorafopgemaakt"/>
        <w:rPr>
          <w:sz w:val="16"/>
        </w:rPr>
      </w:pPr>
      <w:r w:rsidRPr="0054562C">
        <w:rPr>
          <w:sz w:val="16"/>
        </w:rPr>
        <w:t>&lt;?xml version="1.0" encoding="UTF-8"?&gt;</w:t>
      </w:r>
    </w:p>
    <w:p w14:paraId="1BAD52DF" w14:textId="77777777" w:rsidR="0054562C" w:rsidRPr="0054562C" w:rsidRDefault="0054562C" w:rsidP="0054562C">
      <w:pPr>
        <w:pStyle w:val="HTML-voorafopgemaakt"/>
        <w:rPr>
          <w:sz w:val="16"/>
        </w:rPr>
      </w:pPr>
      <w:r w:rsidRPr="0054562C">
        <w:rPr>
          <w:sz w:val="16"/>
        </w:rPr>
        <w:t>&lt;xs:schema targetNamespace="urn:etoegang:1.9:samlp-extension"</w:t>
      </w:r>
    </w:p>
    <w:p w14:paraId="63510209" w14:textId="77777777" w:rsidR="0054562C" w:rsidRPr="0054562C" w:rsidRDefault="0054562C" w:rsidP="0054562C">
      <w:pPr>
        <w:pStyle w:val="HTML-voorafopgemaakt"/>
        <w:rPr>
          <w:sz w:val="16"/>
        </w:rPr>
      </w:pPr>
      <w:r w:rsidRPr="0054562C">
        <w:rPr>
          <w:sz w:val="16"/>
        </w:rPr>
        <w:t xml:space="preserve">    xmlns:xs="http://www.w3.org/2001/XMLSchema" </w:t>
      </w:r>
    </w:p>
    <w:p w14:paraId="35C808FC" w14:textId="77777777" w:rsidR="0054562C" w:rsidRPr="0054562C" w:rsidRDefault="0054562C" w:rsidP="0054562C">
      <w:pPr>
        <w:pStyle w:val="HTML-voorafopgemaakt"/>
        <w:rPr>
          <w:sz w:val="16"/>
          <w:lang w:val="en-GB"/>
        </w:rPr>
      </w:pPr>
      <w:r w:rsidRPr="0054562C">
        <w:rPr>
          <w:sz w:val="16"/>
        </w:rPr>
        <w:t xml:space="preserve">    </w:t>
      </w:r>
      <w:r w:rsidRPr="0054562C">
        <w:rPr>
          <w:sz w:val="16"/>
          <w:lang w:val="en-GB"/>
        </w:rPr>
        <w:t xml:space="preserve">xmlns:md="urn:oasis:names:tc:SAML:2.0:metadata" </w:t>
      </w:r>
    </w:p>
    <w:p w14:paraId="560D6CBC" w14:textId="77777777" w:rsidR="0054562C" w:rsidRPr="0054562C" w:rsidRDefault="0054562C" w:rsidP="0054562C">
      <w:pPr>
        <w:pStyle w:val="HTML-voorafopgemaakt"/>
        <w:rPr>
          <w:sz w:val="16"/>
          <w:lang w:val="en-GB"/>
        </w:rPr>
      </w:pPr>
      <w:r w:rsidRPr="0054562C">
        <w:rPr>
          <w:sz w:val="16"/>
          <w:lang w:val="en-GB"/>
        </w:rPr>
        <w:t xml:space="preserve">    elementFormDefault="qualified"</w:t>
      </w:r>
    </w:p>
    <w:p w14:paraId="5C11432F" w14:textId="77777777" w:rsidR="0054562C" w:rsidRPr="0054562C" w:rsidRDefault="0054562C" w:rsidP="0054562C">
      <w:pPr>
        <w:pStyle w:val="HTML-voorafopgemaakt"/>
        <w:rPr>
          <w:sz w:val="16"/>
          <w:lang w:val="en-GB"/>
        </w:rPr>
      </w:pPr>
      <w:r w:rsidRPr="0054562C">
        <w:rPr>
          <w:sz w:val="16"/>
          <w:lang w:val="en-GB"/>
        </w:rPr>
        <w:t xml:space="preserve">    attributeFormDefault="unqualified"&gt;</w:t>
      </w:r>
    </w:p>
    <w:p w14:paraId="1D4B4894" w14:textId="77777777" w:rsidR="0054562C" w:rsidRPr="0054562C" w:rsidRDefault="0054562C" w:rsidP="0054562C">
      <w:pPr>
        <w:pStyle w:val="HTML-voorafopgemaakt"/>
        <w:rPr>
          <w:sz w:val="16"/>
          <w:lang w:val="en-GB"/>
        </w:rPr>
      </w:pPr>
      <w:r w:rsidRPr="0054562C">
        <w:rPr>
          <w:sz w:val="16"/>
          <w:lang w:val="en-GB"/>
        </w:rPr>
        <w:t xml:space="preserve">    &lt;xs:element name="RequestedAttributes"&gt;</w:t>
      </w:r>
    </w:p>
    <w:p w14:paraId="6C2C1BD2" w14:textId="77777777" w:rsidR="0054562C" w:rsidRPr="0054562C" w:rsidRDefault="0054562C" w:rsidP="0054562C">
      <w:pPr>
        <w:pStyle w:val="HTML-voorafopgemaakt"/>
        <w:rPr>
          <w:sz w:val="16"/>
          <w:lang w:val="en-GB"/>
        </w:rPr>
      </w:pPr>
      <w:r w:rsidRPr="0054562C">
        <w:rPr>
          <w:sz w:val="16"/>
          <w:lang w:val="en-GB"/>
        </w:rPr>
        <w:t xml:space="preserve">          &lt;xs:complexType&gt;</w:t>
      </w:r>
    </w:p>
    <w:p w14:paraId="7334411F" w14:textId="77777777" w:rsidR="0054562C" w:rsidRPr="0054562C" w:rsidRDefault="0054562C" w:rsidP="0054562C">
      <w:pPr>
        <w:pStyle w:val="HTML-voorafopgemaakt"/>
        <w:rPr>
          <w:sz w:val="16"/>
          <w:lang w:val="en-GB"/>
        </w:rPr>
      </w:pPr>
      <w:r w:rsidRPr="0054562C">
        <w:rPr>
          <w:sz w:val="16"/>
          <w:lang w:val="en-GB"/>
        </w:rPr>
        <w:t xml:space="preserve">               &lt;xs:sequence&gt;</w:t>
      </w:r>
    </w:p>
    <w:p w14:paraId="36B32997" w14:textId="77777777" w:rsidR="0054562C" w:rsidRPr="0054562C" w:rsidRDefault="0054562C" w:rsidP="0054562C">
      <w:pPr>
        <w:pStyle w:val="HTML-voorafopgemaakt"/>
        <w:ind w:left="284"/>
        <w:rPr>
          <w:sz w:val="16"/>
          <w:lang w:val="en-GB"/>
        </w:rPr>
      </w:pPr>
      <w:r w:rsidRPr="0054562C">
        <w:rPr>
          <w:sz w:val="16"/>
          <w:lang w:val="en-GB"/>
        </w:rPr>
        <w:t xml:space="preserve">                  &lt;xs:element ref="md:RequestedAttribute" maxOccurs="unbounded"/&gt;</w:t>
      </w:r>
    </w:p>
    <w:p w14:paraId="124F4BEB" w14:textId="77777777" w:rsidR="0054562C" w:rsidRPr="0054562C" w:rsidRDefault="0054562C" w:rsidP="0054562C">
      <w:pPr>
        <w:pStyle w:val="HTML-voorafopgemaakt"/>
        <w:rPr>
          <w:sz w:val="16"/>
          <w:lang w:val="en-GB"/>
        </w:rPr>
      </w:pPr>
      <w:r w:rsidRPr="0054562C">
        <w:rPr>
          <w:sz w:val="16"/>
          <w:lang w:val="en-GB"/>
        </w:rPr>
        <w:t xml:space="preserve">               &lt;/xs:sequence&gt;</w:t>
      </w:r>
    </w:p>
    <w:p w14:paraId="0720237B" w14:textId="77777777" w:rsidR="0054562C" w:rsidRPr="0054562C" w:rsidRDefault="0054562C" w:rsidP="0054562C">
      <w:pPr>
        <w:pStyle w:val="HTML-voorafopgemaakt"/>
        <w:rPr>
          <w:sz w:val="16"/>
          <w:lang w:val="en-GB"/>
        </w:rPr>
      </w:pPr>
      <w:r w:rsidRPr="0054562C">
        <w:rPr>
          <w:sz w:val="16"/>
          <w:lang w:val="en-GB"/>
        </w:rPr>
        <w:lastRenderedPageBreak/>
        <w:t xml:space="preserve">          &lt;/xs:complexType&gt;</w:t>
      </w:r>
    </w:p>
    <w:p w14:paraId="76FDE67E" w14:textId="77777777" w:rsidR="0054562C" w:rsidRPr="0054562C" w:rsidRDefault="0054562C" w:rsidP="0054562C">
      <w:pPr>
        <w:pStyle w:val="HTML-voorafopgemaakt"/>
        <w:rPr>
          <w:sz w:val="16"/>
          <w:lang w:val="en-GB"/>
        </w:rPr>
      </w:pPr>
      <w:r w:rsidRPr="0054562C">
        <w:rPr>
          <w:sz w:val="16"/>
          <w:lang w:val="en-GB"/>
        </w:rPr>
        <w:t xml:space="preserve">     &lt;/xs:element&gt;</w:t>
      </w:r>
    </w:p>
    <w:p w14:paraId="0580748D" w14:textId="77777777" w:rsidR="0054562C" w:rsidRPr="0054562C" w:rsidRDefault="0054562C" w:rsidP="0054562C">
      <w:pPr>
        <w:pStyle w:val="HTML-voorafopgemaakt"/>
        <w:rPr>
          <w:sz w:val="16"/>
          <w:lang w:val="en-GB"/>
        </w:rPr>
      </w:pPr>
      <w:r w:rsidRPr="0054562C">
        <w:rPr>
          <w:sz w:val="16"/>
          <w:lang w:val="en-GB"/>
        </w:rPr>
        <w:t>&lt;/xs:schema&gt;</w:t>
      </w:r>
    </w:p>
    <w:p w14:paraId="2C03F39B" w14:textId="77777777" w:rsidR="0054562C" w:rsidRPr="0054562C" w:rsidRDefault="0054562C" w:rsidP="0054562C">
      <w:pPr>
        <w:pStyle w:val="HTML-voorafopgemaakt"/>
        <w:rPr>
          <w:sz w:val="18"/>
          <w:lang w:val="en-GB"/>
        </w:rPr>
      </w:pPr>
    </w:p>
    <w:p w14:paraId="2EA5457F" w14:textId="77777777" w:rsidR="0054562C" w:rsidRPr="0054562C" w:rsidRDefault="0054562C" w:rsidP="0054562C">
      <w:pPr>
        <w:rPr>
          <w:rFonts w:eastAsia="Times New Roman"/>
          <w:lang w:val="en-GB"/>
        </w:rPr>
      </w:pPr>
      <w:r w:rsidRPr="0054562C">
        <w:rPr>
          <w:rFonts w:eastAsia="Times New Roman"/>
          <w:b/>
          <w:bCs/>
          <w:lang w:val="en-GB"/>
        </w:rPr>
        <w:t>Example message</w:t>
      </w:r>
      <w:r w:rsidRPr="0054562C">
        <w:rPr>
          <w:rFonts w:eastAsia="Times New Roman"/>
          <w:lang w:val="en-GB"/>
        </w:rPr>
        <w:t xml:space="preserve"> </w:t>
      </w:r>
      <w:r w:rsidRPr="0054562C">
        <w:rPr>
          <w:rStyle w:val="expand-control-icon"/>
          <w:rFonts w:eastAsia="Times New Roman"/>
          <w:vanish/>
          <w:lang w:val="en-GB"/>
        </w:rPr>
        <w:t> </w:t>
      </w:r>
      <w:r w:rsidRPr="0054562C">
        <w:rPr>
          <w:rStyle w:val="expand-control-text"/>
          <w:rFonts w:eastAsia="Times New Roman"/>
          <w:vanish/>
          <w:lang w:val="en-GB"/>
        </w:rPr>
        <w:t>Bron uitklappen</w:t>
      </w:r>
      <w:r w:rsidRPr="0054562C">
        <w:rPr>
          <w:rFonts w:eastAsia="Times New Roman"/>
          <w:lang w:val="en-GB"/>
        </w:rPr>
        <w:t xml:space="preserve"> </w:t>
      </w:r>
    </w:p>
    <w:p w14:paraId="1567D7DB" w14:textId="77777777" w:rsidR="0054562C" w:rsidRPr="0054562C" w:rsidRDefault="0054562C" w:rsidP="0054562C">
      <w:pPr>
        <w:pStyle w:val="HTML-voorafopgemaakt"/>
        <w:rPr>
          <w:sz w:val="16"/>
          <w:lang w:val="en-GB"/>
        </w:rPr>
      </w:pPr>
      <w:r w:rsidRPr="0054562C">
        <w:rPr>
          <w:sz w:val="16"/>
          <w:lang w:val="en-GB"/>
        </w:rPr>
        <w:t>&lt;?xml version="1.0" encoding="UTF-8"?&gt;</w:t>
      </w:r>
    </w:p>
    <w:p w14:paraId="4BD0A14F" w14:textId="77777777" w:rsidR="0054562C" w:rsidRPr="0054562C" w:rsidRDefault="0054562C" w:rsidP="0054562C">
      <w:pPr>
        <w:pStyle w:val="HTML-voorafopgemaakt"/>
        <w:rPr>
          <w:sz w:val="16"/>
          <w:lang w:val="en-GB"/>
        </w:rPr>
      </w:pPr>
      <w:r w:rsidRPr="0054562C">
        <w:rPr>
          <w:sz w:val="16"/>
          <w:lang w:val="en-GB"/>
        </w:rPr>
        <w:t>&lt;samlp:AuthnRequest xmlns:samlp="urn:oasis:names:tc:SAML:2.0:protocol"</w:t>
      </w:r>
    </w:p>
    <w:p w14:paraId="1DC928BF" w14:textId="77777777" w:rsidR="0054562C" w:rsidRPr="0054562C" w:rsidRDefault="0054562C" w:rsidP="0054562C">
      <w:pPr>
        <w:pStyle w:val="HTML-voorafopgemaakt"/>
        <w:rPr>
          <w:sz w:val="16"/>
          <w:lang w:val="en-GB"/>
        </w:rPr>
      </w:pPr>
      <w:r w:rsidRPr="0054562C">
        <w:rPr>
          <w:sz w:val="16"/>
          <w:lang w:val="en-GB"/>
        </w:rPr>
        <w:t xml:space="preserve">    xmlns:saml="urn:oasis:names:tc:SAML:2.0:assertion"</w:t>
      </w:r>
    </w:p>
    <w:p w14:paraId="492CE115" w14:textId="77777777" w:rsidR="0054562C" w:rsidRPr="0054562C" w:rsidRDefault="0054562C" w:rsidP="0054562C">
      <w:pPr>
        <w:pStyle w:val="HTML-voorafopgemaakt"/>
        <w:rPr>
          <w:sz w:val="16"/>
          <w:lang w:val="en-GB"/>
        </w:rPr>
      </w:pPr>
      <w:r w:rsidRPr="0054562C">
        <w:rPr>
          <w:sz w:val="16"/>
          <w:lang w:val="en-GB"/>
        </w:rPr>
        <w:t xml:space="preserve">    xmlns:ds="http://www.w3.org/2000/09/xmldsig#"</w:t>
      </w:r>
    </w:p>
    <w:p w14:paraId="59C3B739" w14:textId="77777777" w:rsidR="0054562C" w:rsidRPr="0054562C" w:rsidRDefault="0054562C" w:rsidP="0054562C">
      <w:pPr>
        <w:pStyle w:val="HTML-voorafopgemaakt"/>
        <w:rPr>
          <w:sz w:val="16"/>
          <w:lang w:val="en-GB"/>
        </w:rPr>
      </w:pPr>
      <w:r w:rsidRPr="0054562C">
        <w:rPr>
          <w:sz w:val="16"/>
          <w:lang w:val="en-GB"/>
        </w:rPr>
        <w:t xml:space="preserve">    xmlns:md="urn:oasis:names:tc:SAML:2.0:metadata"</w:t>
      </w:r>
    </w:p>
    <w:p w14:paraId="4458E252" w14:textId="77777777" w:rsidR="0054562C" w:rsidRPr="0054562C" w:rsidRDefault="0054562C" w:rsidP="0054562C">
      <w:pPr>
        <w:pStyle w:val="HTML-voorafopgemaakt"/>
        <w:rPr>
          <w:sz w:val="16"/>
          <w:lang w:val="de-DE"/>
        </w:rPr>
      </w:pPr>
      <w:r w:rsidRPr="0054562C">
        <w:rPr>
          <w:sz w:val="16"/>
          <w:lang w:val="en-GB"/>
        </w:rPr>
        <w:t xml:space="preserve">    </w:t>
      </w:r>
      <w:r w:rsidRPr="0054562C">
        <w:rPr>
          <w:sz w:val="16"/>
          <w:lang w:val="de-DE"/>
        </w:rPr>
        <w:t>xmlns:esp="urn:etoegang:1.9:samlp-extension"</w:t>
      </w:r>
    </w:p>
    <w:p w14:paraId="20EF2AC0" w14:textId="77777777" w:rsidR="0054562C" w:rsidRPr="0054562C" w:rsidRDefault="0054562C" w:rsidP="0054562C">
      <w:pPr>
        <w:pStyle w:val="HTML-voorafopgemaakt"/>
        <w:rPr>
          <w:sz w:val="16"/>
          <w:lang w:val="de-DE"/>
        </w:rPr>
      </w:pPr>
      <w:r w:rsidRPr="0054562C">
        <w:rPr>
          <w:sz w:val="16"/>
          <w:lang w:val="de-DE"/>
        </w:rPr>
        <w:t xml:space="preserve">    ID="_4b5af9ca-33ef-400f-9c97-398ab0c8e9c7"</w:t>
      </w:r>
    </w:p>
    <w:p w14:paraId="1247BBC1" w14:textId="77777777" w:rsidR="0054562C" w:rsidRPr="0054562C" w:rsidRDefault="0054562C" w:rsidP="0054562C">
      <w:pPr>
        <w:pStyle w:val="HTML-voorafopgemaakt"/>
        <w:rPr>
          <w:sz w:val="16"/>
          <w:lang w:val="en-GB"/>
        </w:rPr>
      </w:pPr>
      <w:r w:rsidRPr="0054562C">
        <w:rPr>
          <w:sz w:val="16"/>
          <w:lang w:val="de-DE"/>
        </w:rPr>
        <w:t xml:space="preserve">    </w:t>
      </w:r>
      <w:r w:rsidRPr="0054562C">
        <w:rPr>
          <w:sz w:val="16"/>
          <w:lang w:val="en-GB"/>
        </w:rPr>
        <w:t>Destination="https://..."</w:t>
      </w:r>
    </w:p>
    <w:p w14:paraId="64FA90D6" w14:textId="77777777" w:rsidR="0054562C" w:rsidRPr="0054562C" w:rsidRDefault="0054562C" w:rsidP="0054562C">
      <w:pPr>
        <w:pStyle w:val="HTML-voorafopgemaakt"/>
        <w:rPr>
          <w:sz w:val="16"/>
          <w:lang w:val="en-GB"/>
        </w:rPr>
      </w:pPr>
      <w:r w:rsidRPr="0054562C">
        <w:rPr>
          <w:sz w:val="16"/>
          <w:lang w:val="en-GB"/>
        </w:rPr>
        <w:t xml:space="preserve">    ForceAuthn="true"</w:t>
      </w:r>
    </w:p>
    <w:p w14:paraId="7B9344A5" w14:textId="77777777" w:rsidR="0054562C" w:rsidRPr="0054562C" w:rsidRDefault="0054562C" w:rsidP="0054562C">
      <w:pPr>
        <w:pStyle w:val="HTML-voorafopgemaakt"/>
        <w:rPr>
          <w:sz w:val="16"/>
          <w:lang w:val="en-GB"/>
        </w:rPr>
      </w:pPr>
      <w:r w:rsidRPr="0054562C">
        <w:rPr>
          <w:sz w:val="16"/>
          <w:lang w:val="en-GB"/>
        </w:rPr>
        <w:t xml:space="preserve">    AssertionConsumerServiceIndex="1"</w:t>
      </w:r>
    </w:p>
    <w:p w14:paraId="5BBD6527" w14:textId="77777777" w:rsidR="0054562C" w:rsidRPr="0054562C" w:rsidRDefault="0054562C" w:rsidP="0054562C">
      <w:pPr>
        <w:pStyle w:val="HTML-voorafopgemaakt"/>
        <w:rPr>
          <w:sz w:val="16"/>
          <w:lang w:val="en-GB"/>
        </w:rPr>
      </w:pPr>
      <w:r w:rsidRPr="0054562C">
        <w:rPr>
          <w:sz w:val="16"/>
          <w:lang w:val="en-GB"/>
        </w:rPr>
        <w:t xml:space="preserve">    AttributeConsumingServiceIndex="4"</w:t>
      </w:r>
    </w:p>
    <w:p w14:paraId="0BDE62B6" w14:textId="77777777" w:rsidR="0054562C" w:rsidRPr="0054562C" w:rsidRDefault="0054562C" w:rsidP="0054562C">
      <w:pPr>
        <w:pStyle w:val="HTML-voorafopgemaakt"/>
        <w:rPr>
          <w:sz w:val="16"/>
          <w:lang w:val="en-GB"/>
        </w:rPr>
      </w:pPr>
      <w:r w:rsidRPr="0054562C">
        <w:rPr>
          <w:sz w:val="16"/>
          <w:lang w:val="en-GB"/>
        </w:rPr>
        <w:t xml:space="preserve">    ProviderName="DV Name"</w:t>
      </w:r>
    </w:p>
    <w:p w14:paraId="6D7D95EA" w14:textId="77777777" w:rsidR="0054562C" w:rsidRPr="0054562C" w:rsidRDefault="0054562C" w:rsidP="0054562C">
      <w:pPr>
        <w:pStyle w:val="HTML-voorafopgemaakt"/>
        <w:rPr>
          <w:sz w:val="16"/>
          <w:lang w:val="en-GB"/>
        </w:rPr>
      </w:pPr>
      <w:r w:rsidRPr="0054562C">
        <w:rPr>
          <w:sz w:val="16"/>
          <w:lang w:val="en-GB"/>
        </w:rPr>
        <w:t xml:space="preserve">    IssueInstant="2015-04-10T12:30:03Z"Version="2.0"&gt;</w:t>
      </w:r>
    </w:p>
    <w:p w14:paraId="05ED1BE3" w14:textId="77777777" w:rsidR="0054562C" w:rsidRPr="0054562C" w:rsidRDefault="0054562C" w:rsidP="0054562C">
      <w:pPr>
        <w:pStyle w:val="HTML-voorafopgemaakt"/>
        <w:rPr>
          <w:sz w:val="16"/>
          <w:lang w:val="en-GB"/>
        </w:rPr>
      </w:pPr>
      <w:r w:rsidRPr="0054562C">
        <w:rPr>
          <w:sz w:val="16"/>
          <w:lang w:val="en-GB"/>
        </w:rPr>
        <w:t xml:space="preserve">    &lt;saml:Issuer/&gt;urn:etoegang:HM:...&lt;/saml:Issuer&gt;</w:t>
      </w:r>
    </w:p>
    <w:p w14:paraId="745379E6" w14:textId="77777777" w:rsidR="0054562C" w:rsidRPr="0054562C" w:rsidRDefault="0054562C" w:rsidP="0054562C">
      <w:pPr>
        <w:pStyle w:val="HTML-voorafopgemaakt"/>
        <w:rPr>
          <w:sz w:val="16"/>
          <w:lang w:val="en-GB"/>
        </w:rPr>
      </w:pPr>
      <w:r w:rsidRPr="0054562C">
        <w:rPr>
          <w:sz w:val="16"/>
          <w:lang w:val="en-GB"/>
        </w:rPr>
        <w:t xml:space="preserve">    &lt;ds:Signature&gt;</w:t>
      </w:r>
    </w:p>
    <w:p w14:paraId="417873BA" w14:textId="77777777" w:rsidR="0054562C" w:rsidRPr="0054562C" w:rsidRDefault="0054562C" w:rsidP="0054562C">
      <w:pPr>
        <w:pStyle w:val="HTML-voorafopgemaakt"/>
        <w:rPr>
          <w:sz w:val="16"/>
          <w:lang w:val="en-GB"/>
        </w:rPr>
      </w:pPr>
      <w:r w:rsidRPr="0054562C">
        <w:rPr>
          <w:sz w:val="16"/>
          <w:lang w:val="en-GB"/>
        </w:rPr>
        <w:t xml:space="preserve">        &lt;ds:SignedInfo&gt;</w:t>
      </w:r>
    </w:p>
    <w:p w14:paraId="44FC741F" w14:textId="77777777" w:rsidR="0054562C" w:rsidRPr="0054562C" w:rsidRDefault="0054562C" w:rsidP="0054562C">
      <w:pPr>
        <w:pStyle w:val="HTML-voorafopgemaakt"/>
        <w:rPr>
          <w:sz w:val="16"/>
          <w:lang w:val="en-GB"/>
        </w:rPr>
      </w:pPr>
      <w:r w:rsidRPr="0054562C">
        <w:rPr>
          <w:sz w:val="16"/>
          <w:lang w:val="en-GB"/>
        </w:rPr>
        <w:t xml:space="preserve">            &lt;ds:CanonicalizationMethod Algorithm="http://www.w3.org/2001/10/xml-exc-c14n#" /&gt;</w:t>
      </w:r>
    </w:p>
    <w:p w14:paraId="23FFA307" w14:textId="77777777" w:rsidR="0054562C" w:rsidRPr="0054562C" w:rsidRDefault="0054562C" w:rsidP="0054562C">
      <w:pPr>
        <w:pStyle w:val="HTML-voorafopgemaakt"/>
        <w:rPr>
          <w:sz w:val="16"/>
          <w:lang w:val="en-GB"/>
        </w:rPr>
      </w:pPr>
      <w:r w:rsidRPr="0054562C">
        <w:rPr>
          <w:sz w:val="16"/>
          <w:lang w:val="en-GB"/>
        </w:rPr>
        <w:t xml:space="preserve">            &lt;ds:SignatureMethod Algorithm="http://www.w3.org/2001/04/xmldsig-more#rsa-sha256" /&gt;</w:t>
      </w:r>
    </w:p>
    <w:p w14:paraId="211E0E40" w14:textId="77777777" w:rsidR="0054562C" w:rsidRPr="0054562C" w:rsidRDefault="0054562C" w:rsidP="0054562C">
      <w:pPr>
        <w:pStyle w:val="HTML-voorafopgemaakt"/>
        <w:rPr>
          <w:sz w:val="16"/>
          <w:lang w:val="en-GB"/>
        </w:rPr>
      </w:pPr>
      <w:r w:rsidRPr="0054562C">
        <w:rPr>
          <w:sz w:val="16"/>
          <w:lang w:val="en-GB"/>
        </w:rPr>
        <w:t xml:space="preserve">            &lt;ds:Reference URI="#_4b5af9ca-33ef-400f-9c97-398ab0c8e9c7"&gt;</w:t>
      </w:r>
    </w:p>
    <w:p w14:paraId="19156466" w14:textId="77777777" w:rsidR="0054562C" w:rsidRPr="0054562C" w:rsidRDefault="0054562C" w:rsidP="0054562C">
      <w:pPr>
        <w:pStyle w:val="HTML-voorafopgemaakt"/>
        <w:rPr>
          <w:sz w:val="16"/>
          <w:lang w:val="en-GB"/>
        </w:rPr>
      </w:pPr>
      <w:r w:rsidRPr="0054562C">
        <w:rPr>
          <w:sz w:val="16"/>
          <w:lang w:val="en-GB"/>
        </w:rPr>
        <w:t xml:space="preserve">                &lt;ds:Transforms&gt;</w:t>
      </w:r>
    </w:p>
    <w:p w14:paraId="64B96AE7" w14:textId="77777777" w:rsidR="0054562C" w:rsidRPr="0054562C" w:rsidRDefault="0054562C" w:rsidP="0054562C">
      <w:pPr>
        <w:pStyle w:val="HTML-voorafopgemaakt"/>
        <w:rPr>
          <w:sz w:val="16"/>
          <w:lang w:val="en-GB"/>
        </w:rPr>
      </w:pPr>
      <w:r w:rsidRPr="0054562C">
        <w:rPr>
          <w:sz w:val="16"/>
          <w:lang w:val="en-GB"/>
        </w:rPr>
        <w:t xml:space="preserve">                    &lt;ds:Transform Algorithm="http://www.w3.org/2000/09/xmldsig#enveloped-signature" /&gt;</w:t>
      </w:r>
    </w:p>
    <w:p w14:paraId="3847158E" w14:textId="77777777" w:rsidR="0054562C" w:rsidRPr="0054562C" w:rsidRDefault="0054562C" w:rsidP="0054562C">
      <w:pPr>
        <w:pStyle w:val="HTML-voorafopgemaakt"/>
        <w:rPr>
          <w:sz w:val="16"/>
          <w:lang w:val="en-GB"/>
        </w:rPr>
      </w:pPr>
      <w:r w:rsidRPr="0054562C">
        <w:rPr>
          <w:sz w:val="16"/>
          <w:lang w:val="en-GB"/>
        </w:rPr>
        <w:t xml:space="preserve">                    &lt;ds:Transform Algorithm="http://www.w3.org/2001/10/xml-exc-c14n#" /&gt;</w:t>
      </w:r>
    </w:p>
    <w:p w14:paraId="1A12C92C" w14:textId="77777777" w:rsidR="0054562C" w:rsidRPr="0054562C" w:rsidRDefault="0054562C" w:rsidP="0054562C">
      <w:pPr>
        <w:pStyle w:val="HTML-voorafopgemaakt"/>
        <w:rPr>
          <w:sz w:val="16"/>
          <w:lang w:val="en-GB"/>
        </w:rPr>
      </w:pPr>
      <w:r w:rsidRPr="0054562C">
        <w:rPr>
          <w:sz w:val="16"/>
          <w:lang w:val="en-GB"/>
        </w:rPr>
        <w:t xml:space="preserve">                &lt;/ds:Transforms&gt;</w:t>
      </w:r>
    </w:p>
    <w:p w14:paraId="5DBC55A1" w14:textId="77777777" w:rsidR="0054562C" w:rsidRPr="0054562C" w:rsidRDefault="0054562C" w:rsidP="0054562C">
      <w:pPr>
        <w:pStyle w:val="HTML-voorafopgemaakt"/>
        <w:rPr>
          <w:sz w:val="16"/>
          <w:lang w:val="en-GB"/>
        </w:rPr>
      </w:pPr>
      <w:r w:rsidRPr="0054562C">
        <w:rPr>
          <w:sz w:val="16"/>
          <w:lang w:val="en-GB"/>
        </w:rPr>
        <w:t xml:space="preserve">                &lt;ds:DigestMethod Algorithm="http://www.w3.org/2001/04/xmlenc#sha256" /&gt;</w:t>
      </w:r>
    </w:p>
    <w:p w14:paraId="1D2DE79E" w14:textId="77777777" w:rsidR="0054562C" w:rsidRPr="0054562C" w:rsidRDefault="0054562C" w:rsidP="0054562C">
      <w:pPr>
        <w:pStyle w:val="HTML-voorafopgemaakt"/>
        <w:rPr>
          <w:sz w:val="16"/>
          <w:lang w:val="en-GB"/>
        </w:rPr>
      </w:pPr>
      <w:r w:rsidRPr="0054562C">
        <w:rPr>
          <w:sz w:val="16"/>
          <w:lang w:val="en-GB"/>
        </w:rPr>
        <w:t xml:space="preserve">                &lt;ds:DigestValue&gt;...&lt;/ds:DigestValue&gt;</w:t>
      </w:r>
    </w:p>
    <w:p w14:paraId="051B61FB" w14:textId="77777777" w:rsidR="0054562C" w:rsidRPr="0054562C" w:rsidRDefault="0054562C" w:rsidP="0054562C">
      <w:pPr>
        <w:pStyle w:val="HTML-voorafopgemaakt"/>
        <w:rPr>
          <w:sz w:val="16"/>
          <w:lang w:val="en-GB"/>
        </w:rPr>
      </w:pPr>
      <w:r w:rsidRPr="0054562C">
        <w:rPr>
          <w:sz w:val="16"/>
          <w:lang w:val="en-GB"/>
        </w:rPr>
        <w:t xml:space="preserve">            &lt;/ds:Reference&gt;</w:t>
      </w:r>
    </w:p>
    <w:p w14:paraId="068A9BE6" w14:textId="77777777" w:rsidR="0054562C" w:rsidRPr="0054562C" w:rsidRDefault="0054562C" w:rsidP="0054562C">
      <w:pPr>
        <w:pStyle w:val="HTML-voorafopgemaakt"/>
        <w:rPr>
          <w:sz w:val="16"/>
          <w:lang w:val="en-GB"/>
        </w:rPr>
      </w:pPr>
      <w:r w:rsidRPr="0054562C">
        <w:rPr>
          <w:sz w:val="16"/>
          <w:lang w:val="en-GB"/>
        </w:rPr>
        <w:t xml:space="preserve">        &lt;/ds:SignedInfo&gt;</w:t>
      </w:r>
    </w:p>
    <w:p w14:paraId="0E8B857F" w14:textId="77777777" w:rsidR="0054562C" w:rsidRPr="0054562C" w:rsidRDefault="0054562C" w:rsidP="0054562C">
      <w:pPr>
        <w:pStyle w:val="HTML-voorafopgemaakt"/>
        <w:rPr>
          <w:sz w:val="16"/>
          <w:lang w:val="en-GB"/>
        </w:rPr>
      </w:pPr>
      <w:r w:rsidRPr="0054562C">
        <w:rPr>
          <w:sz w:val="16"/>
          <w:lang w:val="en-GB"/>
        </w:rPr>
        <w:t xml:space="preserve">        &lt;ds:SignatureValue&gt;...&lt;/ds:SignatureValue&gt;</w:t>
      </w:r>
    </w:p>
    <w:p w14:paraId="198D22CB" w14:textId="77777777" w:rsidR="0054562C" w:rsidRPr="0054562C" w:rsidRDefault="0054562C" w:rsidP="0054562C">
      <w:pPr>
        <w:pStyle w:val="HTML-voorafopgemaakt"/>
        <w:rPr>
          <w:sz w:val="16"/>
          <w:lang w:val="en-GB"/>
        </w:rPr>
      </w:pPr>
      <w:r w:rsidRPr="0054562C">
        <w:rPr>
          <w:sz w:val="16"/>
          <w:lang w:val="en-GB"/>
        </w:rPr>
        <w:t xml:space="preserve">        &lt;ds:KeyInfo&gt;</w:t>
      </w:r>
    </w:p>
    <w:p w14:paraId="567C8E6D" w14:textId="77777777" w:rsidR="0054562C" w:rsidRPr="0054562C" w:rsidRDefault="0054562C" w:rsidP="0054562C">
      <w:pPr>
        <w:pStyle w:val="HTML-voorafopgemaakt"/>
        <w:rPr>
          <w:sz w:val="16"/>
          <w:lang w:val="en-GB"/>
        </w:rPr>
      </w:pPr>
      <w:r w:rsidRPr="0054562C">
        <w:rPr>
          <w:sz w:val="16"/>
          <w:lang w:val="en-GB"/>
        </w:rPr>
        <w:t xml:space="preserve">            &lt;ds:KeyName&gt;...&lt;/ds:KeyName&gt;</w:t>
      </w:r>
    </w:p>
    <w:p w14:paraId="0370CCC9" w14:textId="77777777" w:rsidR="0054562C" w:rsidRPr="0054562C" w:rsidRDefault="0054562C" w:rsidP="0054562C">
      <w:pPr>
        <w:pStyle w:val="HTML-voorafopgemaakt"/>
        <w:rPr>
          <w:sz w:val="16"/>
          <w:lang w:val="en-GB"/>
        </w:rPr>
      </w:pPr>
      <w:r w:rsidRPr="0054562C">
        <w:rPr>
          <w:sz w:val="16"/>
          <w:lang w:val="en-GB"/>
        </w:rPr>
        <w:t xml:space="preserve">        &lt;/ds:KeyInfo&gt;</w:t>
      </w:r>
    </w:p>
    <w:p w14:paraId="196CDEB0" w14:textId="77777777" w:rsidR="0054562C" w:rsidRPr="0054562C" w:rsidRDefault="0054562C" w:rsidP="0054562C">
      <w:pPr>
        <w:pStyle w:val="HTML-voorafopgemaakt"/>
        <w:rPr>
          <w:sz w:val="16"/>
          <w:lang w:val="en-GB"/>
        </w:rPr>
      </w:pPr>
      <w:r w:rsidRPr="0054562C">
        <w:rPr>
          <w:sz w:val="16"/>
          <w:lang w:val="en-GB"/>
        </w:rPr>
        <w:t xml:space="preserve">    &lt;/ds:Signature&gt;</w:t>
      </w:r>
    </w:p>
    <w:p w14:paraId="00A7CB1A" w14:textId="77777777" w:rsidR="0054562C" w:rsidRPr="0054562C" w:rsidRDefault="0054562C" w:rsidP="0054562C">
      <w:pPr>
        <w:pStyle w:val="HTML-voorafopgemaakt"/>
        <w:rPr>
          <w:sz w:val="16"/>
          <w:lang w:val="en-GB"/>
        </w:rPr>
      </w:pPr>
      <w:r w:rsidRPr="0054562C">
        <w:rPr>
          <w:sz w:val="16"/>
          <w:lang w:val="en-GB"/>
        </w:rPr>
        <w:t xml:space="preserve">    &lt;samlp:Extensions&gt;</w:t>
      </w:r>
    </w:p>
    <w:p w14:paraId="40274AA9" w14:textId="77777777" w:rsidR="0054562C" w:rsidRPr="0054562C" w:rsidRDefault="0054562C" w:rsidP="0054562C">
      <w:pPr>
        <w:pStyle w:val="HTML-voorafopgemaakt"/>
        <w:ind w:left="852"/>
        <w:rPr>
          <w:sz w:val="16"/>
          <w:lang w:val="en-GB"/>
        </w:rPr>
      </w:pPr>
      <w:r>
        <w:rPr>
          <w:sz w:val="16"/>
          <w:lang w:val="en-GB"/>
        </w:rPr>
        <w:t>&lt;</w:t>
      </w:r>
      <w:r w:rsidRPr="0054562C">
        <w:rPr>
          <w:sz w:val="16"/>
          <w:lang w:val="en-GB"/>
        </w:rPr>
        <w:t>saml:Attribute Name="urn:etoegang:core:IntendedAudience"&gt;</w:t>
      </w:r>
    </w:p>
    <w:p w14:paraId="3E68014C" w14:textId="77777777" w:rsidR="0054562C" w:rsidRPr="0054562C" w:rsidRDefault="0054562C" w:rsidP="0054562C">
      <w:pPr>
        <w:pStyle w:val="HTML-voorafopgemaakt"/>
        <w:rPr>
          <w:sz w:val="16"/>
          <w:lang w:val="en-GB"/>
        </w:rPr>
      </w:pPr>
      <w:r w:rsidRPr="0054562C">
        <w:rPr>
          <w:sz w:val="16"/>
          <w:lang w:val="en-GB"/>
        </w:rPr>
        <w:t xml:space="preserve">            &lt;saml:AttributeValue&gt;urn:etoegang:DV:...:entities:...&lt;/saml:AttributeValue&gt;</w:t>
      </w:r>
    </w:p>
    <w:p w14:paraId="3706A5FD" w14:textId="77777777" w:rsidR="0054562C" w:rsidRPr="0054562C" w:rsidRDefault="0054562C" w:rsidP="0054562C">
      <w:pPr>
        <w:pStyle w:val="HTML-voorafopgemaakt"/>
        <w:rPr>
          <w:sz w:val="16"/>
          <w:lang w:val="en-GB"/>
        </w:rPr>
      </w:pPr>
      <w:r w:rsidRPr="0054562C">
        <w:rPr>
          <w:sz w:val="16"/>
          <w:lang w:val="en-GB"/>
        </w:rPr>
        <w:t xml:space="preserve">        &lt;/saml:Attribute&gt;</w:t>
      </w:r>
    </w:p>
    <w:p w14:paraId="151AAB89" w14:textId="77777777" w:rsidR="0054562C" w:rsidRPr="0054562C" w:rsidRDefault="0054562C" w:rsidP="0054562C">
      <w:pPr>
        <w:pStyle w:val="HTML-voorafopgemaakt"/>
        <w:rPr>
          <w:sz w:val="16"/>
          <w:lang w:val="en-GB"/>
        </w:rPr>
      </w:pPr>
      <w:r w:rsidRPr="0054562C">
        <w:rPr>
          <w:sz w:val="16"/>
          <w:lang w:val="en-GB"/>
        </w:rPr>
        <w:t xml:space="preserve">        &lt;saml:Attribute Name="urn:etoegang:core:ServiceID"&gt;</w:t>
      </w:r>
    </w:p>
    <w:p w14:paraId="3B336B54" w14:textId="77777777" w:rsidR="0054562C" w:rsidRPr="0054562C" w:rsidRDefault="0054562C" w:rsidP="0054562C">
      <w:pPr>
        <w:pStyle w:val="HTML-voorafopgemaakt"/>
        <w:rPr>
          <w:sz w:val="16"/>
          <w:lang w:val="en-GB"/>
        </w:rPr>
      </w:pPr>
      <w:r w:rsidRPr="0054562C">
        <w:rPr>
          <w:sz w:val="16"/>
          <w:lang w:val="en-GB"/>
        </w:rPr>
        <w:t xml:space="preserve">            &lt;saml:AttributeValue&gt;urn:etoegang:DV:...:services:...&lt;/saml:AttributeValue&gt;</w:t>
      </w:r>
    </w:p>
    <w:p w14:paraId="3EA95713" w14:textId="77777777" w:rsidR="0054562C" w:rsidRPr="0054562C" w:rsidRDefault="0054562C" w:rsidP="0054562C">
      <w:pPr>
        <w:pStyle w:val="HTML-voorafopgemaakt"/>
        <w:rPr>
          <w:sz w:val="16"/>
          <w:lang w:val="en-GB"/>
        </w:rPr>
      </w:pPr>
      <w:r w:rsidRPr="0054562C">
        <w:rPr>
          <w:sz w:val="16"/>
          <w:lang w:val="en-GB"/>
        </w:rPr>
        <w:t xml:space="preserve">        &lt;/saml:Attribute&gt;</w:t>
      </w:r>
    </w:p>
    <w:p w14:paraId="017E3A6A" w14:textId="77777777" w:rsidR="0054562C" w:rsidRPr="0054562C" w:rsidRDefault="0054562C" w:rsidP="0054562C">
      <w:pPr>
        <w:pStyle w:val="HTML-voorafopgemaakt"/>
        <w:rPr>
          <w:sz w:val="16"/>
          <w:lang w:val="en-GB"/>
        </w:rPr>
      </w:pPr>
      <w:r w:rsidRPr="0054562C">
        <w:rPr>
          <w:sz w:val="16"/>
          <w:lang w:val="en-GB"/>
        </w:rPr>
        <w:t xml:space="preserve">        &lt;saml:Attribute Name="urn:etoegang:core:ServiceUUID"&gt;</w:t>
      </w:r>
    </w:p>
    <w:p w14:paraId="6293A50F" w14:textId="77777777" w:rsidR="0054562C" w:rsidRPr="0054562C" w:rsidRDefault="0054562C" w:rsidP="0054562C">
      <w:pPr>
        <w:pStyle w:val="HTML-voorafopgemaakt"/>
        <w:rPr>
          <w:sz w:val="16"/>
          <w:lang w:val="en-GB"/>
        </w:rPr>
      </w:pPr>
      <w:r w:rsidRPr="0054562C">
        <w:rPr>
          <w:sz w:val="16"/>
          <w:lang w:val="en-GB"/>
        </w:rPr>
        <w:t xml:space="preserve">            &lt;saml:AttributeValue&gt;bf83ccef-6c9d-443f-ac11-9df0a0a9d299&lt;/saml:AttributeValue&gt;</w:t>
      </w:r>
    </w:p>
    <w:p w14:paraId="55302543" w14:textId="77777777" w:rsidR="0054562C" w:rsidRPr="0054562C" w:rsidRDefault="0054562C" w:rsidP="0054562C">
      <w:pPr>
        <w:pStyle w:val="HTML-voorafopgemaakt"/>
        <w:rPr>
          <w:sz w:val="16"/>
          <w:lang w:val="en-GB"/>
        </w:rPr>
      </w:pPr>
      <w:r w:rsidRPr="0054562C">
        <w:rPr>
          <w:sz w:val="16"/>
          <w:lang w:val="en-GB"/>
        </w:rPr>
        <w:t xml:space="preserve">        &lt;/saml:Attribute&gt;</w:t>
      </w:r>
    </w:p>
    <w:p w14:paraId="33126776" w14:textId="77777777" w:rsidR="0054562C" w:rsidRPr="0054562C" w:rsidRDefault="0054562C" w:rsidP="0054562C">
      <w:pPr>
        <w:pStyle w:val="HTML-voorafopgemaakt"/>
        <w:rPr>
          <w:sz w:val="16"/>
          <w:lang w:val="en-GB"/>
        </w:rPr>
      </w:pPr>
      <w:r w:rsidRPr="0054562C">
        <w:rPr>
          <w:sz w:val="16"/>
          <w:lang w:val="en-GB"/>
        </w:rPr>
        <w:t xml:space="preserve">        &lt;esp:RequestedAttributes&gt;</w:t>
      </w:r>
    </w:p>
    <w:p w14:paraId="6417F7D3" w14:textId="77777777" w:rsidR="0054562C" w:rsidRPr="0054562C" w:rsidRDefault="0054562C" w:rsidP="0054562C">
      <w:pPr>
        <w:pStyle w:val="HTML-voorafopgemaakt"/>
        <w:rPr>
          <w:sz w:val="16"/>
          <w:lang w:val="en-GB"/>
        </w:rPr>
      </w:pPr>
      <w:r w:rsidRPr="0054562C">
        <w:rPr>
          <w:sz w:val="16"/>
          <w:lang w:val="en-GB"/>
        </w:rPr>
        <w:t xml:space="preserve">            &lt;md:RequestedAttribute Name="urn:etoegang:1.9:attribute:FirstName" IsRequired="false" /&gt;</w:t>
      </w:r>
    </w:p>
    <w:p w14:paraId="068B5151" w14:textId="77777777" w:rsidR="0054562C" w:rsidRPr="0054562C" w:rsidRDefault="0054562C" w:rsidP="0054562C">
      <w:pPr>
        <w:pStyle w:val="HTML-voorafopgemaakt"/>
        <w:rPr>
          <w:sz w:val="16"/>
          <w:lang w:val="en-GB"/>
        </w:rPr>
      </w:pPr>
      <w:r w:rsidRPr="0054562C">
        <w:rPr>
          <w:sz w:val="16"/>
          <w:lang w:val="en-GB"/>
        </w:rPr>
        <w:t xml:space="preserve">        &lt;/esp:RequestedAttributes&gt;</w:t>
      </w:r>
    </w:p>
    <w:p w14:paraId="29BB46FA" w14:textId="77777777" w:rsidR="0054562C" w:rsidRPr="0054562C" w:rsidRDefault="0054562C" w:rsidP="0054562C">
      <w:pPr>
        <w:pStyle w:val="HTML-voorafopgemaakt"/>
        <w:rPr>
          <w:sz w:val="16"/>
          <w:lang w:val="en-GB"/>
        </w:rPr>
      </w:pPr>
      <w:r w:rsidRPr="0054562C">
        <w:rPr>
          <w:sz w:val="16"/>
          <w:lang w:val="en-GB"/>
        </w:rPr>
        <w:t xml:space="preserve">    &lt;/samlp:Extensions&gt;</w:t>
      </w:r>
    </w:p>
    <w:p w14:paraId="109EA14A" w14:textId="77777777" w:rsidR="0054562C" w:rsidRPr="0054562C" w:rsidRDefault="0054562C" w:rsidP="0054562C">
      <w:pPr>
        <w:pStyle w:val="HTML-voorafopgemaakt"/>
        <w:rPr>
          <w:sz w:val="16"/>
          <w:lang w:val="en-GB"/>
        </w:rPr>
      </w:pPr>
      <w:r w:rsidRPr="0054562C">
        <w:rPr>
          <w:sz w:val="16"/>
          <w:lang w:val="en-GB"/>
        </w:rPr>
        <w:t xml:space="preserve">    &lt;samlp:RequestedAuthnContext Comparison="minimum"&gt;</w:t>
      </w:r>
    </w:p>
    <w:p w14:paraId="309E5DC3" w14:textId="77777777" w:rsidR="0054562C" w:rsidRPr="0054562C" w:rsidRDefault="0054562C" w:rsidP="0054562C">
      <w:pPr>
        <w:pStyle w:val="HTML-voorafopgemaakt"/>
        <w:rPr>
          <w:sz w:val="16"/>
          <w:lang w:val="en-GB"/>
        </w:rPr>
      </w:pPr>
      <w:r w:rsidRPr="0054562C">
        <w:rPr>
          <w:sz w:val="16"/>
          <w:lang w:val="en-GB"/>
        </w:rPr>
        <w:t xml:space="preserve">        &lt;saml:AuthnContextClassRef&gt;urn:etoegang:core:assurance-class:loa3&lt;/saml:AuthnContextClassRef&gt;</w:t>
      </w:r>
    </w:p>
    <w:p w14:paraId="467FDF6D" w14:textId="77777777" w:rsidR="0054562C" w:rsidRPr="0054562C" w:rsidRDefault="0054562C" w:rsidP="0054562C">
      <w:pPr>
        <w:pStyle w:val="HTML-voorafopgemaakt"/>
        <w:rPr>
          <w:sz w:val="16"/>
          <w:lang w:val="en-GB"/>
        </w:rPr>
      </w:pPr>
      <w:r w:rsidRPr="0054562C">
        <w:rPr>
          <w:sz w:val="16"/>
          <w:lang w:val="en-GB"/>
        </w:rPr>
        <w:t xml:space="preserve">    &lt;/samlp:RequestedAuthnContext&gt;</w:t>
      </w:r>
    </w:p>
    <w:p w14:paraId="32AB2D6B" w14:textId="77777777" w:rsidR="0054562C" w:rsidRPr="0054562C" w:rsidRDefault="0054562C" w:rsidP="0054562C">
      <w:pPr>
        <w:pStyle w:val="HTML-voorafopgemaakt"/>
        <w:rPr>
          <w:sz w:val="16"/>
          <w:lang w:val="en-GB"/>
        </w:rPr>
      </w:pPr>
      <w:r w:rsidRPr="0054562C">
        <w:rPr>
          <w:sz w:val="16"/>
          <w:lang w:val="en-GB"/>
        </w:rPr>
        <w:t>&lt;/samlp:AuthnRequest&gt;</w:t>
      </w:r>
    </w:p>
    <w:p w14:paraId="6BFA2D06" w14:textId="77777777" w:rsidR="0054562C" w:rsidRPr="0054562C" w:rsidRDefault="0054562C" w:rsidP="0054562C">
      <w:pPr>
        <w:pStyle w:val="Kop4"/>
        <w:rPr>
          <w:rFonts w:eastAsia="Times New Roman"/>
          <w:lang w:val="en-GB"/>
        </w:rPr>
      </w:pPr>
      <w:r w:rsidRPr="0054562C">
        <w:rPr>
          <w:rFonts w:eastAsia="Times New Roman"/>
          <w:lang w:val="en-GB"/>
        </w:rPr>
        <w:t>Rules for processing requests</w:t>
      </w:r>
    </w:p>
    <w:p w14:paraId="779E2022" w14:textId="77777777" w:rsidR="0054562C" w:rsidRDefault="0054562C" w:rsidP="0054562C">
      <w:pPr>
        <w:pStyle w:val="Normaalweb"/>
      </w:pPr>
      <w:r>
        <w:t>A requesting HM:</w:t>
      </w:r>
    </w:p>
    <w:p w14:paraId="0843BA5B" w14:textId="77777777" w:rsidR="0054562C" w:rsidRPr="0054562C" w:rsidRDefault="0054562C" w:rsidP="0054562C">
      <w:pPr>
        <w:numPr>
          <w:ilvl w:val="0"/>
          <w:numId w:val="21"/>
        </w:numPr>
        <w:spacing w:before="100" w:beforeAutospacing="1" w:after="100" w:afterAutospacing="1"/>
        <w:rPr>
          <w:rFonts w:eastAsia="Times New Roman"/>
          <w:lang w:val="en-GB"/>
        </w:rPr>
      </w:pPr>
      <w:r w:rsidRPr="0054562C">
        <w:rPr>
          <w:rFonts w:eastAsia="Times New Roman"/>
          <w:lang w:val="en-GB"/>
        </w:rPr>
        <w:t>MUST propagate @ProviderName of the party initiating the Request.</w:t>
      </w:r>
    </w:p>
    <w:p w14:paraId="2950EE3B" w14:textId="77777777" w:rsidR="0054562C" w:rsidRDefault="0054562C" w:rsidP="0054562C">
      <w:pPr>
        <w:pStyle w:val="Normaalweb"/>
      </w:pPr>
      <w:r>
        <w:t>A receiving AD:</w:t>
      </w:r>
    </w:p>
    <w:p w14:paraId="20D0179D" w14:textId="77777777" w:rsidR="0054562C" w:rsidRPr="0054562C" w:rsidRDefault="0054562C" w:rsidP="0054562C">
      <w:pPr>
        <w:numPr>
          <w:ilvl w:val="0"/>
          <w:numId w:val="22"/>
        </w:numPr>
        <w:spacing w:before="100" w:beforeAutospacing="1" w:after="100" w:afterAutospacing="1"/>
        <w:rPr>
          <w:rFonts w:eastAsia="Times New Roman"/>
          <w:lang w:val="en-GB"/>
        </w:rPr>
      </w:pPr>
      <w:r w:rsidRPr="0054562C">
        <w:rPr>
          <w:rFonts w:eastAsia="Times New Roman"/>
          <w:lang w:val="en-GB"/>
        </w:rPr>
        <w:t>MUST verify a requested service is defined in the Service Catalog and requested accordingly.</w:t>
      </w:r>
    </w:p>
    <w:p w14:paraId="6A26B521" w14:textId="77777777" w:rsidR="0054562C" w:rsidRPr="0054562C" w:rsidRDefault="0054562C" w:rsidP="0054562C">
      <w:pPr>
        <w:numPr>
          <w:ilvl w:val="0"/>
          <w:numId w:val="22"/>
        </w:numPr>
        <w:spacing w:before="100" w:beforeAutospacing="1" w:after="100" w:afterAutospacing="1"/>
        <w:rPr>
          <w:rFonts w:eastAsia="Times New Roman"/>
          <w:lang w:val="en-GB"/>
        </w:rPr>
      </w:pPr>
      <w:r w:rsidRPr="0054562C">
        <w:rPr>
          <w:rFonts w:eastAsia="Times New Roman"/>
          <w:lang w:val="en-GB"/>
        </w:rPr>
        <w:t>MUST sanitize @ProviderName to remove any script or formatting before displaying.</w:t>
      </w:r>
    </w:p>
    <w:p w14:paraId="69FF9DAF" w14:textId="77777777" w:rsidR="0054562C" w:rsidRPr="0054562C" w:rsidRDefault="0054562C" w:rsidP="0054562C">
      <w:pPr>
        <w:numPr>
          <w:ilvl w:val="0"/>
          <w:numId w:val="22"/>
        </w:numPr>
        <w:spacing w:before="100" w:beforeAutospacing="1" w:after="100" w:afterAutospacing="1"/>
        <w:rPr>
          <w:rFonts w:eastAsia="Times New Roman"/>
          <w:lang w:val="en-GB"/>
        </w:rPr>
      </w:pPr>
      <w:r w:rsidRPr="0054562C">
        <w:rPr>
          <w:rFonts w:eastAsia="Times New Roman"/>
          <w:lang w:val="en-GB"/>
        </w:rPr>
        <w:lastRenderedPageBreak/>
        <w:t>In case of Dienstbemiddeling (service intermediation), MUST verify the Dienstbemiddelaar (Service Intermediary) is still authorized by the Dienstaanbieder (Service Supplier) by verifying the authorization status of the mediated service in the Service Catalog.</w:t>
      </w:r>
    </w:p>
    <w:p w14:paraId="0E513598" w14:textId="26DB1C47" w:rsidR="0054562C" w:rsidRPr="0054562C" w:rsidRDefault="0054562C" w:rsidP="0054562C">
      <w:pPr>
        <w:pStyle w:val="Normaalweb"/>
        <w:rPr>
          <w:lang w:val="en-GB"/>
        </w:rPr>
      </w:pPr>
      <w:r w:rsidRPr="0054562C">
        <w:rPr>
          <w:lang w:val="en-GB"/>
        </w:rPr>
        <w:t>If one of the criteria is not met, the AD MUST handle this as a non-recoverable error (see </w:t>
      </w:r>
      <w:hyperlink r:id="rId82" w:history="1">
        <w:r w:rsidRPr="0054562C">
          <w:rPr>
            <w:rStyle w:val="Hyperlink"/>
            <w:lang w:val="en-GB"/>
          </w:rPr>
          <w:t>Error handling</w:t>
        </w:r>
      </w:hyperlink>
      <w:r w:rsidRPr="0054562C">
        <w:rPr>
          <w:lang w:val="en-GB"/>
        </w:rPr>
        <w:t>).</w:t>
      </w:r>
    </w:p>
    <w:p w14:paraId="5C81B4BA" w14:textId="77777777" w:rsidR="0054562C" w:rsidRPr="0054562C" w:rsidRDefault="0054562C" w:rsidP="0054562C">
      <w:pPr>
        <w:pStyle w:val="Normaalweb"/>
        <w:rPr>
          <w:lang w:val="en-GB"/>
        </w:rPr>
      </w:pPr>
      <w:r w:rsidRPr="0054562C">
        <w:rPr>
          <w:lang w:val="en-GB"/>
        </w:rPr>
        <w:t>Note: When an AD specifies a MR for the HM to use as the next hop, the AD may only specify a MR of the same version.</w:t>
      </w:r>
    </w:p>
    <w:p w14:paraId="76FF195C" w14:textId="77777777" w:rsidR="0054562C" w:rsidRDefault="0054562C" w:rsidP="0054562C">
      <w:pPr>
        <w:pStyle w:val="Kop3"/>
        <w:rPr>
          <w:rFonts w:eastAsia="Times New Roman"/>
        </w:rPr>
      </w:pPr>
      <w:r>
        <w:rPr>
          <w:rFonts w:eastAsia="Times New Roman"/>
        </w:rPr>
        <w:t>Response (2)</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59"/>
        <w:gridCol w:w="8773"/>
      </w:tblGrid>
      <w:tr w:rsidR="0054562C" w:rsidRPr="0054562C" w14:paraId="6F94EBB3"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7CDDCD" w14:textId="77777777" w:rsidR="0054562C" w:rsidRPr="0054562C" w:rsidRDefault="0054562C" w:rsidP="0054562C">
            <w:pPr>
              <w:pStyle w:val="Normaalweb"/>
              <w:jc w:val="center"/>
              <w:rPr>
                <w:b/>
                <w:bCs/>
                <w:sz w:val="20"/>
              </w:rPr>
            </w:pPr>
            <w:r w:rsidRPr="0054562C">
              <w:rPr>
                <w:b/>
                <w:bCs/>
                <w:sz w:val="20"/>
              </w:rP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55D338" w14:textId="77777777" w:rsidR="0054562C" w:rsidRPr="0054562C" w:rsidRDefault="0054562C" w:rsidP="0054562C">
            <w:pPr>
              <w:pStyle w:val="Normaalweb"/>
              <w:rPr>
                <w:sz w:val="20"/>
              </w:rPr>
            </w:pPr>
            <w:r w:rsidRPr="0054562C">
              <w:rPr>
                <w:sz w:val="20"/>
              </w:rPr>
              <w:t>SAML: Unique message characteristic.</w:t>
            </w:r>
          </w:p>
        </w:tc>
      </w:tr>
      <w:tr w:rsidR="0054562C" w:rsidRPr="00FA318C" w14:paraId="0FD18F08"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3227F" w14:textId="77777777" w:rsidR="0054562C" w:rsidRPr="0054562C" w:rsidRDefault="0054562C" w:rsidP="0054562C">
            <w:pPr>
              <w:pStyle w:val="Normaalweb"/>
              <w:jc w:val="center"/>
              <w:rPr>
                <w:b/>
                <w:bCs/>
                <w:sz w:val="20"/>
              </w:rPr>
            </w:pPr>
            <w:r w:rsidRPr="0054562C">
              <w:rPr>
                <w:b/>
                <w:bCs/>
                <w:sz w:val="20"/>
              </w:rPr>
              <w:t>@InResponseTo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EF2E57" w14:textId="77777777" w:rsidR="0054562C" w:rsidRPr="0054562C" w:rsidRDefault="0054562C" w:rsidP="0054562C">
            <w:pPr>
              <w:pStyle w:val="Normaalweb"/>
              <w:rPr>
                <w:sz w:val="20"/>
                <w:lang w:val="en-GB"/>
              </w:rPr>
            </w:pPr>
            <w:r w:rsidRPr="0054562C">
              <w:rPr>
                <w:sz w:val="20"/>
                <w:lang w:val="en-GB"/>
              </w:rPr>
              <w:t>SAML: Unique attribute of the AuthnRequest for which this response message is the answer.</w:t>
            </w:r>
          </w:p>
        </w:tc>
      </w:tr>
      <w:tr w:rsidR="0054562C" w:rsidRPr="00FA318C" w14:paraId="6BACBECA"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68EE0F" w14:textId="77777777" w:rsidR="0054562C" w:rsidRPr="0054562C" w:rsidRDefault="0054562C" w:rsidP="0054562C">
            <w:pPr>
              <w:pStyle w:val="Normaalweb"/>
              <w:jc w:val="center"/>
              <w:rPr>
                <w:b/>
                <w:bCs/>
                <w:sz w:val="20"/>
              </w:rPr>
            </w:pPr>
            <w:r w:rsidRPr="0054562C">
              <w:rPr>
                <w:b/>
                <w:bCs/>
                <w:sz w:val="20"/>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81B294" w14:textId="77777777" w:rsidR="0054562C" w:rsidRPr="0054562C" w:rsidRDefault="0054562C" w:rsidP="0054562C">
            <w:pPr>
              <w:pStyle w:val="Normaalweb"/>
              <w:rPr>
                <w:sz w:val="20"/>
                <w:lang w:val="en-GB"/>
              </w:rPr>
            </w:pPr>
            <w:r w:rsidRPr="0054562C">
              <w:rPr>
                <w:sz w:val="20"/>
                <w:lang w:val="en-GB"/>
              </w:rPr>
              <w:t>SAML: Version of the SAML protocol. The value MUST be '2.0'</w:t>
            </w:r>
          </w:p>
        </w:tc>
      </w:tr>
      <w:tr w:rsidR="0054562C" w:rsidRPr="00FA318C" w14:paraId="468BAF0E"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204238" w14:textId="77777777" w:rsidR="0054562C" w:rsidRPr="0054562C" w:rsidRDefault="0054562C" w:rsidP="0054562C">
            <w:pPr>
              <w:pStyle w:val="Normaalweb"/>
              <w:jc w:val="center"/>
              <w:rPr>
                <w:b/>
                <w:bCs/>
                <w:sz w:val="20"/>
              </w:rPr>
            </w:pPr>
            <w:r w:rsidRPr="0054562C">
              <w:rPr>
                <w:b/>
                <w:bCs/>
                <w:sz w:val="20"/>
              </w:rPr>
              <w:t>@IssueInstant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993B7B" w14:textId="77777777" w:rsidR="0054562C" w:rsidRPr="0054562C" w:rsidRDefault="0054562C" w:rsidP="0054562C">
            <w:pPr>
              <w:pStyle w:val="Normaalweb"/>
              <w:rPr>
                <w:sz w:val="20"/>
                <w:lang w:val="en-GB"/>
              </w:rPr>
            </w:pPr>
            <w:r w:rsidRPr="0054562C">
              <w:rPr>
                <w:sz w:val="20"/>
                <w:lang w:val="en-GB"/>
              </w:rPr>
              <w:t>SAML: Time at which the message was created.</w:t>
            </w:r>
          </w:p>
        </w:tc>
      </w:tr>
      <w:tr w:rsidR="0054562C" w:rsidRPr="00FA318C" w14:paraId="750B1A4D"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C78FF6" w14:textId="77777777" w:rsidR="0054562C" w:rsidRPr="0054562C" w:rsidRDefault="0054562C" w:rsidP="0054562C">
            <w:pPr>
              <w:pStyle w:val="Normaalweb"/>
              <w:jc w:val="center"/>
              <w:rPr>
                <w:b/>
                <w:bCs/>
                <w:sz w:val="20"/>
              </w:rPr>
            </w:pPr>
            <w:r w:rsidRPr="0054562C">
              <w:rPr>
                <w:b/>
                <w:bCs/>
                <w:sz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AD571" w14:textId="77777777" w:rsidR="0054562C" w:rsidRPr="0054562C" w:rsidRDefault="0054562C" w:rsidP="0054562C">
            <w:pPr>
              <w:pStyle w:val="Normaalweb"/>
              <w:rPr>
                <w:sz w:val="20"/>
                <w:lang w:val="en-GB"/>
              </w:rPr>
            </w:pPr>
            <w:r w:rsidRPr="0054562C">
              <w:rPr>
                <w:sz w:val="20"/>
                <w:lang w:val="en-GB"/>
              </w:rPr>
              <w:t>SAML: URL of the HM on which the message is offered. MUST match the HM's metadata.</w:t>
            </w:r>
          </w:p>
        </w:tc>
      </w:tr>
      <w:tr w:rsidR="0054562C" w:rsidRPr="0054562C" w14:paraId="610FC29E"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FCFC66" w14:textId="77777777" w:rsidR="0054562C" w:rsidRPr="0054562C" w:rsidRDefault="0054562C" w:rsidP="0054562C">
            <w:pPr>
              <w:pStyle w:val="Normaalweb"/>
              <w:jc w:val="center"/>
              <w:rPr>
                <w:b/>
                <w:bCs/>
                <w:sz w:val="20"/>
              </w:rPr>
            </w:pPr>
            <w:r w:rsidRPr="0054562C">
              <w:rPr>
                <w:b/>
                <w:bCs/>
                <w:sz w:val="20"/>
              </w:rPr>
              <w:t>@Consent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BBBC9" w14:textId="77777777" w:rsidR="0054562C" w:rsidRPr="0054562C" w:rsidRDefault="0054562C" w:rsidP="0054562C">
            <w:pPr>
              <w:pStyle w:val="Normaalweb"/>
              <w:rPr>
                <w:sz w:val="20"/>
              </w:rPr>
            </w:pPr>
            <w:r w:rsidRPr="0054562C">
              <w:rPr>
                <w:sz w:val="20"/>
              </w:rPr>
              <w:t>Elektronische Toegangsdiensten: MUST NOT be included.</w:t>
            </w:r>
          </w:p>
        </w:tc>
      </w:tr>
      <w:tr w:rsidR="0054562C" w:rsidRPr="00FA318C" w14:paraId="6FD7FEFD"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A14DF" w14:textId="77777777" w:rsidR="0054562C" w:rsidRPr="0054562C" w:rsidRDefault="0054562C" w:rsidP="0054562C">
            <w:pPr>
              <w:pStyle w:val="Normaalweb"/>
              <w:jc w:val="center"/>
              <w:rPr>
                <w:b/>
                <w:bCs/>
                <w:sz w:val="20"/>
              </w:rPr>
            </w:pPr>
            <w:r w:rsidRPr="0054562C">
              <w:rPr>
                <w:b/>
                <w:bCs/>
                <w:sz w:val="20"/>
              </w:rPr>
              <w:t>Issuer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F70F2" w14:textId="77E17942" w:rsidR="0054562C" w:rsidRPr="0054562C" w:rsidRDefault="0054562C" w:rsidP="0054562C">
            <w:pPr>
              <w:pStyle w:val="Normaalweb"/>
              <w:rPr>
                <w:sz w:val="20"/>
                <w:lang w:val="en-GB"/>
              </w:rPr>
            </w:pPr>
            <w:r w:rsidRPr="0054562C">
              <w:rPr>
                <w:sz w:val="20"/>
                <w:lang w:val="en-GB"/>
              </w:rPr>
              <w:t xml:space="preserve">Elektronische Toegangsdiensten: MUST contain the </w:t>
            </w:r>
            <w:hyperlink r:id="rId83" w:history="1">
              <w:r w:rsidRPr="0054562C">
                <w:rPr>
                  <w:rStyle w:val="Hyperlink"/>
                  <w:sz w:val="20"/>
                  <w:lang w:val="en-GB"/>
                </w:rPr>
                <w:t>EntityID</w:t>
              </w:r>
            </w:hyperlink>
            <w:r w:rsidRPr="0054562C">
              <w:rPr>
                <w:sz w:val="20"/>
                <w:lang w:val="en-GB"/>
              </w:rPr>
              <w:t xml:space="preserve"> of the AD.</w:t>
            </w:r>
          </w:p>
          <w:p w14:paraId="2BCCEE20" w14:textId="77777777" w:rsidR="0054562C" w:rsidRPr="0054562C" w:rsidRDefault="0054562C" w:rsidP="0054562C">
            <w:pPr>
              <w:pStyle w:val="Normaalweb"/>
              <w:rPr>
                <w:sz w:val="20"/>
                <w:lang w:val="en-GB"/>
              </w:rPr>
            </w:pPr>
            <w:r w:rsidRPr="0054562C">
              <w:rPr>
                <w:sz w:val="20"/>
                <w:lang w:val="en-GB"/>
              </w:rPr>
              <w:t>The attributes NameQualifier, SPNameQualifier, Format and SPProvidedID MUST NOT be included.</w:t>
            </w:r>
          </w:p>
        </w:tc>
      </w:tr>
      <w:tr w:rsidR="0054562C" w:rsidRPr="00FA318C" w14:paraId="2CAE6F9E"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E270C" w14:textId="77777777" w:rsidR="0054562C" w:rsidRPr="0054562C" w:rsidRDefault="0054562C" w:rsidP="0054562C">
            <w:pPr>
              <w:pStyle w:val="Normaalweb"/>
              <w:jc w:val="center"/>
              <w:rPr>
                <w:b/>
                <w:bCs/>
                <w:sz w:val="20"/>
              </w:rPr>
            </w:pPr>
            <w:r w:rsidRPr="0054562C">
              <w:rPr>
                <w:b/>
                <w:bCs/>
                <w:sz w:val="20"/>
              </w:rPr>
              <w:t>Signature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CCA01" w14:textId="13D0AB53" w:rsidR="0054562C" w:rsidRPr="0054562C" w:rsidRDefault="0054562C" w:rsidP="0054562C">
            <w:pPr>
              <w:pStyle w:val="Normaalweb"/>
              <w:rPr>
                <w:sz w:val="20"/>
                <w:lang w:val="en-GB"/>
              </w:rPr>
            </w:pPr>
            <w:r w:rsidRPr="0054562C">
              <w:rPr>
                <w:sz w:val="20"/>
                <w:lang w:val="en-GB"/>
              </w:rPr>
              <w:t xml:space="preserve">Elektronische Toegangsdiensten: MUST contain the </w:t>
            </w:r>
            <w:hyperlink r:id="rId84" w:history="1">
              <w:r w:rsidRPr="0054562C">
                <w:rPr>
                  <w:rStyle w:val="Hyperlink"/>
                  <w:sz w:val="20"/>
                  <w:lang w:val="en-GB"/>
                </w:rPr>
                <w:t>Digital signature</w:t>
              </w:r>
            </w:hyperlink>
            <w:r w:rsidRPr="0054562C">
              <w:rPr>
                <w:sz w:val="20"/>
                <w:lang w:val="en-GB"/>
              </w:rPr>
              <w:t xml:space="preserve"> of the AD for the enveloped message.</w:t>
            </w:r>
          </w:p>
        </w:tc>
      </w:tr>
      <w:tr w:rsidR="0054562C" w:rsidRPr="0054562C" w14:paraId="2185DAEA"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CBF6A" w14:textId="77777777" w:rsidR="0054562C" w:rsidRPr="0054562C" w:rsidRDefault="0054562C" w:rsidP="0054562C">
            <w:pPr>
              <w:pStyle w:val="Normaalweb"/>
              <w:jc w:val="center"/>
              <w:rPr>
                <w:b/>
                <w:bCs/>
                <w:sz w:val="20"/>
              </w:rPr>
            </w:pPr>
            <w:r w:rsidRPr="0054562C">
              <w:rPr>
                <w:b/>
                <w:bCs/>
                <w:sz w:val="20"/>
              </w:rPr>
              <w:t>Extensions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481622" w14:textId="77777777" w:rsidR="0054562C" w:rsidRPr="0054562C" w:rsidRDefault="0054562C" w:rsidP="0054562C">
            <w:pPr>
              <w:pStyle w:val="Normaalweb"/>
              <w:rPr>
                <w:sz w:val="20"/>
              </w:rPr>
            </w:pPr>
            <w:r w:rsidRPr="0054562C">
              <w:rPr>
                <w:sz w:val="20"/>
              </w:rPr>
              <w:t>Elektronische Toegangsdiensten: MUST NOT be included</w:t>
            </w:r>
          </w:p>
        </w:tc>
      </w:tr>
      <w:tr w:rsidR="0054562C" w:rsidRPr="00FA318C" w14:paraId="3E8230E8"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BFE34" w14:textId="77777777" w:rsidR="0054562C" w:rsidRPr="0054562C" w:rsidRDefault="0054562C" w:rsidP="0054562C">
            <w:pPr>
              <w:pStyle w:val="Normaalweb"/>
              <w:jc w:val="center"/>
              <w:rPr>
                <w:b/>
                <w:bCs/>
                <w:sz w:val="20"/>
              </w:rPr>
            </w:pPr>
            <w:r w:rsidRPr="0054562C">
              <w:rPr>
                <w:b/>
                <w:bCs/>
                <w:sz w:val="20"/>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3D766" w14:textId="77777777" w:rsidR="0054562C" w:rsidRPr="0054562C" w:rsidRDefault="0054562C" w:rsidP="0054562C">
            <w:pPr>
              <w:pStyle w:val="Normaalweb"/>
              <w:rPr>
                <w:sz w:val="20"/>
                <w:lang w:val="en-GB"/>
              </w:rPr>
            </w:pPr>
            <w:r w:rsidRPr="0054562C">
              <w:rPr>
                <w:sz w:val="20"/>
                <w:lang w:val="en-GB"/>
              </w:rPr>
              <w:t>Elektronische Toegangsdiensten: MUST be filled conform SAML 2.0 specs when the request is successfully processed.</w:t>
            </w:r>
          </w:p>
          <w:p w14:paraId="3D2B3AF9" w14:textId="46887478" w:rsidR="0054562C" w:rsidRPr="0054562C" w:rsidRDefault="0054562C" w:rsidP="0054562C">
            <w:pPr>
              <w:pStyle w:val="Normaalweb"/>
              <w:rPr>
                <w:sz w:val="20"/>
                <w:lang w:val="en-GB"/>
              </w:rPr>
            </w:pPr>
            <w:r w:rsidRPr="0054562C">
              <w:rPr>
                <w:sz w:val="20"/>
                <w:lang w:val="en-GB"/>
              </w:rPr>
              <w:t xml:space="preserve">MUST be filled according to </w:t>
            </w:r>
            <w:hyperlink r:id="rId85" w:history="1">
              <w:r w:rsidRPr="0054562C">
                <w:rPr>
                  <w:rStyle w:val="Hyperlink"/>
                  <w:sz w:val="20"/>
                  <w:lang w:val="en-GB"/>
                </w:rPr>
                <w:t>Error handling</w:t>
              </w:r>
            </w:hyperlink>
            <w:r w:rsidRPr="0054562C">
              <w:rPr>
                <w:sz w:val="20"/>
                <w:lang w:val="en-GB"/>
              </w:rPr>
              <w:t xml:space="preserve"> in case of an error or when the request was cancelled.</w:t>
            </w:r>
          </w:p>
        </w:tc>
      </w:tr>
      <w:tr w:rsidR="0054562C" w:rsidRPr="00FA318C" w14:paraId="1B282A44"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B14F1" w14:textId="77777777" w:rsidR="0054562C" w:rsidRPr="0054562C" w:rsidRDefault="0054562C" w:rsidP="0054562C">
            <w:pPr>
              <w:pStyle w:val="Normaalweb"/>
              <w:jc w:val="center"/>
              <w:rPr>
                <w:b/>
                <w:bCs/>
                <w:sz w:val="20"/>
              </w:rPr>
            </w:pPr>
            <w:r w:rsidRPr="0054562C">
              <w:rPr>
                <w:b/>
                <w:bCs/>
                <w:sz w:val="20"/>
              </w:rPr>
              <w:t>Assertion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F212B" w14:textId="77777777" w:rsidR="0054562C" w:rsidRPr="0054562C" w:rsidRDefault="0054562C" w:rsidP="0054562C">
            <w:pPr>
              <w:pStyle w:val="Normaalweb"/>
              <w:rPr>
                <w:sz w:val="20"/>
                <w:lang w:val="en-GB"/>
              </w:rPr>
            </w:pPr>
            <w:r w:rsidRPr="0054562C">
              <w:rPr>
                <w:sz w:val="20"/>
                <w:lang w:val="en-GB"/>
              </w:rPr>
              <w:t>Elektronische Toegangsdiensten: MUST contain an assertion about the authentication (see the next section).</w:t>
            </w:r>
          </w:p>
        </w:tc>
      </w:tr>
    </w:tbl>
    <w:p w14:paraId="6EEA3CA8" w14:textId="77777777" w:rsidR="0054562C" w:rsidRDefault="0054562C" w:rsidP="0054562C">
      <w:pPr>
        <w:rPr>
          <w:rFonts w:eastAsia="Times New Roman"/>
          <w:b/>
          <w:bCs/>
          <w:lang w:val="en-GB"/>
        </w:rPr>
      </w:pPr>
    </w:p>
    <w:p w14:paraId="2B25DD96" w14:textId="77777777" w:rsidR="0054562C" w:rsidRPr="0054562C" w:rsidRDefault="0054562C" w:rsidP="0054562C">
      <w:pPr>
        <w:rPr>
          <w:rFonts w:eastAsia="Times New Roman"/>
          <w:lang w:val="en-GB"/>
        </w:rPr>
      </w:pPr>
      <w:r w:rsidRPr="0054562C">
        <w:rPr>
          <w:rFonts w:eastAsia="Times New Roman"/>
          <w:b/>
          <w:bCs/>
          <w:lang w:val="en-GB"/>
        </w:rPr>
        <w:t>Example AD Response</w:t>
      </w:r>
      <w:r w:rsidRPr="0054562C">
        <w:rPr>
          <w:rFonts w:eastAsia="Times New Roman"/>
          <w:lang w:val="en-GB"/>
        </w:rPr>
        <w:t xml:space="preserve"> </w:t>
      </w:r>
      <w:r w:rsidRPr="0054562C">
        <w:rPr>
          <w:rStyle w:val="expand-control-icon"/>
          <w:rFonts w:eastAsia="Times New Roman"/>
          <w:vanish/>
          <w:lang w:val="en-GB"/>
        </w:rPr>
        <w:t> </w:t>
      </w:r>
      <w:r w:rsidRPr="0054562C">
        <w:rPr>
          <w:rStyle w:val="expand-control-text"/>
          <w:rFonts w:eastAsia="Times New Roman"/>
          <w:vanish/>
          <w:lang w:val="en-GB"/>
        </w:rPr>
        <w:t>Bron uitklappen</w:t>
      </w:r>
      <w:r w:rsidRPr="0054562C">
        <w:rPr>
          <w:rFonts w:eastAsia="Times New Roman"/>
          <w:lang w:val="en-GB"/>
        </w:rPr>
        <w:t xml:space="preserve"> </w:t>
      </w:r>
    </w:p>
    <w:p w14:paraId="66B29456" w14:textId="77777777" w:rsidR="0054562C" w:rsidRPr="0054562C" w:rsidRDefault="0054562C" w:rsidP="0054562C">
      <w:pPr>
        <w:pStyle w:val="HTML-voorafopgemaakt"/>
        <w:rPr>
          <w:sz w:val="16"/>
          <w:lang w:val="en-GB"/>
        </w:rPr>
      </w:pPr>
      <w:r w:rsidRPr="0054562C">
        <w:rPr>
          <w:sz w:val="16"/>
          <w:lang w:val="en-GB"/>
        </w:rPr>
        <w:t>&lt;?xml version="1.0" encoding="UTF-8"?&gt;</w:t>
      </w:r>
    </w:p>
    <w:p w14:paraId="6BF1A711" w14:textId="77777777" w:rsidR="0054562C" w:rsidRPr="0054562C" w:rsidRDefault="0054562C" w:rsidP="0054562C">
      <w:pPr>
        <w:pStyle w:val="HTML-voorafopgemaakt"/>
        <w:rPr>
          <w:sz w:val="16"/>
          <w:lang w:val="en-GB"/>
        </w:rPr>
      </w:pPr>
      <w:r w:rsidRPr="0054562C">
        <w:rPr>
          <w:sz w:val="16"/>
          <w:lang w:val="en-GB"/>
        </w:rPr>
        <w:t>&lt;samlp:Response xmlns:samlp="urn:oasis:names:tc:SAML:2.0:protocol"</w:t>
      </w:r>
    </w:p>
    <w:p w14:paraId="30A332BC" w14:textId="77777777" w:rsidR="0054562C" w:rsidRPr="0054562C" w:rsidRDefault="0054562C" w:rsidP="0054562C">
      <w:pPr>
        <w:pStyle w:val="HTML-voorafopgemaakt"/>
        <w:rPr>
          <w:sz w:val="16"/>
          <w:lang w:val="en-GB"/>
        </w:rPr>
      </w:pPr>
      <w:r w:rsidRPr="0054562C">
        <w:rPr>
          <w:sz w:val="16"/>
          <w:lang w:val="en-GB"/>
        </w:rPr>
        <w:t xml:space="preserve">    xmlns:saml="urn:oasis:names:tc:SAML:2.0:assertion"</w:t>
      </w:r>
    </w:p>
    <w:p w14:paraId="7FDE1E00" w14:textId="77777777" w:rsidR="0054562C" w:rsidRPr="0054562C" w:rsidRDefault="0054562C" w:rsidP="0054562C">
      <w:pPr>
        <w:pStyle w:val="HTML-voorafopgemaakt"/>
        <w:rPr>
          <w:sz w:val="16"/>
          <w:lang w:val="en-GB"/>
        </w:rPr>
      </w:pPr>
      <w:r w:rsidRPr="0054562C">
        <w:rPr>
          <w:sz w:val="16"/>
          <w:lang w:val="en-GB"/>
        </w:rPr>
        <w:t xml:space="preserve">    xmlns:ds="http://www.w3.org/2000/09/xmldsig#"</w:t>
      </w:r>
    </w:p>
    <w:p w14:paraId="0731DFB0" w14:textId="77777777" w:rsidR="0054562C" w:rsidRPr="0054562C" w:rsidRDefault="0054562C" w:rsidP="0054562C">
      <w:pPr>
        <w:pStyle w:val="HTML-voorafopgemaakt"/>
        <w:rPr>
          <w:sz w:val="16"/>
          <w:lang w:val="es-ES"/>
        </w:rPr>
      </w:pPr>
      <w:r w:rsidRPr="0054562C">
        <w:rPr>
          <w:sz w:val="16"/>
          <w:lang w:val="en-GB"/>
        </w:rPr>
        <w:t xml:space="preserve">    </w:t>
      </w:r>
      <w:r w:rsidRPr="0054562C">
        <w:rPr>
          <w:sz w:val="16"/>
          <w:lang w:val="es-ES"/>
        </w:rPr>
        <w:t>Destination="https://..."</w:t>
      </w:r>
    </w:p>
    <w:p w14:paraId="1F5F15D1" w14:textId="77777777" w:rsidR="0054562C" w:rsidRPr="0054562C" w:rsidRDefault="0054562C" w:rsidP="0054562C">
      <w:pPr>
        <w:pStyle w:val="HTML-voorafopgemaakt"/>
        <w:rPr>
          <w:sz w:val="16"/>
          <w:lang w:val="es-ES"/>
        </w:rPr>
      </w:pPr>
      <w:r w:rsidRPr="0054562C">
        <w:rPr>
          <w:sz w:val="16"/>
          <w:lang w:val="es-ES"/>
        </w:rPr>
        <w:t xml:space="preserve">    ID="_62619615-e452-47d3-a44b-93da2d5a76f9"</w:t>
      </w:r>
    </w:p>
    <w:p w14:paraId="1DD4B337" w14:textId="77777777" w:rsidR="0054562C" w:rsidRPr="0054562C" w:rsidRDefault="0054562C" w:rsidP="0054562C">
      <w:pPr>
        <w:pStyle w:val="HTML-voorafopgemaakt"/>
        <w:rPr>
          <w:sz w:val="16"/>
          <w:lang w:val="de-DE"/>
        </w:rPr>
      </w:pPr>
      <w:r w:rsidRPr="0054562C">
        <w:rPr>
          <w:sz w:val="16"/>
          <w:lang w:val="es-ES"/>
        </w:rPr>
        <w:t xml:space="preserve">    </w:t>
      </w:r>
      <w:r w:rsidRPr="0054562C">
        <w:rPr>
          <w:sz w:val="16"/>
          <w:lang w:val="de-DE"/>
        </w:rPr>
        <w:t>InResponseTo="_4b5af9ca-33ef-400f-9c97-398ab0c8e9c7"</w:t>
      </w:r>
    </w:p>
    <w:p w14:paraId="03EC18FB" w14:textId="77777777" w:rsidR="0054562C" w:rsidRPr="0054562C" w:rsidRDefault="0054562C" w:rsidP="0054562C">
      <w:pPr>
        <w:pStyle w:val="HTML-voorafopgemaakt"/>
        <w:rPr>
          <w:sz w:val="16"/>
          <w:lang w:val="de-DE"/>
        </w:rPr>
      </w:pPr>
      <w:r w:rsidRPr="0054562C">
        <w:rPr>
          <w:sz w:val="16"/>
          <w:lang w:val="de-DE"/>
        </w:rPr>
        <w:t xml:space="preserve">    IssueInstant="2015-04-10T11:16:28Z"</w:t>
      </w:r>
    </w:p>
    <w:p w14:paraId="1386FA0D" w14:textId="77777777" w:rsidR="0054562C" w:rsidRPr="0054562C" w:rsidRDefault="0054562C" w:rsidP="0054562C">
      <w:pPr>
        <w:pStyle w:val="HTML-voorafopgemaakt"/>
        <w:rPr>
          <w:sz w:val="16"/>
          <w:lang w:val="en-GB"/>
        </w:rPr>
      </w:pPr>
      <w:r w:rsidRPr="0054562C">
        <w:rPr>
          <w:sz w:val="16"/>
          <w:lang w:val="de-DE"/>
        </w:rPr>
        <w:t xml:space="preserve">    </w:t>
      </w:r>
      <w:r w:rsidRPr="0054562C">
        <w:rPr>
          <w:sz w:val="16"/>
          <w:lang w:val="en-GB"/>
        </w:rPr>
        <w:t>Version="2.0"&gt;</w:t>
      </w:r>
    </w:p>
    <w:p w14:paraId="3C338649" w14:textId="77777777" w:rsidR="0054562C" w:rsidRPr="0054562C" w:rsidRDefault="0054562C" w:rsidP="0054562C">
      <w:pPr>
        <w:pStyle w:val="HTML-voorafopgemaakt"/>
        <w:rPr>
          <w:sz w:val="16"/>
          <w:lang w:val="en-GB"/>
        </w:rPr>
      </w:pPr>
    </w:p>
    <w:p w14:paraId="1FB375E3" w14:textId="77777777" w:rsidR="0054562C" w:rsidRPr="0054562C" w:rsidRDefault="0054562C" w:rsidP="0054562C">
      <w:pPr>
        <w:pStyle w:val="HTML-voorafopgemaakt"/>
        <w:rPr>
          <w:sz w:val="16"/>
          <w:lang w:val="en-GB"/>
        </w:rPr>
      </w:pPr>
      <w:r w:rsidRPr="0054562C">
        <w:rPr>
          <w:sz w:val="16"/>
          <w:lang w:val="en-GB"/>
        </w:rPr>
        <w:t xml:space="preserve">    &lt;saml:Issuer&gt;urn:etoegang:AD:...&lt;/saml:Issuer&gt;</w:t>
      </w:r>
    </w:p>
    <w:p w14:paraId="42BE575D" w14:textId="77777777" w:rsidR="0054562C" w:rsidRPr="0054562C" w:rsidRDefault="0054562C" w:rsidP="0054562C">
      <w:pPr>
        <w:pStyle w:val="HTML-voorafopgemaakt"/>
        <w:rPr>
          <w:sz w:val="16"/>
          <w:lang w:val="en-GB"/>
        </w:rPr>
      </w:pPr>
      <w:r w:rsidRPr="0054562C">
        <w:rPr>
          <w:sz w:val="16"/>
          <w:lang w:val="en-GB"/>
        </w:rPr>
        <w:t xml:space="preserve">    &lt;ds:Signature&gt;</w:t>
      </w:r>
    </w:p>
    <w:p w14:paraId="1B2A52B8" w14:textId="77777777" w:rsidR="0054562C" w:rsidRPr="0054562C" w:rsidRDefault="0054562C" w:rsidP="0054562C">
      <w:pPr>
        <w:pStyle w:val="HTML-voorafopgemaakt"/>
        <w:rPr>
          <w:sz w:val="16"/>
          <w:lang w:val="en-GB"/>
        </w:rPr>
      </w:pPr>
      <w:r w:rsidRPr="0054562C">
        <w:rPr>
          <w:sz w:val="16"/>
          <w:lang w:val="en-GB"/>
        </w:rPr>
        <w:t xml:space="preserve">        &lt;ds:SignedInfo&gt;</w:t>
      </w:r>
    </w:p>
    <w:p w14:paraId="41B41EB5" w14:textId="77777777" w:rsidR="0054562C" w:rsidRPr="0054562C" w:rsidRDefault="0054562C" w:rsidP="0054562C">
      <w:pPr>
        <w:pStyle w:val="HTML-voorafopgemaakt"/>
        <w:rPr>
          <w:sz w:val="16"/>
          <w:lang w:val="en-GB"/>
        </w:rPr>
      </w:pPr>
      <w:r w:rsidRPr="0054562C">
        <w:rPr>
          <w:sz w:val="16"/>
          <w:lang w:val="en-GB"/>
        </w:rPr>
        <w:t xml:space="preserve">            &lt;ds:CanonicalizationMethod Algorithm="http://www.w3.org/2001/10/xml-exc-c14n#"/&gt;</w:t>
      </w:r>
    </w:p>
    <w:p w14:paraId="360AD2A2" w14:textId="77777777" w:rsidR="0054562C" w:rsidRPr="0054562C" w:rsidRDefault="0054562C" w:rsidP="0054562C">
      <w:pPr>
        <w:pStyle w:val="HTML-voorafopgemaakt"/>
        <w:rPr>
          <w:sz w:val="16"/>
          <w:lang w:val="en-GB"/>
        </w:rPr>
      </w:pPr>
      <w:r w:rsidRPr="0054562C">
        <w:rPr>
          <w:sz w:val="16"/>
          <w:lang w:val="en-GB"/>
        </w:rPr>
        <w:t xml:space="preserve">            &lt;ds:SignatureMethod Algorithm="http://www.w3.org/2001/04/xmldsig-more#rsa-sha256"/&gt;</w:t>
      </w:r>
    </w:p>
    <w:p w14:paraId="583F5243" w14:textId="77777777" w:rsidR="0054562C" w:rsidRPr="0054562C" w:rsidRDefault="0054562C" w:rsidP="0054562C">
      <w:pPr>
        <w:pStyle w:val="HTML-voorafopgemaakt"/>
        <w:rPr>
          <w:sz w:val="16"/>
          <w:lang w:val="en-GB"/>
        </w:rPr>
      </w:pPr>
      <w:r w:rsidRPr="0054562C">
        <w:rPr>
          <w:sz w:val="16"/>
          <w:lang w:val="en-GB"/>
        </w:rPr>
        <w:t xml:space="preserve">            &lt;ds:Reference URI="#_62619615-e452-47d3-a44b-93da2d5a76f9"&gt;</w:t>
      </w:r>
    </w:p>
    <w:p w14:paraId="1043C423" w14:textId="77777777" w:rsidR="0054562C" w:rsidRPr="0054562C" w:rsidRDefault="0054562C" w:rsidP="0054562C">
      <w:pPr>
        <w:pStyle w:val="HTML-voorafopgemaakt"/>
        <w:rPr>
          <w:sz w:val="16"/>
          <w:lang w:val="en-GB"/>
        </w:rPr>
      </w:pPr>
      <w:r w:rsidRPr="0054562C">
        <w:rPr>
          <w:sz w:val="16"/>
          <w:lang w:val="en-GB"/>
        </w:rPr>
        <w:t xml:space="preserve">                &lt;ds:Transforms&gt;</w:t>
      </w:r>
    </w:p>
    <w:p w14:paraId="12C8267E" w14:textId="77777777" w:rsidR="0054562C" w:rsidRPr="0054562C" w:rsidRDefault="0054562C" w:rsidP="0054562C">
      <w:pPr>
        <w:pStyle w:val="HTML-voorafopgemaakt"/>
        <w:rPr>
          <w:sz w:val="16"/>
          <w:lang w:val="en-GB"/>
        </w:rPr>
      </w:pPr>
      <w:r w:rsidRPr="0054562C">
        <w:rPr>
          <w:sz w:val="16"/>
          <w:lang w:val="en-GB"/>
        </w:rPr>
        <w:t xml:space="preserve">                    &lt;ds:Transform Algorithm="http://www.w3.org/2000/09/xmldsig#enveloped-signature"/&gt;</w:t>
      </w:r>
    </w:p>
    <w:p w14:paraId="237976F5" w14:textId="77777777" w:rsidR="0054562C" w:rsidRPr="0054562C" w:rsidRDefault="0054562C" w:rsidP="0054562C">
      <w:pPr>
        <w:pStyle w:val="HTML-voorafopgemaakt"/>
        <w:rPr>
          <w:sz w:val="16"/>
          <w:lang w:val="en-GB"/>
        </w:rPr>
      </w:pPr>
      <w:r w:rsidRPr="0054562C">
        <w:rPr>
          <w:sz w:val="16"/>
          <w:lang w:val="en-GB"/>
        </w:rPr>
        <w:lastRenderedPageBreak/>
        <w:t xml:space="preserve">                    &lt;ds:Transform Algorithm="http://www.w3.org/2001/10/xml-exc-c14n#"/&gt;</w:t>
      </w:r>
    </w:p>
    <w:p w14:paraId="05D55DEA" w14:textId="77777777" w:rsidR="0054562C" w:rsidRPr="0054562C" w:rsidRDefault="0054562C" w:rsidP="0054562C">
      <w:pPr>
        <w:pStyle w:val="HTML-voorafopgemaakt"/>
        <w:rPr>
          <w:sz w:val="16"/>
          <w:lang w:val="en-GB"/>
        </w:rPr>
      </w:pPr>
      <w:r w:rsidRPr="0054562C">
        <w:rPr>
          <w:sz w:val="16"/>
          <w:lang w:val="en-GB"/>
        </w:rPr>
        <w:t xml:space="preserve">                &lt;/ds:Transforms&gt;</w:t>
      </w:r>
    </w:p>
    <w:p w14:paraId="6580835E" w14:textId="77777777" w:rsidR="0054562C" w:rsidRPr="0054562C" w:rsidRDefault="0054562C" w:rsidP="0054562C">
      <w:pPr>
        <w:pStyle w:val="HTML-voorafopgemaakt"/>
        <w:rPr>
          <w:sz w:val="16"/>
          <w:lang w:val="en-GB"/>
        </w:rPr>
      </w:pPr>
      <w:r w:rsidRPr="0054562C">
        <w:rPr>
          <w:sz w:val="16"/>
          <w:lang w:val="en-GB"/>
        </w:rPr>
        <w:t xml:space="preserve">                &lt;ds:DigestMethod Algorithm="http://www.w3.org/2001/04/xmlenc#sha256"/&gt;</w:t>
      </w:r>
    </w:p>
    <w:p w14:paraId="0E3C912E" w14:textId="77777777" w:rsidR="0054562C" w:rsidRPr="0054562C" w:rsidRDefault="0054562C" w:rsidP="0054562C">
      <w:pPr>
        <w:pStyle w:val="HTML-voorafopgemaakt"/>
        <w:rPr>
          <w:sz w:val="16"/>
          <w:lang w:val="en-GB"/>
        </w:rPr>
      </w:pPr>
      <w:r w:rsidRPr="0054562C">
        <w:rPr>
          <w:sz w:val="16"/>
          <w:lang w:val="en-GB"/>
        </w:rPr>
        <w:t xml:space="preserve">                &lt;ds:DigestValue&gt;...&lt;/ds:DigestValue&gt;</w:t>
      </w:r>
    </w:p>
    <w:p w14:paraId="449A57FE" w14:textId="77777777" w:rsidR="0054562C" w:rsidRPr="0054562C" w:rsidRDefault="0054562C" w:rsidP="0054562C">
      <w:pPr>
        <w:pStyle w:val="HTML-voorafopgemaakt"/>
        <w:rPr>
          <w:sz w:val="16"/>
          <w:lang w:val="en-GB"/>
        </w:rPr>
      </w:pPr>
      <w:r w:rsidRPr="0054562C">
        <w:rPr>
          <w:sz w:val="16"/>
          <w:lang w:val="en-GB"/>
        </w:rPr>
        <w:t xml:space="preserve">            &lt;/ds:Reference&gt;</w:t>
      </w:r>
    </w:p>
    <w:p w14:paraId="702E93A5" w14:textId="77777777" w:rsidR="0054562C" w:rsidRPr="0054562C" w:rsidRDefault="0054562C" w:rsidP="0054562C">
      <w:pPr>
        <w:pStyle w:val="HTML-voorafopgemaakt"/>
        <w:rPr>
          <w:sz w:val="16"/>
          <w:lang w:val="en-GB"/>
        </w:rPr>
      </w:pPr>
      <w:r w:rsidRPr="0054562C">
        <w:rPr>
          <w:sz w:val="16"/>
          <w:lang w:val="en-GB"/>
        </w:rPr>
        <w:t xml:space="preserve">        &lt;/ds:SignedInfo&gt;</w:t>
      </w:r>
    </w:p>
    <w:p w14:paraId="45E3221E" w14:textId="77777777" w:rsidR="0054562C" w:rsidRPr="0054562C" w:rsidRDefault="0054562C" w:rsidP="0054562C">
      <w:pPr>
        <w:pStyle w:val="HTML-voorafopgemaakt"/>
        <w:rPr>
          <w:sz w:val="16"/>
          <w:lang w:val="en-GB"/>
        </w:rPr>
      </w:pPr>
      <w:r w:rsidRPr="0054562C">
        <w:rPr>
          <w:sz w:val="16"/>
          <w:lang w:val="en-GB"/>
        </w:rPr>
        <w:t xml:space="preserve">        &lt;ds:SignatureValue&gt;...&lt;/ds:SignatureValue&gt;</w:t>
      </w:r>
    </w:p>
    <w:p w14:paraId="35A0B86F" w14:textId="77777777" w:rsidR="0054562C" w:rsidRPr="0054562C" w:rsidRDefault="0054562C" w:rsidP="0054562C">
      <w:pPr>
        <w:pStyle w:val="HTML-voorafopgemaakt"/>
        <w:rPr>
          <w:sz w:val="16"/>
          <w:lang w:val="en-GB"/>
        </w:rPr>
      </w:pPr>
      <w:r w:rsidRPr="0054562C">
        <w:rPr>
          <w:sz w:val="16"/>
          <w:lang w:val="en-GB"/>
        </w:rPr>
        <w:t xml:space="preserve">        &lt;ds:KeyInfo&gt;</w:t>
      </w:r>
    </w:p>
    <w:p w14:paraId="71D04480" w14:textId="77777777" w:rsidR="0054562C" w:rsidRPr="0054562C" w:rsidRDefault="0054562C" w:rsidP="0054562C">
      <w:pPr>
        <w:pStyle w:val="HTML-voorafopgemaakt"/>
        <w:rPr>
          <w:sz w:val="16"/>
          <w:lang w:val="en-GB"/>
        </w:rPr>
      </w:pPr>
      <w:r w:rsidRPr="0054562C">
        <w:rPr>
          <w:sz w:val="16"/>
          <w:lang w:val="en-GB"/>
        </w:rPr>
        <w:t xml:space="preserve">            &lt;ds:KeyName&gt;...&lt;/ds:KeyName&gt;</w:t>
      </w:r>
    </w:p>
    <w:p w14:paraId="5DE0DBF5" w14:textId="77777777" w:rsidR="0054562C" w:rsidRPr="0054562C" w:rsidRDefault="0054562C" w:rsidP="0054562C">
      <w:pPr>
        <w:pStyle w:val="HTML-voorafopgemaakt"/>
        <w:rPr>
          <w:sz w:val="16"/>
          <w:lang w:val="en-GB"/>
        </w:rPr>
      </w:pPr>
      <w:r w:rsidRPr="0054562C">
        <w:rPr>
          <w:sz w:val="16"/>
          <w:lang w:val="en-GB"/>
        </w:rPr>
        <w:t xml:space="preserve">        &lt;/ds:KeyInfo&gt;</w:t>
      </w:r>
    </w:p>
    <w:p w14:paraId="166330C8" w14:textId="77777777" w:rsidR="0054562C" w:rsidRPr="0054562C" w:rsidRDefault="0054562C" w:rsidP="0054562C">
      <w:pPr>
        <w:pStyle w:val="HTML-voorafopgemaakt"/>
        <w:rPr>
          <w:sz w:val="16"/>
          <w:lang w:val="en-GB"/>
        </w:rPr>
      </w:pPr>
      <w:r w:rsidRPr="0054562C">
        <w:rPr>
          <w:sz w:val="16"/>
          <w:lang w:val="en-GB"/>
        </w:rPr>
        <w:t xml:space="preserve">    &lt;/ds:Signature&gt;</w:t>
      </w:r>
    </w:p>
    <w:p w14:paraId="765315E9" w14:textId="77777777" w:rsidR="0054562C" w:rsidRPr="0054562C" w:rsidRDefault="0054562C" w:rsidP="0054562C">
      <w:pPr>
        <w:pStyle w:val="HTML-voorafopgemaakt"/>
        <w:rPr>
          <w:sz w:val="16"/>
          <w:lang w:val="en-GB"/>
        </w:rPr>
      </w:pPr>
      <w:r w:rsidRPr="0054562C">
        <w:rPr>
          <w:sz w:val="16"/>
          <w:lang w:val="en-GB"/>
        </w:rPr>
        <w:t xml:space="preserve">    &lt;samlp:Status&gt;</w:t>
      </w:r>
    </w:p>
    <w:p w14:paraId="6C7C80C1" w14:textId="77777777" w:rsidR="0054562C" w:rsidRPr="0054562C" w:rsidRDefault="0054562C" w:rsidP="0054562C">
      <w:pPr>
        <w:pStyle w:val="HTML-voorafopgemaakt"/>
        <w:rPr>
          <w:sz w:val="16"/>
          <w:lang w:val="en-GB"/>
        </w:rPr>
      </w:pPr>
      <w:r w:rsidRPr="0054562C">
        <w:rPr>
          <w:sz w:val="16"/>
          <w:lang w:val="en-GB"/>
        </w:rPr>
        <w:t xml:space="preserve">      &lt;samlp:StatusCode Value="urn:oasis:names:tc:SAML:2.0:status:Success"/&gt;</w:t>
      </w:r>
    </w:p>
    <w:p w14:paraId="7F6468B7" w14:textId="77777777" w:rsidR="0054562C" w:rsidRPr="0054562C" w:rsidRDefault="0054562C" w:rsidP="0054562C">
      <w:pPr>
        <w:pStyle w:val="HTML-voorafopgemaakt"/>
        <w:rPr>
          <w:sz w:val="16"/>
          <w:lang w:val="en-GB"/>
        </w:rPr>
      </w:pPr>
      <w:r w:rsidRPr="0054562C">
        <w:rPr>
          <w:sz w:val="16"/>
          <w:lang w:val="en-GB"/>
        </w:rPr>
        <w:t xml:space="preserve">    &lt;/samlp:Status&gt;</w:t>
      </w:r>
    </w:p>
    <w:p w14:paraId="4A123761" w14:textId="77777777" w:rsidR="0054562C" w:rsidRPr="0054562C" w:rsidRDefault="0054562C" w:rsidP="0054562C">
      <w:pPr>
        <w:pStyle w:val="HTML-voorafopgemaakt"/>
        <w:rPr>
          <w:sz w:val="16"/>
          <w:lang w:val="en-GB"/>
        </w:rPr>
      </w:pPr>
      <w:r w:rsidRPr="0054562C">
        <w:rPr>
          <w:sz w:val="16"/>
          <w:lang w:val="en-GB"/>
        </w:rPr>
        <w:t xml:space="preserve">    &lt;saml:Assertion ID="_f0ba7712-50e4-4d30-8bb5-e63a771507de" IssueInstant="2015-04-10T11:16:28Z" Version="2.0"&gt;</w:t>
      </w:r>
    </w:p>
    <w:p w14:paraId="37E36AAB" w14:textId="77777777" w:rsidR="0054562C" w:rsidRPr="0054562C" w:rsidRDefault="0054562C" w:rsidP="0054562C">
      <w:pPr>
        <w:pStyle w:val="HTML-voorafopgemaakt"/>
        <w:rPr>
          <w:sz w:val="16"/>
          <w:lang w:val="en-GB"/>
        </w:rPr>
      </w:pPr>
      <w:r w:rsidRPr="0054562C">
        <w:rPr>
          <w:sz w:val="16"/>
          <w:lang w:val="en-GB"/>
        </w:rPr>
        <w:t xml:space="preserve">        &lt;saml:Issuer xmlns:saml="urn:oasis:names:tc:SAML:2.0:assertion"&gt;urn:etoegang:AD:...&lt;/saml:Issuer&gt;</w:t>
      </w:r>
    </w:p>
    <w:p w14:paraId="2A7FE136" w14:textId="77777777" w:rsidR="0054562C" w:rsidRPr="0054562C" w:rsidRDefault="0054562C" w:rsidP="0054562C">
      <w:pPr>
        <w:pStyle w:val="HTML-voorafopgemaakt"/>
        <w:rPr>
          <w:sz w:val="16"/>
          <w:lang w:val="en-GB"/>
        </w:rPr>
      </w:pPr>
      <w:r w:rsidRPr="0054562C">
        <w:rPr>
          <w:sz w:val="16"/>
          <w:lang w:val="en-GB"/>
        </w:rPr>
        <w:t xml:space="preserve">        ....</w:t>
      </w:r>
    </w:p>
    <w:p w14:paraId="06EFAC36" w14:textId="77777777" w:rsidR="0054562C" w:rsidRPr="0054562C" w:rsidRDefault="0054562C" w:rsidP="0054562C">
      <w:pPr>
        <w:pStyle w:val="HTML-voorafopgemaakt"/>
        <w:rPr>
          <w:sz w:val="16"/>
          <w:lang w:val="en-GB"/>
        </w:rPr>
      </w:pPr>
      <w:r w:rsidRPr="0054562C">
        <w:rPr>
          <w:sz w:val="16"/>
          <w:lang w:val="en-GB"/>
        </w:rPr>
        <w:t xml:space="preserve">    &lt;/saml:Assertion&gt;</w:t>
      </w:r>
    </w:p>
    <w:p w14:paraId="33AE540E" w14:textId="77777777" w:rsidR="0054562C" w:rsidRPr="0054562C" w:rsidRDefault="0054562C" w:rsidP="0054562C">
      <w:pPr>
        <w:pStyle w:val="HTML-voorafopgemaakt"/>
        <w:rPr>
          <w:sz w:val="16"/>
          <w:lang w:val="en-GB"/>
        </w:rPr>
      </w:pPr>
      <w:r w:rsidRPr="0054562C">
        <w:rPr>
          <w:sz w:val="16"/>
          <w:lang w:val="en-GB"/>
        </w:rPr>
        <w:t>&lt;/samlp:Response&gt;</w:t>
      </w:r>
    </w:p>
    <w:p w14:paraId="41DB7F04" w14:textId="77777777" w:rsidR="0054562C" w:rsidRPr="0054562C" w:rsidRDefault="0054562C" w:rsidP="0054562C">
      <w:pPr>
        <w:pStyle w:val="HTML-voorafopgemaakt"/>
        <w:rPr>
          <w:lang w:val="en-GB"/>
        </w:rPr>
      </w:pPr>
    </w:p>
    <w:p w14:paraId="1CA4A5CE" w14:textId="77777777" w:rsidR="0054562C" w:rsidRPr="0054562C" w:rsidRDefault="0054562C" w:rsidP="0054562C">
      <w:pPr>
        <w:pStyle w:val="Normaalweb"/>
        <w:rPr>
          <w:lang w:val="en-GB"/>
        </w:rPr>
      </w:pPr>
      <w:r w:rsidRPr="0054562C">
        <w:rPr>
          <w:lang w:val="en-GB"/>
        </w:rPr>
        <w:t>Note: the above example only provides the response. The response will be send via an Artifact binding.</w:t>
      </w:r>
    </w:p>
    <w:p w14:paraId="73799225" w14:textId="77777777" w:rsidR="0054562C" w:rsidRDefault="0054562C" w:rsidP="0054562C">
      <w:pPr>
        <w:pStyle w:val="Kop3"/>
        <w:rPr>
          <w:rFonts w:eastAsia="Times New Roman"/>
        </w:rPr>
      </w:pPr>
      <w:r>
        <w:rPr>
          <w:rFonts w:eastAsia="Times New Roman"/>
        </w:rPr>
        <w:t>Authentication assertion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17"/>
        <w:gridCol w:w="1768"/>
        <w:gridCol w:w="7647"/>
      </w:tblGrid>
      <w:tr w:rsidR="0054562C" w:rsidRPr="00FA318C" w14:paraId="7CC44611"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88C21" w14:textId="77777777" w:rsidR="0054562C" w:rsidRPr="0054562C" w:rsidRDefault="0054562C" w:rsidP="0054562C">
            <w:pPr>
              <w:pStyle w:val="Normaalweb"/>
              <w:rPr>
                <w:sz w:val="20"/>
              </w:rPr>
            </w:pPr>
            <w:r w:rsidRPr="0054562C">
              <w:rPr>
                <w:sz w:val="20"/>
              </w:rPr>
              <w:t>Assertion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49D0B" w14:textId="77777777" w:rsidR="0054562C" w:rsidRPr="0054562C" w:rsidRDefault="0054562C" w:rsidP="0054562C">
            <w:pPr>
              <w:pStyle w:val="Normaalweb"/>
              <w:jc w:val="center"/>
              <w:rPr>
                <w:b/>
                <w:bCs/>
                <w:sz w:val="20"/>
              </w:rPr>
            </w:pPr>
            <w:r w:rsidRPr="0054562C">
              <w:rPr>
                <w:b/>
                <w:bCs/>
                <w:sz w:val="20"/>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95450" w14:textId="77777777" w:rsidR="0054562C" w:rsidRPr="0054562C" w:rsidRDefault="0054562C" w:rsidP="0054562C">
            <w:pPr>
              <w:pStyle w:val="Normaalweb"/>
              <w:rPr>
                <w:sz w:val="20"/>
                <w:lang w:val="en-GB"/>
              </w:rPr>
            </w:pPr>
            <w:r w:rsidRPr="0054562C">
              <w:rPr>
                <w:sz w:val="20"/>
                <w:lang w:val="en-GB"/>
              </w:rPr>
              <w:t>SAML: Version of the SAML protocol. The value MUST be '2.0'</w:t>
            </w:r>
          </w:p>
        </w:tc>
      </w:tr>
      <w:tr w:rsidR="0054562C" w:rsidRPr="00FA318C" w14:paraId="42EB95B5"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C1058C" w14:textId="77777777" w:rsidR="0054562C" w:rsidRPr="0054562C" w:rsidRDefault="0054562C" w:rsidP="0054562C">
            <w:pPr>
              <w:pStyle w:val="Normaalweb"/>
              <w:rPr>
                <w:sz w:val="20"/>
                <w:lang w:val="en-GB"/>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FE79A4" w14:textId="77777777" w:rsidR="0054562C" w:rsidRPr="0054562C" w:rsidRDefault="0054562C" w:rsidP="0054562C">
            <w:pPr>
              <w:pStyle w:val="Normaalweb"/>
              <w:jc w:val="center"/>
              <w:rPr>
                <w:b/>
                <w:bCs/>
                <w:sz w:val="20"/>
              </w:rPr>
            </w:pPr>
            <w:r w:rsidRPr="0054562C">
              <w:rPr>
                <w:b/>
                <w:bCs/>
                <w:sz w:val="20"/>
              </w:rP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D61BE" w14:textId="77777777" w:rsidR="0054562C" w:rsidRPr="0054562C" w:rsidRDefault="0054562C" w:rsidP="0054562C">
            <w:pPr>
              <w:pStyle w:val="Normaalweb"/>
              <w:rPr>
                <w:sz w:val="20"/>
                <w:lang w:val="en-GB"/>
              </w:rPr>
            </w:pPr>
            <w:r w:rsidRPr="0054562C">
              <w:rPr>
                <w:sz w:val="20"/>
                <w:lang w:val="en-GB"/>
              </w:rPr>
              <w:t>SAML: Unique reference to the assertion</w:t>
            </w:r>
          </w:p>
        </w:tc>
      </w:tr>
      <w:tr w:rsidR="0054562C" w:rsidRPr="00FA318C" w14:paraId="30A84BE8"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B18DE" w14:textId="77777777" w:rsidR="0054562C" w:rsidRPr="0054562C" w:rsidRDefault="0054562C" w:rsidP="0054562C">
            <w:pPr>
              <w:pStyle w:val="Normaalweb"/>
              <w:rPr>
                <w:sz w:val="20"/>
                <w:lang w:val="en-GB"/>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55EDDE" w14:textId="77777777" w:rsidR="0054562C" w:rsidRPr="0054562C" w:rsidRDefault="0054562C" w:rsidP="0054562C">
            <w:pPr>
              <w:pStyle w:val="Normaalweb"/>
              <w:jc w:val="center"/>
              <w:rPr>
                <w:b/>
                <w:bCs/>
                <w:sz w:val="20"/>
              </w:rPr>
            </w:pPr>
            <w:r w:rsidRPr="0054562C">
              <w:rPr>
                <w:b/>
                <w:bCs/>
                <w:sz w:val="20"/>
              </w:rPr>
              <w:t>@IssueInstant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9322BC" w14:textId="77777777" w:rsidR="0054562C" w:rsidRPr="0054562C" w:rsidRDefault="0054562C" w:rsidP="0054562C">
            <w:pPr>
              <w:pStyle w:val="Normaalweb"/>
              <w:rPr>
                <w:sz w:val="20"/>
                <w:lang w:val="en-GB"/>
              </w:rPr>
            </w:pPr>
            <w:r w:rsidRPr="0054562C">
              <w:rPr>
                <w:sz w:val="20"/>
                <w:lang w:val="en-GB"/>
              </w:rPr>
              <w:t>SAML: Time at which the assertion was created</w:t>
            </w:r>
          </w:p>
        </w:tc>
      </w:tr>
      <w:tr w:rsidR="0054562C" w:rsidRPr="00FA318C" w14:paraId="6ECBD868"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74D34E" w14:textId="77777777" w:rsidR="0054562C" w:rsidRPr="0054562C" w:rsidRDefault="0054562C" w:rsidP="0054562C">
            <w:pPr>
              <w:pStyle w:val="Normaalweb"/>
              <w:rPr>
                <w:sz w:val="20"/>
                <w:lang w:val="en-GB"/>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B30DF" w14:textId="77777777" w:rsidR="0054562C" w:rsidRPr="0054562C" w:rsidRDefault="0054562C" w:rsidP="0054562C">
            <w:pPr>
              <w:pStyle w:val="Normaalweb"/>
              <w:jc w:val="center"/>
              <w:rPr>
                <w:b/>
                <w:bCs/>
                <w:sz w:val="20"/>
              </w:rPr>
            </w:pPr>
            <w:r w:rsidRPr="0054562C">
              <w:rPr>
                <w:b/>
                <w:bCs/>
                <w:sz w:val="20"/>
              </w:rPr>
              <w:t>Issuer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EDD8A" w14:textId="3372E2EC" w:rsidR="0054562C" w:rsidRPr="0054562C" w:rsidRDefault="0054562C" w:rsidP="0054562C">
            <w:pPr>
              <w:pStyle w:val="Normaalweb"/>
              <w:rPr>
                <w:sz w:val="20"/>
                <w:lang w:val="en-GB"/>
              </w:rPr>
            </w:pPr>
            <w:r w:rsidRPr="0054562C">
              <w:rPr>
                <w:sz w:val="20"/>
                <w:lang w:val="en-GB"/>
              </w:rPr>
              <w:t xml:space="preserve">Elektronische Toegangsdiensten: MUST contain the </w:t>
            </w:r>
            <w:hyperlink r:id="rId86" w:history="1">
              <w:r w:rsidRPr="0054562C">
                <w:rPr>
                  <w:rStyle w:val="Hyperlink"/>
                  <w:sz w:val="20"/>
                  <w:lang w:val="en-GB"/>
                </w:rPr>
                <w:t>EntityID</w:t>
              </w:r>
            </w:hyperlink>
            <w:r w:rsidRPr="0054562C">
              <w:rPr>
                <w:sz w:val="20"/>
                <w:lang w:val="en-GB"/>
              </w:rPr>
              <w:t xml:space="preserve"> of the AD.</w:t>
            </w:r>
          </w:p>
          <w:p w14:paraId="78B5BACA" w14:textId="77777777" w:rsidR="0054562C" w:rsidRPr="0054562C" w:rsidRDefault="0054562C" w:rsidP="0054562C">
            <w:pPr>
              <w:pStyle w:val="Normaalweb"/>
              <w:rPr>
                <w:sz w:val="20"/>
                <w:lang w:val="en-GB"/>
              </w:rPr>
            </w:pPr>
            <w:r w:rsidRPr="0054562C">
              <w:rPr>
                <w:sz w:val="20"/>
                <w:lang w:val="en-GB"/>
              </w:rPr>
              <w:t>The attributes NameQualifier, SPNameQualifier, Format and SPProvidedID MUST NOT be included.</w:t>
            </w:r>
          </w:p>
        </w:tc>
      </w:tr>
      <w:tr w:rsidR="0054562C" w14:paraId="2404F584"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A05E5" w14:textId="77777777" w:rsidR="0054562C" w:rsidRPr="0054562C" w:rsidRDefault="0054562C" w:rsidP="0054562C">
            <w:pPr>
              <w:pStyle w:val="Normaalweb"/>
              <w:rPr>
                <w:sz w:val="20"/>
                <w:lang w:val="en-GB"/>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0DC43" w14:textId="77777777" w:rsidR="0054562C" w:rsidRPr="0054562C" w:rsidRDefault="0054562C" w:rsidP="0054562C">
            <w:pPr>
              <w:pStyle w:val="Normaalweb"/>
              <w:jc w:val="center"/>
              <w:rPr>
                <w:b/>
                <w:bCs/>
                <w:sz w:val="20"/>
              </w:rPr>
            </w:pPr>
            <w:r w:rsidRPr="0054562C">
              <w:rPr>
                <w:b/>
                <w:bCs/>
                <w:sz w:val="20"/>
              </w:rPr>
              <w:t>Signature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EC769" w14:textId="77777777" w:rsidR="0054562C" w:rsidRPr="0054562C" w:rsidRDefault="0054562C" w:rsidP="0054562C">
            <w:pPr>
              <w:pStyle w:val="Normaalweb"/>
              <w:rPr>
                <w:sz w:val="20"/>
              </w:rPr>
            </w:pPr>
            <w:r w:rsidRPr="0054562C">
              <w:rPr>
                <w:sz w:val="20"/>
              </w:rPr>
              <w:t>Elektronische Toegangsdiensten: MUST be included</w:t>
            </w:r>
          </w:p>
        </w:tc>
      </w:tr>
      <w:tr w:rsidR="0054562C" w14:paraId="3675C209"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4B91DB" w14:textId="77777777" w:rsidR="0054562C" w:rsidRPr="0054562C" w:rsidRDefault="0054562C" w:rsidP="0054562C">
            <w:pPr>
              <w:pStyle w:val="Normaalweb"/>
              <w:rPr>
                <w:sz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774A6" w14:textId="77777777" w:rsidR="0054562C" w:rsidRPr="0054562C" w:rsidRDefault="0054562C" w:rsidP="0054562C">
            <w:pPr>
              <w:pStyle w:val="Normaalweb"/>
              <w:jc w:val="center"/>
              <w:rPr>
                <w:b/>
                <w:bCs/>
                <w:sz w:val="20"/>
              </w:rPr>
            </w:pPr>
            <w:r w:rsidRPr="0054562C">
              <w:rPr>
                <w:b/>
                <w:bCs/>
                <w:sz w:val="20"/>
              </w:rPr>
              <w:t>Subject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B2C1F9" w14:textId="77777777" w:rsidR="0054562C" w:rsidRPr="0054562C" w:rsidRDefault="0054562C" w:rsidP="0054562C">
            <w:pPr>
              <w:pStyle w:val="Normaalweb"/>
              <w:rPr>
                <w:sz w:val="20"/>
                <w:lang w:val="en-GB"/>
              </w:rPr>
            </w:pPr>
            <w:r w:rsidRPr="0054562C">
              <w:rPr>
                <w:sz w:val="20"/>
                <w:lang w:val="en-GB"/>
              </w:rPr>
              <w:t>Elektronische Toegangsdiensten: MUST contain a &lt;NameID&gt; with a Transient ID.</w:t>
            </w:r>
          </w:p>
          <w:p w14:paraId="57C833BD" w14:textId="41FBD643" w:rsidR="0054562C" w:rsidRPr="0054562C" w:rsidRDefault="0054562C" w:rsidP="0054562C">
            <w:pPr>
              <w:pStyle w:val="Normaalweb"/>
              <w:rPr>
                <w:sz w:val="20"/>
              </w:rPr>
            </w:pPr>
            <w:r w:rsidRPr="0054562C">
              <w:rPr>
                <w:sz w:val="20"/>
                <w:lang w:val="en-GB"/>
              </w:rPr>
              <w:t>A </w:t>
            </w:r>
            <w:hyperlink r:id="rId87" w:history="1">
              <w:r w:rsidRPr="0054562C">
                <w:rPr>
                  <w:rStyle w:val="Hyperlink"/>
                  <w:sz w:val="20"/>
                  <w:lang w:val="en-GB"/>
                </w:rPr>
                <w:t>SubjectConfirmation</w:t>
              </w:r>
            </w:hyperlink>
            <w:r w:rsidRPr="0054562C">
              <w:rPr>
                <w:sz w:val="20"/>
                <w:lang w:val="en-GB"/>
              </w:rPr>
              <w:t xml:space="preserve"> element that meets the Web Browser SSO profile MUST be included.  In case of Dienstbemiddeling (Service intermediation), contains the SubjectConfirmation conform 'holder-of-key' for the Dienstbemiddelaar (service intermediary) as well. </w:t>
            </w:r>
            <w:r w:rsidRPr="0054562C">
              <w:rPr>
                <w:sz w:val="20"/>
              </w:rPr>
              <w:t>Other SubjectConfirmation or SubjectConfirmationData elements MUST NOT be included.</w:t>
            </w:r>
          </w:p>
        </w:tc>
      </w:tr>
      <w:tr w:rsidR="0054562C" w:rsidRPr="00FA318C" w14:paraId="4C761265"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1AE15" w14:textId="77777777" w:rsidR="0054562C" w:rsidRPr="0054562C" w:rsidRDefault="0054562C" w:rsidP="0054562C">
            <w:pPr>
              <w:pStyle w:val="Normaalweb"/>
              <w:rPr>
                <w:sz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03B29" w14:textId="77777777" w:rsidR="0054562C" w:rsidRPr="0054562C" w:rsidRDefault="0054562C" w:rsidP="0054562C">
            <w:pPr>
              <w:pStyle w:val="Normaalweb"/>
              <w:jc w:val="center"/>
              <w:rPr>
                <w:b/>
                <w:bCs/>
                <w:sz w:val="20"/>
              </w:rPr>
            </w:pPr>
            <w:r w:rsidRPr="0054562C">
              <w:rPr>
                <w:b/>
                <w:bCs/>
                <w:sz w:val="20"/>
              </w:rPr>
              <w:t>Conditions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0A8470" w14:textId="77777777" w:rsidR="0054562C" w:rsidRPr="0054562C" w:rsidRDefault="0054562C" w:rsidP="0054562C">
            <w:pPr>
              <w:pStyle w:val="Normaalweb"/>
              <w:rPr>
                <w:sz w:val="20"/>
                <w:lang w:val="en-GB"/>
              </w:rPr>
            </w:pPr>
            <w:r w:rsidRPr="0054562C">
              <w:rPr>
                <w:sz w:val="20"/>
                <w:lang w:val="en-GB"/>
              </w:rPr>
              <w:t>Elektronische Toegangsdiensten: MUST be included. The attributes NotBefore and NotOnOrAfter MAY be included but should be ignored by the receiver.</w:t>
            </w:r>
          </w:p>
          <w:p w14:paraId="27878FEF" w14:textId="77777777" w:rsidR="0054562C" w:rsidRPr="0054562C" w:rsidRDefault="0054562C" w:rsidP="0054562C">
            <w:pPr>
              <w:pStyle w:val="Normaalweb"/>
              <w:rPr>
                <w:sz w:val="20"/>
                <w:lang w:val="en-GB"/>
              </w:rPr>
            </w:pPr>
            <w:r w:rsidRPr="0054562C">
              <w:rPr>
                <w:sz w:val="20"/>
                <w:lang w:val="en-GB"/>
              </w:rPr>
              <w:t>An Audience element in the AudienceRestriction element that meets the Web Browser SSO profile MUST be included.</w:t>
            </w:r>
          </w:p>
          <w:p w14:paraId="16A99619" w14:textId="77777777" w:rsidR="0054562C" w:rsidRPr="0054562C" w:rsidRDefault="0054562C" w:rsidP="0054562C">
            <w:pPr>
              <w:pStyle w:val="Normaalweb"/>
              <w:rPr>
                <w:sz w:val="20"/>
                <w:lang w:val="en-GB"/>
              </w:rPr>
            </w:pPr>
            <w:r w:rsidRPr="0054562C">
              <w:rPr>
                <w:sz w:val="20"/>
                <w:lang w:val="en-GB"/>
              </w:rPr>
              <w:t>Other audience elements MUST include relevant parties: EntityIDs of the requesting DV and the MR/KR/HM (if applicable) to whom the assertion will be targeted. In case of Dienstbemiddeling (service intermediation), both the Dienstaanbieder (service supplier) and Dienstbemiddelaar (service intermediary) are a relevant party and must be listed as audience. For a Dienstaanbieder for whom only the OIN is known, the notation 'urn:etoegang:DV:</w:t>
            </w:r>
            <w:r w:rsidRPr="0054562C">
              <w:rPr>
                <w:rStyle w:val="Nadruk"/>
                <w:sz w:val="20"/>
                <w:lang w:val="en-GB"/>
              </w:rPr>
              <w:t>&lt;OIN&gt;</w:t>
            </w:r>
            <w:r w:rsidRPr="0054562C">
              <w:rPr>
                <w:sz w:val="20"/>
                <w:lang w:val="en-GB"/>
              </w:rPr>
              <w:t>' is to be used.</w:t>
            </w:r>
          </w:p>
          <w:p w14:paraId="02F0017F" w14:textId="77777777" w:rsidR="0054562C" w:rsidRPr="0054562C" w:rsidRDefault="0054562C" w:rsidP="0054562C">
            <w:pPr>
              <w:pStyle w:val="Normaalweb"/>
              <w:rPr>
                <w:sz w:val="20"/>
                <w:lang w:val="en-GB"/>
              </w:rPr>
            </w:pPr>
            <w:r w:rsidRPr="0054562C">
              <w:rPr>
                <w:sz w:val="20"/>
                <w:lang w:val="en-GB"/>
              </w:rPr>
              <w:t>Other conditions MUST NOT be included.</w:t>
            </w:r>
          </w:p>
        </w:tc>
      </w:tr>
      <w:tr w:rsidR="0054562C" w14:paraId="4310BAAE"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C7B71" w14:textId="77777777" w:rsidR="0054562C" w:rsidRPr="0054562C" w:rsidRDefault="0054562C" w:rsidP="0054562C">
            <w:pPr>
              <w:pStyle w:val="Normaalweb"/>
              <w:rPr>
                <w:sz w:val="20"/>
                <w:lang w:val="en-GB"/>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088B39" w14:textId="77777777" w:rsidR="0054562C" w:rsidRPr="0054562C" w:rsidRDefault="0054562C" w:rsidP="0054562C">
            <w:pPr>
              <w:pStyle w:val="Normaalweb"/>
              <w:jc w:val="center"/>
              <w:rPr>
                <w:b/>
                <w:bCs/>
                <w:sz w:val="20"/>
              </w:rPr>
            </w:pPr>
            <w:r w:rsidRPr="0054562C">
              <w:rPr>
                <w:b/>
                <w:bCs/>
                <w:sz w:val="20"/>
              </w:rPr>
              <w:t>Advice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D1D623" w14:textId="77777777" w:rsidR="0054562C" w:rsidRPr="0054562C" w:rsidRDefault="0054562C" w:rsidP="0054562C">
            <w:pPr>
              <w:pStyle w:val="Normaalweb"/>
              <w:rPr>
                <w:sz w:val="20"/>
              </w:rPr>
            </w:pPr>
            <w:r w:rsidRPr="0054562C">
              <w:rPr>
                <w:sz w:val="20"/>
              </w:rPr>
              <w:t>Elektronische Toegangsdiensten: MUST NOT be included</w:t>
            </w:r>
          </w:p>
        </w:tc>
      </w:tr>
      <w:tr w:rsidR="0054562C" w:rsidRPr="00FA318C" w14:paraId="071EB510"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6875D" w14:textId="77777777" w:rsidR="0054562C" w:rsidRPr="0054562C" w:rsidRDefault="0054562C" w:rsidP="0054562C">
            <w:pPr>
              <w:pStyle w:val="Normaalweb"/>
              <w:rPr>
                <w:sz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3F90B" w14:textId="77777777" w:rsidR="0054562C" w:rsidRPr="0054562C" w:rsidRDefault="0054562C" w:rsidP="0054562C">
            <w:pPr>
              <w:pStyle w:val="Normaalweb"/>
              <w:jc w:val="center"/>
              <w:rPr>
                <w:b/>
                <w:bCs/>
                <w:sz w:val="20"/>
              </w:rPr>
            </w:pPr>
            <w:r w:rsidRPr="0054562C">
              <w:rPr>
                <w:b/>
                <w:bCs/>
                <w:sz w:val="20"/>
              </w:rPr>
              <w:t>AuthnStatement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5D106" w14:textId="77777777" w:rsidR="0054562C" w:rsidRPr="0054562C" w:rsidRDefault="0054562C" w:rsidP="0054562C">
            <w:pPr>
              <w:pStyle w:val="Normaalweb"/>
              <w:rPr>
                <w:sz w:val="20"/>
                <w:lang w:val="en-GB"/>
              </w:rPr>
            </w:pPr>
            <w:r w:rsidRPr="0054562C">
              <w:rPr>
                <w:sz w:val="20"/>
                <w:lang w:val="en-GB"/>
              </w:rPr>
              <w:t>Elektronische Toegangsdiensten: The attribute AuthnInstant MUST contain the time of authentication.</w:t>
            </w:r>
          </w:p>
          <w:p w14:paraId="6E70853B" w14:textId="4DFA9934" w:rsidR="0054562C" w:rsidRPr="0054562C" w:rsidRDefault="0054562C" w:rsidP="0054562C">
            <w:pPr>
              <w:pStyle w:val="Normaalweb"/>
              <w:rPr>
                <w:sz w:val="20"/>
                <w:lang w:val="en-GB"/>
              </w:rPr>
            </w:pPr>
            <w:r w:rsidRPr="0054562C">
              <w:rPr>
                <w:sz w:val="20"/>
                <w:lang w:val="en-GB"/>
              </w:rPr>
              <w:t xml:space="preserve">The AuthnContext element MUST contain an AuthnContextClassRef element containing the level of assurance at which authentication took place and an AuthenticatingAuthority element containing the </w:t>
            </w:r>
            <w:hyperlink r:id="rId88" w:history="1">
              <w:r w:rsidRPr="0054562C">
                <w:rPr>
                  <w:rStyle w:val="Hyperlink"/>
                  <w:sz w:val="20"/>
                  <w:lang w:val="en-GB"/>
                </w:rPr>
                <w:t>OIN format</w:t>
              </w:r>
            </w:hyperlink>
            <w:r w:rsidRPr="0054562C">
              <w:rPr>
                <w:sz w:val="20"/>
                <w:lang w:val="en-GB"/>
              </w:rPr>
              <w:t xml:space="preserve"> of the KvK number of the AD.</w:t>
            </w:r>
          </w:p>
          <w:p w14:paraId="6DB40F29" w14:textId="77777777" w:rsidR="0054562C" w:rsidRPr="0054562C" w:rsidRDefault="0054562C" w:rsidP="0054562C">
            <w:pPr>
              <w:pStyle w:val="Normaalweb"/>
              <w:rPr>
                <w:sz w:val="20"/>
                <w:lang w:val="en-GB"/>
              </w:rPr>
            </w:pPr>
            <w:r w:rsidRPr="0054562C">
              <w:rPr>
                <w:sz w:val="20"/>
                <w:lang w:val="en-GB"/>
              </w:rPr>
              <w:t>In the case of proxying, AuthenticatingAuthority element MUST be populated with a unique identifying attribute for the party that carried out the authentication.</w:t>
            </w:r>
          </w:p>
          <w:p w14:paraId="2FB67E79" w14:textId="77777777" w:rsidR="0054562C" w:rsidRPr="0054562C" w:rsidRDefault="0054562C" w:rsidP="0054562C">
            <w:pPr>
              <w:pStyle w:val="Normaalweb"/>
              <w:rPr>
                <w:sz w:val="20"/>
                <w:lang w:val="en-GB"/>
              </w:rPr>
            </w:pPr>
            <w:r w:rsidRPr="0054562C">
              <w:rPr>
                <w:sz w:val="20"/>
                <w:lang w:val="en-GB"/>
              </w:rPr>
              <w:t>Other attributes and elements MUST NOT be included.</w:t>
            </w:r>
          </w:p>
        </w:tc>
      </w:tr>
      <w:tr w:rsidR="0054562C" w:rsidRPr="00FA318C" w14:paraId="257890A5"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4D6C4" w14:textId="77777777" w:rsidR="0054562C" w:rsidRPr="0054562C" w:rsidRDefault="0054562C" w:rsidP="0054562C">
            <w:pPr>
              <w:pStyle w:val="Normaalweb"/>
              <w:rPr>
                <w:sz w:val="20"/>
                <w:lang w:val="en-GB"/>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000A1" w14:textId="77777777" w:rsidR="0054562C" w:rsidRPr="0054562C" w:rsidRDefault="0054562C" w:rsidP="0054562C">
            <w:pPr>
              <w:pStyle w:val="Normaalweb"/>
              <w:jc w:val="center"/>
              <w:rPr>
                <w:b/>
                <w:bCs/>
                <w:sz w:val="20"/>
              </w:rPr>
            </w:pPr>
            <w:r w:rsidRPr="0054562C">
              <w:rPr>
                <w:b/>
                <w:bCs/>
                <w:sz w:val="20"/>
              </w:rPr>
              <w:t>Optional Attribute-Statement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1579F" w14:textId="77777777" w:rsidR="004C50A8" w:rsidRDefault="0054562C" w:rsidP="0054562C">
            <w:pPr>
              <w:pStyle w:val="Normaalweb"/>
              <w:rPr>
                <w:sz w:val="20"/>
                <w:lang w:val="en-GB"/>
              </w:rPr>
            </w:pPr>
            <w:r w:rsidRPr="0054562C">
              <w:rPr>
                <w:sz w:val="20"/>
                <w:lang w:val="en-GB"/>
              </w:rPr>
              <w:t xml:space="preserve">Elektronische Toegangsdiensten: </w:t>
            </w:r>
          </w:p>
          <w:p w14:paraId="3C7D1417" w14:textId="79C009C6" w:rsidR="0054562C" w:rsidRPr="004C50A8" w:rsidRDefault="0054562C" w:rsidP="004C50A8">
            <w:pPr>
              <w:pStyle w:val="UnorderedList1"/>
            </w:pPr>
            <w:r w:rsidRPr="0054562C">
              <w:t>MUST be included if StatusCode is 'Success'. MUST NOT be included otherwise.</w:t>
            </w:r>
          </w:p>
        </w:tc>
      </w:tr>
    </w:tbl>
    <w:p w14:paraId="608A8381" w14:textId="77777777" w:rsidR="004C50A8" w:rsidRDefault="004C50A8" w:rsidP="00312FBB">
      <w:pPr>
        <w:pStyle w:val="Kop3"/>
        <w:rPr>
          <w:rFonts w:eastAsia="Times New Roman"/>
          <w:lang w:val="en-GB"/>
        </w:rPr>
      </w:pPr>
    </w:p>
    <w:p w14:paraId="0A5DADF8" w14:textId="77777777" w:rsidR="004C50A8" w:rsidRDefault="004C50A8">
      <w:pPr>
        <w:rPr>
          <w:rFonts w:eastAsia="Times New Roman"/>
          <w:b/>
          <w:bCs/>
          <w:sz w:val="27"/>
          <w:szCs w:val="27"/>
          <w:lang w:val="en-GB"/>
        </w:rPr>
      </w:pPr>
      <w:r>
        <w:rPr>
          <w:rFonts w:eastAsia="Times New Roman"/>
          <w:lang w:val="en-GB"/>
        </w:rPr>
        <w:br w:type="page"/>
      </w:r>
    </w:p>
    <w:p w14:paraId="44347C9A" w14:textId="3CE3CDDF" w:rsidR="00312FBB" w:rsidRPr="00932566" w:rsidRDefault="00312FBB" w:rsidP="00312FBB">
      <w:pPr>
        <w:pStyle w:val="Kop3"/>
        <w:rPr>
          <w:rFonts w:eastAsia="Times New Roman"/>
          <w:lang w:val="en-GB"/>
        </w:rPr>
      </w:pPr>
      <w:r w:rsidRPr="00932566">
        <w:rPr>
          <w:rFonts w:eastAsia="Times New Roman"/>
          <w:lang w:val="en-GB"/>
        </w:rPr>
        <w:lastRenderedPageBreak/>
        <w:t>AttributeStatement</w:t>
      </w:r>
    </w:p>
    <w:p w14:paraId="2C9D082C" w14:textId="77777777" w:rsidR="00312FBB" w:rsidRPr="00932566" w:rsidRDefault="00312FBB" w:rsidP="00312FBB">
      <w:pPr>
        <w:pStyle w:val="Normaalweb"/>
        <w:rPr>
          <w:lang w:val="en-GB"/>
        </w:rPr>
      </w:pPr>
      <w:r w:rsidRPr="00932566">
        <w:rPr>
          <w:lang w:val="en-GB"/>
        </w:rPr>
        <w:t>The &lt;AttributeStatement&gt; in the summary assertion MUST hold the relevant attribute values obtained in the assertions of the authentication process. The HM MUST NOT add any attributes that are not present in the gathered assertion.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78"/>
        <w:gridCol w:w="480"/>
        <w:gridCol w:w="7774"/>
      </w:tblGrid>
      <w:tr w:rsidR="00312FBB" w14:paraId="233DA1A5" w14:textId="77777777" w:rsidTr="0038697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F4CDD" w14:textId="77777777" w:rsidR="00312FBB" w:rsidRDefault="00312FBB" w:rsidP="00386974">
            <w:pPr>
              <w:jc w:val="center"/>
              <w:rPr>
                <w:rFonts w:eastAsia="Times New Roman"/>
                <w:b/>
                <w:bCs/>
              </w:rPr>
            </w:pPr>
            <w:r>
              <w:rPr>
                <w:rFonts w:eastAsia="Times New Roman"/>
                <w:b/>
                <w:bCs/>
              </w:rPr>
              <w:t>Element/@Attribute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447BB3" w14:textId="77777777" w:rsidR="00312FBB" w:rsidRDefault="00312FBB" w:rsidP="00386974">
            <w:pPr>
              <w:jc w:val="center"/>
              <w:rPr>
                <w:rFonts w:eastAsia="Times New Roman"/>
                <w:b/>
                <w:bCs/>
              </w:rPr>
            </w:pPr>
            <w:r>
              <w:rPr>
                <w:rFonts w:eastAsia="Times New Roman"/>
                <w:b/>
                <w:bCs/>
              </w:rPr>
              <w:t>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A4B76" w14:textId="77777777" w:rsidR="00312FBB" w:rsidRDefault="00312FBB" w:rsidP="00386974">
            <w:pPr>
              <w:jc w:val="center"/>
              <w:rPr>
                <w:rFonts w:eastAsia="Times New Roman"/>
                <w:b/>
                <w:bCs/>
              </w:rPr>
            </w:pPr>
            <w:r>
              <w:rPr>
                <w:rFonts w:eastAsia="Times New Roman"/>
                <w:b/>
                <w:bCs/>
              </w:rPr>
              <w:t>Description</w:t>
            </w:r>
          </w:p>
        </w:tc>
      </w:tr>
      <w:tr w:rsidR="00312FBB" w:rsidRPr="00FA318C" w14:paraId="221E63F5" w14:textId="77777777" w:rsidTr="0038697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EFE20" w14:textId="77777777" w:rsidR="00312FBB" w:rsidRDefault="00312FBB" w:rsidP="00386974">
            <w:pPr>
              <w:pStyle w:val="Normaalweb"/>
              <w:jc w:val="center"/>
              <w:rPr>
                <w:b/>
                <w:bCs/>
              </w:rPr>
            </w:pPr>
            <w:r>
              <w:rPr>
                <w:b/>
                <w:bCs/>
              </w:rPr>
              <w:t>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17DA88" w14:textId="77777777" w:rsidR="00312FBB" w:rsidRDefault="00312FBB" w:rsidP="00386974">
            <w:pPr>
              <w:rPr>
                <w:rFonts w:eastAsia="Times New Roman"/>
              </w:rPr>
            </w:pPr>
            <w:r>
              <w:rPr>
                <w:rFonts w:eastAsia="Times New Roman"/>
              </w:rPr>
              <w:t>0..n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276321" w14:textId="77777777" w:rsidR="00312FBB" w:rsidRPr="00AC3046" w:rsidRDefault="00312FBB" w:rsidP="00386974">
            <w:pPr>
              <w:pStyle w:val="Normaalweb"/>
              <w:rPr>
                <w:sz w:val="24"/>
                <w:lang w:val="en-GB"/>
              </w:rPr>
            </w:pPr>
            <w:r w:rsidRPr="00AC3046">
              <w:rPr>
                <w:lang w:val="en-GB"/>
              </w:rPr>
              <w:t xml:space="preserve">Depending on </w:t>
            </w:r>
            <w:hyperlink r:id="rId89" w:history="1">
              <w:r w:rsidRPr="00AC3046">
                <w:rPr>
                  <w:rStyle w:val="Hyperlink"/>
                  <w:lang w:val="en-GB"/>
                </w:rPr>
                <w:t>Rules for processing request</w:t>
              </w:r>
            </w:hyperlink>
            <w:r w:rsidRPr="00AC3046">
              <w:rPr>
                <w:lang w:val="en-GB"/>
              </w:rPr>
              <w:t>:</w:t>
            </w:r>
          </w:p>
          <w:p w14:paraId="6F8CCC4C" w14:textId="77777777" w:rsidR="00312FBB" w:rsidRPr="002D1C44" w:rsidRDefault="00312FBB" w:rsidP="00312FBB">
            <w:pPr>
              <w:pStyle w:val="Lijstalinea"/>
              <w:numPr>
                <w:ilvl w:val="0"/>
                <w:numId w:val="29"/>
              </w:numPr>
              <w:rPr>
                <w:sz w:val="20"/>
                <w:lang w:val="en-GB"/>
              </w:rPr>
            </w:pPr>
            <w:r w:rsidRPr="002D1C44">
              <w:rPr>
                <w:sz w:val="20"/>
                <w:lang w:val="en-GB"/>
              </w:rPr>
              <w:t xml:space="preserve">MUST include:  </w:t>
            </w:r>
          </w:p>
          <w:p w14:paraId="07866691" w14:textId="64F7DBA2" w:rsidR="00312FBB" w:rsidRPr="004C50A8" w:rsidRDefault="00312FBB" w:rsidP="004C50A8">
            <w:pPr>
              <w:pStyle w:val="UnorderedList2"/>
              <w:rPr>
                <w:sz w:val="20"/>
                <w:szCs w:val="20"/>
              </w:rPr>
            </w:pPr>
            <w:r w:rsidRPr="004C50A8">
              <w:rPr>
                <w:sz w:val="20"/>
                <w:szCs w:val="20"/>
              </w:rPr>
              <w:t>ActingSubjectID – multi-valued containing one ore more SAML &lt;EncryptedID&gt; (see SAML encryption) as value, each containing an  applicable identifier of the acting (natural) person for a specific</w:t>
            </w:r>
            <w:r w:rsidR="004C50A8" w:rsidRPr="004C50A8">
              <w:rPr>
                <w:sz w:val="20"/>
                <w:szCs w:val="20"/>
              </w:rPr>
              <w:t xml:space="preserve"> Relying Party </w:t>
            </w:r>
            <w:r w:rsidR="004C50A8" w:rsidRPr="004C50A8">
              <w:rPr>
                <w:sz w:val="20"/>
                <w:szCs w:val="20"/>
              </w:rPr>
              <w:t>(eg DienstVerlener, DienstAanbieder, DienstBemiddelaar or MachtigingsRegister)</w:t>
            </w:r>
            <w:r w:rsidR="004C50A8" w:rsidRPr="004C50A8">
              <w:rPr>
                <w:sz w:val="20"/>
                <w:szCs w:val="20"/>
              </w:rPr>
              <w:t>.</w:t>
            </w:r>
          </w:p>
          <w:p w14:paraId="7286CE71" w14:textId="77777777" w:rsidR="004C50A8" w:rsidRPr="004C50A8" w:rsidRDefault="00312FBB" w:rsidP="004C50A8">
            <w:pPr>
              <w:pStyle w:val="UnorderedList2"/>
              <w:rPr>
                <w:sz w:val="20"/>
                <w:szCs w:val="20"/>
              </w:rPr>
            </w:pPr>
            <w:r w:rsidRPr="004C50A8">
              <w:rPr>
                <w:sz w:val="20"/>
                <w:szCs w:val="20"/>
              </w:rPr>
              <w:t xml:space="preserve">LegalSubjectID – multi-valued containing one ore more SAML &lt;EncryptedID&gt; (see SAML encryption) as value, each containing an  applicable identifier(s) of the ServiceConsumer </w:t>
            </w:r>
            <w:r w:rsidR="004C50A8" w:rsidRPr="004C50A8">
              <w:rPr>
                <w:sz w:val="20"/>
                <w:szCs w:val="20"/>
              </w:rPr>
              <w:t>for a specific Relying Party (eg DienstVerlener, DienstAanbieder, DienstBemiddelaar or MachtigingsRegister).</w:t>
            </w:r>
          </w:p>
          <w:p w14:paraId="4C4FD1C6" w14:textId="0AF39E92" w:rsidR="00312FBB" w:rsidRPr="004C50A8" w:rsidRDefault="00655B2A" w:rsidP="004C50A8">
            <w:pPr>
              <w:pStyle w:val="UnorderedList2"/>
              <w:rPr>
                <w:sz w:val="20"/>
                <w:szCs w:val="20"/>
              </w:rPr>
            </w:pPr>
            <w:hyperlink r:id="rId90" w:history="1">
              <w:r w:rsidR="00312FBB" w:rsidRPr="004C50A8">
                <w:rPr>
                  <w:rStyle w:val="Hyperlink"/>
                  <w:sz w:val="20"/>
                  <w:szCs w:val="20"/>
                </w:rPr>
                <w:t>ServiceID</w:t>
              </w:r>
            </w:hyperlink>
            <w:r w:rsidR="00312FBB" w:rsidRPr="004C50A8">
              <w:rPr>
                <w:sz w:val="20"/>
                <w:szCs w:val="20"/>
              </w:rPr>
              <w:t xml:space="preserve"> - multi-valued </w:t>
            </w:r>
            <w:r w:rsidR="001C5289" w:rsidRPr="004C50A8">
              <w:rPr>
                <w:sz w:val="20"/>
                <w:szCs w:val="20"/>
              </w:rPr>
              <w:t>SAML-</w:t>
            </w:r>
            <w:r w:rsidR="00312FBB" w:rsidRPr="004C50A8">
              <w:rPr>
                <w:sz w:val="20"/>
                <w:szCs w:val="20"/>
              </w:rPr>
              <w:t>attribute</w:t>
            </w:r>
          </w:p>
          <w:p w14:paraId="1804E8D4" w14:textId="310F001F" w:rsidR="00655B2A" w:rsidRPr="004C50A8" w:rsidRDefault="00655B2A" w:rsidP="004C50A8">
            <w:pPr>
              <w:pStyle w:val="UnorderedList2"/>
              <w:rPr>
                <w:sz w:val="20"/>
                <w:szCs w:val="20"/>
              </w:rPr>
            </w:pPr>
            <w:hyperlink r:id="rId91" w:history="1">
              <w:r w:rsidRPr="004C50A8">
                <w:rPr>
                  <w:rStyle w:val="Hyperlink"/>
                  <w:sz w:val="20"/>
                  <w:szCs w:val="20"/>
                </w:rPr>
                <w:t>ServiceUUI</w:t>
              </w:r>
            </w:hyperlink>
            <w:r w:rsidRPr="004C50A8">
              <w:rPr>
                <w:sz w:val="20"/>
                <w:szCs w:val="20"/>
              </w:rPr>
              <w:t xml:space="preserve"> - </w:t>
            </w:r>
            <w:r w:rsidRPr="004C50A8">
              <w:rPr>
                <w:sz w:val="20"/>
                <w:szCs w:val="20"/>
              </w:rPr>
              <w:t xml:space="preserve">multi-valued </w:t>
            </w:r>
            <w:r w:rsidR="001C5289" w:rsidRPr="004C50A8">
              <w:rPr>
                <w:sz w:val="20"/>
                <w:szCs w:val="20"/>
              </w:rPr>
              <w:t>SAML</w:t>
            </w:r>
            <w:r w:rsidRPr="004C50A8">
              <w:rPr>
                <w:sz w:val="20"/>
                <w:szCs w:val="20"/>
              </w:rPr>
              <w:t xml:space="preserve"> attribute</w:t>
            </w:r>
          </w:p>
          <w:p w14:paraId="2D2F7A1D" w14:textId="77777777" w:rsidR="00312FBB" w:rsidRDefault="00312FBB" w:rsidP="00312FBB">
            <w:pPr>
              <w:pStyle w:val="Lijstalinea"/>
              <w:numPr>
                <w:ilvl w:val="0"/>
                <w:numId w:val="29"/>
              </w:numPr>
              <w:rPr>
                <w:sz w:val="20"/>
                <w:szCs w:val="20"/>
                <w:lang w:val="en-GB"/>
              </w:rPr>
            </w:pPr>
            <w:r>
              <w:rPr>
                <w:sz w:val="20"/>
                <w:szCs w:val="20"/>
                <w:lang w:val="en-GB"/>
              </w:rPr>
              <w:t>MAY include:</w:t>
            </w:r>
          </w:p>
          <w:p w14:paraId="08C0A3D7" w14:textId="77777777" w:rsidR="00312FBB" w:rsidRPr="002D1C44" w:rsidRDefault="00312FBB" w:rsidP="004C50A8">
            <w:pPr>
              <w:pStyle w:val="UnorderedList2"/>
            </w:pPr>
            <w:r w:rsidRPr="002D1C44">
              <w:t xml:space="preserve">AuthorizationRegistryID </w:t>
            </w:r>
            <w:r>
              <w:t>(s</w:t>
            </w:r>
            <w:r w:rsidRPr="002D1C44">
              <w:t xml:space="preserve">ee </w:t>
            </w:r>
            <w:hyperlink r:id="rId92" w:history="1">
              <w:r w:rsidRPr="002D1C44">
                <w:rPr>
                  <w:rStyle w:val="Hyperlink"/>
                  <w:sz w:val="20"/>
                  <w:szCs w:val="20"/>
                </w:rPr>
                <w:t>EntityID</w:t>
              </w:r>
            </w:hyperlink>
            <w:r>
              <w:rPr>
                <w:rStyle w:val="Hyperlink"/>
                <w:sz w:val="20"/>
                <w:szCs w:val="20"/>
              </w:rPr>
              <w:t>)</w:t>
            </w:r>
            <w:r w:rsidRPr="002D1C44">
              <w:t>.</w:t>
            </w:r>
          </w:p>
          <w:p w14:paraId="2961E008" w14:textId="77777777" w:rsidR="004C50A8" w:rsidRDefault="004C50A8" w:rsidP="00312FBB">
            <w:pPr>
              <w:rPr>
                <w:rFonts w:eastAsia="Times New Roman"/>
                <w:sz w:val="20"/>
                <w:lang w:val="en-GB"/>
              </w:rPr>
            </w:pPr>
          </w:p>
          <w:p w14:paraId="57D9E475" w14:textId="16AA96A4" w:rsidR="00312FBB" w:rsidRPr="00312FBB" w:rsidRDefault="00312FBB" w:rsidP="00312FBB">
            <w:pPr>
              <w:rPr>
                <w:lang w:val="en-GB"/>
              </w:rPr>
            </w:pPr>
            <w:r w:rsidRPr="0054562C">
              <w:rPr>
                <w:rFonts w:eastAsia="Times New Roman"/>
                <w:sz w:val="20"/>
                <w:lang w:val="en-GB"/>
              </w:rPr>
              <w:t>Other Attribute elements MUST NOT be included.</w:t>
            </w:r>
          </w:p>
          <w:p w14:paraId="13398E8D" w14:textId="77777777" w:rsidR="00312FBB" w:rsidRPr="00266665" w:rsidRDefault="00312FBB" w:rsidP="00386974">
            <w:pPr>
              <w:rPr>
                <w:lang w:val="en-GB"/>
              </w:rPr>
            </w:pPr>
          </w:p>
        </w:tc>
      </w:tr>
      <w:tr w:rsidR="00312FBB" w:rsidRPr="00FA318C" w14:paraId="5B6BCFA0" w14:textId="77777777" w:rsidTr="00386974">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D7258" w14:textId="77777777" w:rsidR="00312FBB" w:rsidRDefault="00312FBB" w:rsidP="00386974">
            <w:pPr>
              <w:jc w:val="center"/>
              <w:rPr>
                <w:rFonts w:eastAsia="Times New Roman"/>
                <w:b/>
                <w:bCs/>
              </w:rPr>
            </w:pPr>
            <w:r>
              <w:rPr>
                <w:rFonts w:eastAsia="Times New Roman"/>
                <w:b/>
                <w:bCs/>
              </w:rPr>
              <w:t>EncryptedAttribute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84041" w14:textId="77777777" w:rsidR="00312FBB" w:rsidRDefault="00312FBB" w:rsidP="00386974">
            <w:pPr>
              <w:rPr>
                <w:rFonts w:eastAsia="Times New Roman"/>
              </w:rPr>
            </w:pPr>
            <w:r>
              <w:rPr>
                <w:rFonts w:eastAsia="Times New Roman"/>
              </w:rPr>
              <w:t>0..n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C7F2F" w14:textId="77777777" w:rsidR="004C50A8" w:rsidRPr="004C50A8" w:rsidRDefault="004C50A8" w:rsidP="004C50A8">
            <w:pPr>
              <w:pStyle w:val="Normaalweb"/>
              <w:rPr>
                <w:sz w:val="20"/>
                <w:lang w:val="en-GB"/>
              </w:rPr>
            </w:pPr>
            <w:r w:rsidRPr="004C50A8">
              <w:rPr>
                <w:sz w:val="20"/>
                <w:lang w:val="en-GB"/>
              </w:rPr>
              <w:t xml:space="preserve">Depending on </w:t>
            </w:r>
            <w:hyperlink r:id="rId93" w:history="1">
              <w:r w:rsidRPr="004C50A8">
                <w:rPr>
                  <w:rStyle w:val="Hyperlink"/>
                  <w:sz w:val="20"/>
                  <w:lang w:val="en-GB"/>
                </w:rPr>
                <w:t>Rules for processing request</w:t>
              </w:r>
            </w:hyperlink>
            <w:r w:rsidRPr="004C50A8">
              <w:rPr>
                <w:sz w:val="20"/>
                <w:lang w:val="en-GB"/>
              </w:rPr>
              <w:t>:</w:t>
            </w:r>
          </w:p>
          <w:p w14:paraId="20EBCC40" w14:textId="0E4F6F14" w:rsidR="00312FBB" w:rsidRPr="004C50A8" w:rsidRDefault="001C5289" w:rsidP="004C50A8">
            <w:pPr>
              <w:pStyle w:val="UnorderedList1"/>
              <w:rPr>
                <w:sz w:val="20"/>
              </w:rPr>
            </w:pPr>
            <w:r w:rsidRPr="004C50A8">
              <w:rPr>
                <w:sz w:val="20"/>
              </w:rPr>
              <w:t>Additional attributes requested for which the user has granted consent MAY be included here only if the StatusCode is 'Success'</w:t>
            </w:r>
            <w:r w:rsidR="004C50A8" w:rsidRPr="004C50A8">
              <w:rPr>
                <w:sz w:val="20"/>
              </w:rPr>
              <w:t>.</w:t>
            </w:r>
          </w:p>
          <w:p w14:paraId="4E29DA2A" w14:textId="77777777" w:rsidR="004C50A8" w:rsidRPr="004C50A8" w:rsidRDefault="004C50A8" w:rsidP="001C5289">
            <w:pPr>
              <w:rPr>
                <w:rFonts w:eastAsia="Times New Roman"/>
                <w:sz w:val="20"/>
                <w:lang w:val="en-GB"/>
              </w:rPr>
            </w:pPr>
          </w:p>
          <w:p w14:paraId="70D5F6D9" w14:textId="4A90A939" w:rsidR="004C50A8" w:rsidRPr="004C50A8" w:rsidRDefault="004C50A8" w:rsidP="004C50A8">
            <w:pPr>
              <w:rPr>
                <w:sz w:val="20"/>
                <w:lang w:val="en-GB"/>
              </w:rPr>
            </w:pPr>
            <w:r w:rsidRPr="004C50A8">
              <w:rPr>
                <w:rFonts w:eastAsia="Times New Roman"/>
                <w:sz w:val="20"/>
                <w:lang w:val="en-GB"/>
              </w:rPr>
              <w:t xml:space="preserve">Other </w:t>
            </w:r>
            <w:r w:rsidRPr="004C50A8">
              <w:rPr>
                <w:rFonts w:eastAsia="Times New Roman"/>
                <w:sz w:val="20"/>
                <w:lang w:val="en-GB"/>
              </w:rPr>
              <w:t>Encrypted</w:t>
            </w:r>
            <w:r w:rsidRPr="004C50A8">
              <w:rPr>
                <w:rFonts w:eastAsia="Times New Roman"/>
                <w:sz w:val="20"/>
                <w:lang w:val="en-GB"/>
              </w:rPr>
              <w:t>Attribute elements MUST NOT be included.</w:t>
            </w:r>
          </w:p>
        </w:tc>
      </w:tr>
    </w:tbl>
    <w:p w14:paraId="1D51DF10" w14:textId="69656B41" w:rsidR="0054562C" w:rsidRPr="0054562C" w:rsidRDefault="0054562C" w:rsidP="0054562C">
      <w:pPr>
        <w:pStyle w:val="Kop4"/>
        <w:rPr>
          <w:rFonts w:eastAsia="Times New Roman"/>
          <w:lang w:val="en-GB"/>
        </w:rPr>
      </w:pPr>
      <w:r w:rsidRPr="0054562C">
        <w:rPr>
          <w:rFonts w:eastAsia="Times New Roman"/>
          <w:lang w:val="en-GB"/>
        </w:rPr>
        <w:t>Rules for processing response</w:t>
      </w:r>
    </w:p>
    <w:p w14:paraId="68E72979" w14:textId="77777777" w:rsidR="0054562C" w:rsidRPr="0054562C" w:rsidRDefault="0054562C" w:rsidP="0054562C">
      <w:pPr>
        <w:pStyle w:val="Normaalweb"/>
        <w:rPr>
          <w:lang w:val="en-GB"/>
        </w:rPr>
      </w:pPr>
      <w:r w:rsidRPr="0054562C">
        <w:rPr>
          <w:lang w:val="en-GB"/>
        </w:rPr>
        <w:t>A responding AD:</w:t>
      </w:r>
    </w:p>
    <w:p w14:paraId="43AF8D56" w14:textId="19490EBB" w:rsidR="007B4A74" w:rsidRDefault="007B4A74" w:rsidP="007B4A74">
      <w:r>
        <w:t>Identifiers:</w:t>
      </w:r>
    </w:p>
    <w:p w14:paraId="30CB31BC" w14:textId="4F106996" w:rsidR="0054562C" w:rsidRDefault="00900386" w:rsidP="007B4A74">
      <w:pPr>
        <w:pStyle w:val="UnorderedList1"/>
      </w:pPr>
      <w:r w:rsidRPr="00900386">
        <w:t xml:space="preserve">MUST include </w:t>
      </w:r>
      <w:r w:rsidR="0054562C" w:rsidRPr="00900386">
        <w:t xml:space="preserve">a transient identifier as a &lt;NameID&gt; in Subject; see </w:t>
      </w:r>
      <w:hyperlink r:id="rId94" w:history="1">
        <w:r w:rsidR="0054562C" w:rsidRPr="00900386">
          <w:rPr>
            <w:rStyle w:val="Hyperlink"/>
          </w:rPr>
          <w:t>Linking of Assertions</w:t>
        </w:r>
      </w:hyperlink>
      <w:r w:rsidR="0054562C" w:rsidRPr="00900386">
        <w:t>.</w:t>
      </w:r>
    </w:p>
    <w:p w14:paraId="09AB6251" w14:textId="5CBA37B7" w:rsidR="007B4A74" w:rsidRDefault="007B4A74" w:rsidP="007B4A74">
      <w:pPr>
        <w:pStyle w:val="UnorderedList1"/>
      </w:pPr>
      <w:r>
        <w:t xml:space="preserve">MUST encrypt any other </w:t>
      </w:r>
      <w:r>
        <w:t>identity</w:t>
      </w:r>
      <w:r w:rsidRPr="00B30C99">
        <w:t xml:space="preserve"> </w:t>
      </w:r>
      <w:r>
        <w:t xml:space="preserve">according to the rules specified in </w:t>
      </w:r>
      <w:r>
        <w:fldChar w:fldCharType="begin"/>
      </w:r>
      <w:r>
        <w:instrText xml:space="preserve"> REF _Ref31029609 \h </w:instrText>
      </w:r>
      <w:r>
        <w:instrText xml:space="preserve"> \* MERGEFORMAT </w:instrText>
      </w:r>
      <w:r>
        <w:fldChar w:fldCharType="separate"/>
      </w:r>
      <w:r>
        <w:rPr>
          <w:lang w:val="en-US"/>
        </w:rPr>
        <w:t>3. SAML encryption</w:t>
      </w:r>
      <w:r>
        <w:fldChar w:fldCharType="end"/>
      </w:r>
    </w:p>
    <w:p w14:paraId="1CB6C5A2" w14:textId="448FF9DE" w:rsidR="007B4A74" w:rsidRDefault="007B4A74" w:rsidP="007B4A74">
      <w:pPr>
        <w:pStyle w:val="UnorderedList1"/>
      </w:pPr>
      <w:r>
        <w:t xml:space="preserve">MUST determine </w:t>
      </w:r>
      <w:r>
        <w:t xml:space="preserve">appropriate identity(s) </w:t>
      </w:r>
      <w:r>
        <w:t xml:space="preserve">according to </w:t>
      </w:r>
      <w:r>
        <w:fldChar w:fldCharType="begin"/>
      </w:r>
      <w:r>
        <w:instrText xml:space="preserve"> REF _Ref31030547 \h </w:instrText>
      </w:r>
      <w:r>
        <w:fldChar w:fldCharType="separate"/>
      </w:r>
      <w:r>
        <w:t>Determine appropriate ECTA and Identifiers:</w:t>
      </w:r>
      <w:r>
        <w:fldChar w:fldCharType="end"/>
      </w:r>
    </w:p>
    <w:p w14:paraId="78B63A0E" w14:textId="0ABF493B" w:rsidR="00813907" w:rsidRDefault="007B4A74" w:rsidP="00900386">
      <w:pPr>
        <w:numPr>
          <w:ilvl w:val="0"/>
          <w:numId w:val="24"/>
        </w:numPr>
        <w:spacing w:before="100" w:beforeAutospacing="1" w:after="100" w:afterAutospacing="1"/>
        <w:rPr>
          <w:rFonts w:eastAsia="Times New Roman"/>
          <w:lang w:val="en-GB"/>
        </w:rPr>
      </w:pPr>
      <w:r>
        <w:rPr>
          <w:rFonts w:eastAsia="Times New Roman"/>
          <w:lang w:val="en-GB"/>
        </w:rPr>
        <w:t>IF</w:t>
      </w:r>
      <w:r w:rsidR="0054562C" w:rsidRPr="0054562C">
        <w:rPr>
          <w:rFonts w:eastAsia="Times New Roman"/>
          <w:lang w:val="en-GB"/>
        </w:rPr>
        <w:t xml:space="preserve"> </w:t>
      </w:r>
      <w:r w:rsidR="00B86FAE">
        <w:rPr>
          <w:rFonts w:eastAsia="Times New Roman"/>
          <w:lang w:val="en-GB"/>
        </w:rPr>
        <w:t>representation</w:t>
      </w:r>
      <w:r w:rsidR="00813907">
        <w:rPr>
          <w:rFonts w:eastAsia="Times New Roman"/>
          <w:lang w:val="en-GB"/>
        </w:rPr>
        <w:t xml:space="preserve"> </w:t>
      </w:r>
      <w:r>
        <w:rPr>
          <w:rFonts w:eastAsia="Times New Roman"/>
          <w:lang w:val="en-GB"/>
        </w:rPr>
        <w:t xml:space="preserve">THEN </w:t>
      </w:r>
      <w:r w:rsidR="00813907">
        <w:rPr>
          <w:rFonts w:eastAsia="Times New Roman"/>
          <w:lang w:val="en-GB"/>
        </w:rPr>
        <w:t xml:space="preserve">MUST include an </w:t>
      </w:r>
      <w:hyperlink r:id="rId95" w:history="1">
        <w:r w:rsidR="00813907" w:rsidRPr="0054562C">
          <w:rPr>
            <w:rStyle w:val="Hyperlink"/>
            <w:rFonts w:eastAsia="Times New Roman"/>
            <w:lang w:val="en-GB"/>
          </w:rPr>
          <w:t>Internal pseudonym</w:t>
        </w:r>
      </w:hyperlink>
      <w:r w:rsidR="00813907" w:rsidRPr="0054562C">
        <w:rPr>
          <w:rFonts w:eastAsia="Times New Roman"/>
          <w:lang w:val="en-GB"/>
        </w:rPr>
        <w:t xml:space="preserve"> </w:t>
      </w:r>
      <w:r w:rsidR="00813907">
        <w:rPr>
          <w:rFonts w:eastAsia="Times New Roman"/>
          <w:lang w:val="en-GB"/>
        </w:rPr>
        <w:t xml:space="preserve">of the user for the applicable MR </w:t>
      </w:r>
      <w:r w:rsidR="00813907" w:rsidRPr="0054562C">
        <w:rPr>
          <w:rFonts w:eastAsia="Times New Roman"/>
          <w:lang w:val="en-GB"/>
        </w:rPr>
        <w:t>as an &lt;</w:t>
      </w:r>
      <w:r w:rsidR="00813907">
        <w:rPr>
          <w:rFonts w:eastAsia="Times New Roman"/>
          <w:lang w:val="en-GB"/>
        </w:rPr>
        <w:t>EncryptedID&gt;</w:t>
      </w:r>
      <w:r w:rsidR="00813907">
        <w:rPr>
          <w:rFonts w:eastAsia="Times New Roman"/>
          <w:lang w:val="en-GB"/>
        </w:rPr>
        <w:t xml:space="preserve"> in ActingSubjectID.</w:t>
      </w:r>
    </w:p>
    <w:p w14:paraId="646F956B" w14:textId="591AFF72" w:rsidR="0054562C" w:rsidRPr="0054562C" w:rsidRDefault="007B4A74" w:rsidP="007B4A74">
      <w:pPr>
        <w:pStyle w:val="UnorderedList1"/>
      </w:pPr>
      <w:r>
        <w:t>IF non-</w:t>
      </w:r>
      <w:r w:rsidR="00B86FAE">
        <w:t>representation</w:t>
      </w:r>
      <w:r w:rsidR="0088669F">
        <w:t xml:space="preserve"> </w:t>
      </w:r>
      <w:r w:rsidR="00B30C99">
        <w:t xml:space="preserve">AND NOT service intermediation </w:t>
      </w:r>
      <w:r>
        <w:t xml:space="preserve">THEN </w:t>
      </w:r>
      <w:r w:rsidR="0088669F">
        <w:t xml:space="preserve">MUST include </w:t>
      </w:r>
      <w:r w:rsidR="00AA2E94">
        <w:t xml:space="preserve">the appropriate </w:t>
      </w:r>
      <w:r w:rsidR="00B30C99">
        <w:t>identity</w:t>
      </w:r>
      <w:r w:rsidR="00AA2E94">
        <w:t>(s)</w:t>
      </w:r>
      <w:r w:rsidR="00B30C99">
        <w:t xml:space="preserve"> </w:t>
      </w:r>
      <w:r w:rsidR="0088669F">
        <w:t xml:space="preserve">of the user for the </w:t>
      </w:r>
      <w:r w:rsidR="0088669F" w:rsidRPr="00B908F3">
        <w:t>Dienstverlener (DV)</w:t>
      </w:r>
      <w:r w:rsidR="0088669F">
        <w:t xml:space="preserve"> </w:t>
      </w:r>
      <w:r w:rsidR="0088669F" w:rsidRPr="0054562C">
        <w:t>as an &lt;</w:t>
      </w:r>
      <w:r w:rsidR="0088669F">
        <w:t>EncryptedID&gt; in ActingSubjectID</w:t>
      </w:r>
    </w:p>
    <w:p w14:paraId="7AE082C0" w14:textId="7D2D51C3" w:rsidR="00D3563A" w:rsidRDefault="007B4A74" w:rsidP="007B4A74">
      <w:pPr>
        <w:pStyle w:val="UnorderedList1"/>
      </w:pPr>
      <w:r>
        <w:t>IF non-</w:t>
      </w:r>
      <w:r w:rsidR="00764CC9">
        <w:t>representation</w:t>
      </w:r>
      <w:r w:rsidR="00764CC9" w:rsidRPr="0054562C">
        <w:t xml:space="preserve"> </w:t>
      </w:r>
      <w:r w:rsidR="00764CC9">
        <w:t xml:space="preserve">AND </w:t>
      </w:r>
      <w:r w:rsidR="00764CC9" w:rsidRPr="0054562C">
        <w:t>service intermediation</w:t>
      </w:r>
      <w:r w:rsidR="00900386">
        <w:t xml:space="preserve"> </w:t>
      </w:r>
      <w:r>
        <w:t xml:space="preserve">THEN </w:t>
      </w:r>
      <w:r w:rsidR="0088669F">
        <w:t xml:space="preserve">MUST include </w:t>
      </w:r>
      <w:r w:rsidR="00FB5E85">
        <w:t xml:space="preserve">the </w:t>
      </w:r>
      <w:r w:rsidR="00FB5E85">
        <w:t>appropriate identity(s)</w:t>
      </w:r>
      <w:r w:rsidR="0088669F" w:rsidRPr="0054562C">
        <w:t xml:space="preserve"> </w:t>
      </w:r>
      <w:r w:rsidR="0088669F">
        <w:t xml:space="preserve">of the user for </w:t>
      </w:r>
      <w:r w:rsidR="00523806">
        <w:t>both Dienstverleners (</w:t>
      </w:r>
      <w:r w:rsidR="00B30C99">
        <w:t xml:space="preserve">DienstBemiddelaar (DB) and </w:t>
      </w:r>
      <w:r w:rsidR="00523806">
        <w:t>D</w:t>
      </w:r>
      <w:r w:rsidR="0088669F" w:rsidRPr="0054562C">
        <w:t>ienstaanbieder</w:t>
      </w:r>
      <w:r w:rsidR="0088669F" w:rsidRPr="00B908F3">
        <w:t xml:space="preserve"> (D</w:t>
      </w:r>
      <w:r w:rsidR="0088669F">
        <w:t>A</w:t>
      </w:r>
      <w:r w:rsidR="0088669F" w:rsidRPr="00B908F3">
        <w:t>)</w:t>
      </w:r>
      <w:r w:rsidR="00523806">
        <w:t>)</w:t>
      </w:r>
      <w:r w:rsidR="0088669F">
        <w:t xml:space="preserve"> </w:t>
      </w:r>
      <w:r w:rsidR="0088669F" w:rsidRPr="0054562C">
        <w:t>as an &lt;</w:t>
      </w:r>
      <w:r w:rsidR="0088669F">
        <w:t>EncryptedID&gt; in ActingSubjectID</w:t>
      </w:r>
    </w:p>
    <w:p w14:paraId="4FBCD1B1" w14:textId="77777777" w:rsidR="00655B2A" w:rsidRDefault="00655B2A" w:rsidP="007B4A74">
      <w:pPr>
        <w:rPr>
          <w:rFonts w:eastAsia="Times New Roman"/>
        </w:rPr>
      </w:pPr>
    </w:p>
    <w:p w14:paraId="4EA6A3A5" w14:textId="19C54427" w:rsidR="007B4A74" w:rsidRPr="0088669F" w:rsidRDefault="007B4A74" w:rsidP="007B4A74">
      <w:pPr>
        <w:rPr>
          <w:rFonts w:eastAsia="Times New Roman"/>
        </w:rPr>
      </w:pPr>
      <w:r>
        <w:rPr>
          <w:rFonts w:eastAsia="Times New Roman"/>
        </w:rPr>
        <w:lastRenderedPageBreak/>
        <w:t>Attributes</w:t>
      </w:r>
      <w:r w:rsidR="00655B2A">
        <w:rPr>
          <w:rFonts w:eastAsia="Times New Roman"/>
        </w:rPr>
        <w:t>:</w:t>
      </w:r>
    </w:p>
    <w:p w14:paraId="1AE144C8" w14:textId="6F977519" w:rsidR="001C240E" w:rsidRDefault="001C240E" w:rsidP="007B4A74">
      <w:pPr>
        <w:pStyle w:val="UnorderedList1"/>
      </w:pPr>
      <w:r>
        <w:t xml:space="preserve">MUST include </w:t>
      </w:r>
      <w:r>
        <w:t>a</w:t>
      </w:r>
      <w:r w:rsidRPr="00523806">
        <w:t xml:space="preserve">dditional attributes </w:t>
      </w:r>
      <w:r>
        <w:t xml:space="preserve">as an AttributeStatement.EncryptedAttribute </w:t>
      </w:r>
      <w:r w:rsidRPr="00523806">
        <w:t>that are requested by the DV</w:t>
      </w:r>
      <w:r>
        <w:t xml:space="preserve"> (</w:t>
      </w:r>
      <w:r w:rsidRPr="0054562C">
        <w:t>Dienstaanbieder</w:t>
      </w:r>
      <w:r>
        <w:t>/DienstBemiddelaar)</w:t>
      </w:r>
      <w:r w:rsidRPr="00523806">
        <w:t xml:space="preserve"> </w:t>
      </w:r>
      <w:r w:rsidRPr="0088669F">
        <w:t>as specified in the </w:t>
      </w:r>
      <w:hyperlink r:id="rId96" w:history="1">
        <w:r w:rsidRPr="0088669F">
          <w:rPr>
            <w:rStyle w:val="Hyperlink"/>
          </w:rPr>
          <w:t>Service catalog</w:t>
        </w:r>
      </w:hyperlink>
      <w:r w:rsidRPr="001C240E">
        <w:t xml:space="preserve"> </w:t>
      </w:r>
      <w:r>
        <w:t>and consented by the user.</w:t>
      </w:r>
    </w:p>
    <w:p w14:paraId="4E28C772" w14:textId="6E1E48F1" w:rsidR="007B4A74" w:rsidRDefault="007B4A74" w:rsidP="007B4A74">
      <w:pPr>
        <w:pStyle w:val="UnorderedList1"/>
      </w:pPr>
      <w:r>
        <w:t xml:space="preserve">MUST encrypt </w:t>
      </w:r>
      <w:r>
        <w:t>attributes</w:t>
      </w:r>
      <w:r w:rsidRPr="00B30C99">
        <w:t xml:space="preserve"> </w:t>
      </w:r>
      <w:r>
        <w:t xml:space="preserve">according to the rules specified in </w:t>
      </w:r>
      <w:r>
        <w:fldChar w:fldCharType="begin"/>
      </w:r>
      <w:r>
        <w:instrText xml:space="preserve"> REF _Ref31029609 \h </w:instrText>
      </w:r>
      <w:r>
        <w:instrText xml:space="preserve"> \* MERGEFORMAT </w:instrText>
      </w:r>
      <w:r>
        <w:fldChar w:fldCharType="separate"/>
      </w:r>
      <w:r>
        <w:rPr>
          <w:lang w:val="en-US"/>
        </w:rPr>
        <w:t>3. SAML encryption</w:t>
      </w:r>
      <w:r>
        <w:fldChar w:fldCharType="end"/>
      </w:r>
    </w:p>
    <w:p w14:paraId="01BF2033" w14:textId="26B083D2" w:rsidR="007B4A74" w:rsidRDefault="001C240E" w:rsidP="007B4A74">
      <w:pPr>
        <w:pStyle w:val="UnorderedList1"/>
      </w:pPr>
      <w:r>
        <w:t>MUST ensure u</w:t>
      </w:r>
      <w:r>
        <w:t>ser consent according to rules of the Attribute Policy (see Attributenbeleid)</w:t>
      </w:r>
    </w:p>
    <w:p w14:paraId="40EE81A9" w14:textId="1FB72962" w:rsidR="00365928" w:rsidRDefault="001C240E" w:rsidP="00AE41AC">
      <w:pPr>
        <w:pStyle w:val="UnorderedList1"/>
      </w:pPr>
      <w:r>
        <w:t xml:space="preserve">IF required attributes cannot be provided (because of consent of not available) MUST </w:t>
      </w:r>
      <w:r w:rsidR="00D420C7">
        <w:t xml:space="preserve">act according to </w:t>
      </w:r>
      <w:hyperlink r:id="rId97" w:history="1">
        <w:r w:rsidR="00D420C7" w:rsidRPr="00D420C7">
          <w:rPr>
            <w:rStyle w:val="Hyperlink"/>
          </w:rPr>
          <w:t>UC on not providing Attributes</w:t>
        </w:r>
      </w:hyperlink>
      <w:r w:rsidR="00D420C7">
        <w:t>: stop the authentication flow and start error flow.</w:t>
      </w:r>
    </w:p>
    <w:p w14:paraId="080F89F4" w14:textId="77777777" w:rsidR="00655B2A" w:rsidRDefault="00655B2A" w:rsidP="00655B2A">
      <w:pPr>
        <w:rPr>
          <w:rFonts w:eastAsia="Times New Roman"/>
        </w:rPr>
      </w:pPr>
    </w:p>
    <w:p w14:paraId="50BB60BA" w14:textId="3FD43F45" w:rsidR="00655B2A" w:rsidRPr="00523806" w:rsidRDefault="00655B2A" w:rsidP="00655B2A">
      <w:pPr>
        <w:rPr>
          <w:rFonts w:eastAsia="Times New Roman"/>
        </w:rPr>
      </w:pPr>
      <w:r>
        <w:rPr>
          <w:rFonts w:eastAsia="Times New Roman"/>
        </w:rPr>
        <w:t>LevelOfAssurance:</w:t>
      </w:r>
    </w:p>
    <w:p w14:paraId="47EF24FE" w14:textId="3A2750F8" w:rsidR="0054562C" w:rsidRPr="0054562C" w:rsidRDefault="0054562C" w:rsidP="00655B2A">
      <w:pPr>
        <w:pStyle w:val="UnorderedList1"/>
      </w:pPr>
      <w:r w:rsidRPr="0054562C">
        <w:t xml:space="preserve">MUST </w:t>
      </w:r>
      <w:r w:rsidR="00655B2A">
        <w:t xml:space="preserve">include </w:t>
      </w:r>
      <w:r w:rsidRPr="0054562C">
        <w:t xml:space="preserve">the Level of Assurance </w:t>
      </w:r>
      <w:r w:rsidRPr="0054562C">
        <w:rPr>
          <w:rStyle w:val="inline-comment-marker"/>
        </w:rPr>
        <w:t xml:space="preserve">at which the authentication was realized. This realization is the minimum of the Level of Assurance of the registration process of the authenticated user </w:t>
      </w:r>
      <w:r w:rsidRPr="0054562C">
        <w:t xml:space="preserve">and the Level of Assurance of the authentication mechanism applied. An AD MUST NOT </w:t>
      </w:r>
      <w:r w:rsidR="00655B2A">
        <w:t>include</w:t>
      </w:r>
      <w:r w:rsidRPr="0054562C">
        <w:t xml:space="preserve"> a level for which it is not certified.</w:t>
      </w:r>
    </w:p>
    <w:tbl>
      <w:tblPr>
        <w:tblStyle w:val="Tabelraster"/>
        <w:tblW w:w="0" w:type="auto"/>
        <w:tblLook w:val="04A0" w:firstRow="1" w:lastRow="0" w:firstColumn="1" w:lastColumn="0" w:noHBand="0" w:noVBand="1"/>
      </w:tblPr>
      <w:tblGrid>
        <w:gridCol w:w="10338"/>
      </w:tblGrid>
      <w:tr w:rsidR="00AA2E94" w14:paraId="4762B23C" w14:textId="77777777" w:rsidTr="00AA2E94">
        <w:tc>
          <w:tcPr>
            <w:tcW w:w="10338" w:type="dxa"/>
            <w:shd w:val="clear" w:color="auto" w:fill="F2F2F2" w:themeFill="background1" w:themeFillShade="F2"/>
          </w:tcPr>
          <w:p w14:paraId="4E459BA8" w14:textId="77777777" w:rsidR="00AA2E94" w:rsidRDefault="00AA2E94" w:rsidP="00AA2E94">
            <w:pPr>
              <w:pStyle w:val="Kop4"/>
            </w:pPr>
            <w:bookmarkStart w:id="3" w:name="_Ref31030547"/>
            <w:r>
              <w:t>Determine appropriate ECTA and Identifiers:</w:t>
            </w:r>
            <w:bookmarkEnd w:id="3"/>
          </w:p>
          <w:p w14:paraId="18968D98" w14:textId="77777777" w:rsidR="00AA2E94" w:rsidRPr="00AA2E94" w:rsidRDefault="00AA2E94" w:rsidP="00AA2E94">
            <w:pPr>
              <w:pStyle w:val="Lijstalinea"/>
              <w:numPr>
                <w:ilvl w:val="0"/>
                <w:numId w:val="31"/>
              </w:numPr>
              <w:ind w:left="714" w:hanging="357"/>
              <w:rPr>
                <w:rFonts w:ascii="Lucida Sans Unicode" w:hAnsi="Lucida Sans Unicode" w:cs="Lucida Sans Unicode"/>
                <w:color w:val="123553"/>
                <w:sz w:val="18"/>
                <w:szCs w:val="21"/>
                <w:lang w:val="en-GB"/>
              </w:rPr>
            </w:pPr>
            <w:r w:rsidRPr="00AA2E94">
              <w:rPr>
                <w:rFonts w:ascii="Lucida Sans Unicode" w:hAnsi="Lucida Sans Unicode" w:cs="Lucida Sans Unicode"/>
                <w:color w:val="123553"/>
                <w:sz w:val="18"/>
                <w:szCs w:val="21"/>
                <w:lang w:val="en-GB"/>
              </w:rPr>
              <w:t xml:space="preserve">all the EntityConcernedTypes in an </w:t>
            </w:r>
            <w:hyperlink r:id="rId98" w:history="1">
              <w:r w:rsidRPr="00AA2E94">
                <w:rPr>
                  <w:rStyle w:val="Hyperlink"/>
                  <w:rFonts w:ascii="Lucida Sans Unicode" w:hAnsi="Lucida Sans Unicode" w:cs="Lucida Sans Unicode"/>
                  <w:sz w:val="18"/>
                  <w:szCs w:val="21"/>
                  <w:lang w:val="en-GB"/>
                </w:rPr>
                <w:t>Identifier Set</w:t>
              </w:r>
            </w:hyperlink>
            <w:r w:rsidRPr="00AA2E94">
              <w:rPr>
                <w:rFonts w:ascii="Lucida Sans Unicode" w:hAnsi="Lucida Sans Unicode" w:cs="Lucida Sans Unicode"/>
                <w:color w:val="123553"/>
                <w:sz w:val="18"/>
                <w:szCs w:val="21"/>
                <w:lang w:val="en-GB"/>
              </w:rPr>
              <w:t xml:space="preserve"> of EntityConcernedTypes with the same set number in the </w:t>
            </w:r>
            <w:hyperlink r:id="rId99" w:history="1">
              <w:r w:rsidRPr="00AA2E94">
                <w:rPr>
                  <w:rStyle w:val="Hyperlink"/>
                  <w:rFonts w:ascii="Lucida Sans Unicode" w:hAnsi="Lucida Sans Unicode" w:cs="Lucida Sans Unicode"/>
                  <w:sz w:val="18"/>
                  <w:szCs w:val="21"/>
                  <w:lang w:val="en-GB"/>
                </w:rPr>
                <w:t>Service catalog</w:t>
              </w:r>
            </w:hyperlink>
            <w:r w:rsidRPr="00AA2E94">
              <w:rPr>
                <w:rFonts w:ascii="Lucida Sans Unicode" w:hAnsi="Lucida Sans Unicode" w:cs="Lucida Sans Unicode"/>
                <w:color w:val="123553"/>
                <w:sz w:val="18"/>
                <w:szCs w:val="21"/>
                <w:lang w:val="en-GB"/>
              </w:rPr>
              <w:t>.</w:t>
            </w:r>
          </w:p>
          <w:p w14:paraId="62C2BB69" w14:textId="77777777" w:rsidR="00AA2E94" w:rsidRPr="00AA2E94" w:rsidRDefault="00AA2E94" w:rsidP="00AA2E94">
            <w:pPr>
              <w:pStyle w:val="Lijstalinea"/>
              <w:numPr>
                <w:ilvl w:val="0"/>
                <w:numId w:val="31"/>
              </w:numPr>
              <w:ind w:left="714" w:hanging="357"/>
              <w:rPr>
                <w:rFonts w:ascii="Lucida Sans Unicode" w:hAnsi="Lucida Sans Unicode" w:cs="Lucida Sans Unicode"/>
                <w:color w:val="123553"/>
                <w:sz w:val="18"/>
                <w:szCs w:val="21"/>
                <w:lang w:val="en-GB"/>
              </w:rPr>
            </w:pPr>
            <w:r w:rsidRPr="00AA2E94">
              <w:rPr>
                <w:rFonts w:ascii="Lucida Sans Unicode" w:hAnsi="Lucida Sans Unicode" w:cs="Lucida Sans Unicode"/>
                <w:color w:val="123553"/>
                <w:sz w:val="18"/>
                <w:szCs w:val="21"/>
                <w:lang w:val="en-GB"/>
              </w:rPr>
              <w:t>IF no set numbers are used, only one EntityConcernedType is allowed THEN handle this EntityConcernedType as if it was in 1 set.</w:t>
            </w:r>
          </w:p>
          <w:p w14:paraId="639C9803" w14:textId="04382ADB" w:rsidR="00AA2E94" w:rsidRPr="00AA2E94" w:rsidRDefault="00AA2E94" w:rsidP="00AA2E94">
            <w:pPr>
              <w:pStyle w:val="Lijstalinea"/>
              <w:numPr>
                <w:ilvl w:val="0"/>
                <w:numId w:val="31"/>
              </w:numPr>
              <w:ind w:left="714" w:hanging="357"/>
              <w:rPr>
                <w:rFonts w:ascii="Lucida Sans Unicode" w:hAnsi="Lucida Sans Unicode" w:cs="Lucida Sans Unicode"/>
                <w:color w:val="123553"/>
                <w:sz w:val="18"/>
                <w:szCs w:val="21"/>
                <w:lang w:val="en-GB"/>
              </w:rPr>
            </w:pPr>
            <w:r w:rsidRPr="00AA2E94">
              <w:rPr>
                <w:rFonts w:ascii="Lucida Sans Unicode" w:hAnsi="Lucida Sans Unicode" w:cs="Lucida Sans Unicode"/>
                <w:color w:val="123553"/>
                <w:sz w:val="18"/>
                <w:szCs w:val="21"/>
                <w:lang w:val="en-GB"/>
              </w:rPr>
              <w:t xml:space="preserve">all the EntityConcernedTypes in the identifier set with the lowest possible set number the </w:t>
            </w:r>
            <w:r w:rsidR="004C50A8">
              <w:rPr>
                <w:rFonts w:ascii="Lucida Sans Unicode" w:hAnsi="Lucida Sans Unicode" w:cs="Lucida Sans Unicode"/>
                <w:color w:val="123553"/>
                <w:sz w:val="18"/>
                <w:szCs w:val="21"/>
                <w:lang w:val="en-GB"/>
              </w:rPr>
              <w:t>AD/</w:t>
            </w:r>
            <w:r w:rsidRPr="00AA2E94">
              <w:rPr>
                <w:rFonts w:ascii="Lucida Sans Unicode" w:hAnsi="Lucida Sans Unicode" w:cs="Lucida Sans Unicode"/>
                <w:color w:val="123553"/>
                <w:sz w:val="18"/>
                <w:szCs w:val="21"/>
                <w:lang w:val="en-GB"/>
              </w:rPr>
              <w:t>MR can provide for this response.LegalSubject.</w:t>
            </w:r>
          </w:p>
          <w:p w14:paraId="0980A860" w14:textId="2A85D9C9" w:rsidR="00AA2E94" w:rsidRPr="00AA2E94" w:rsidRDefault="00AA2E94" w:rsidP="00AA2E94">
            <w:pPr>
              <w:pStyle w:val="Lijstalinea"/>
              <w:numPr>
                <w:ilvl w:val="0"/>
                <w:numId w:val="31"/>
              </w:numPr>
              <w:ind w:left="714" w:hanging="357"/>
              <w:rPr>
                <w:rFonts w:ascii="Lucida Sans Unicode" w:hAnsi="Lucida Sans Unicode" w:cs="Lucida Sans Unicode"/>
                <w:color w:val="123553"/>
                <w:sz w:val="18"/>
                <w:szCs w:val="21"/>
                <w:lang w:val="en-GB"/>
              </w:rPr>
            </w:pPr>
            <w:r w:rsidRPr="00AA2E94">
              <w:rPr>
                <w:rFonts w:ascii="Lucida Sans Unicode" w:hAnsi="Lucida Sans Unicode" w:cs="Lucida Sans Unicode"/>
                <w:color w:val="123553"/>
                <w:sz w:val="18"/>
                <w:szCs w:val="21"/>
                <w:lang w:val="en-GB"/>
              </w:rPr>
              <w:t xml:space="preserve">IF </w:t>
            </w:r>
            <w:r w:rsidR="004C50A8">
              <w:rPr>
                <w:rFonts w:ascii="Lucida Sans Unicode" w:hAnsi="Lucida Sans Unicode" w:cs="Lucida Sans Unicode"/>
                <w:color w:val="123553"/>
                <w:sz w:val="18"/>
                <w:szCs w:val="21"/>
                <w:lang w:val="en-GB"/>
              </w:rPr>
              <w:t>AD/MR</w:t>
            </w:r>
            <w:r w:rsidRPr="00AA2E94">
              <w:rPr>
                <w:rFonts w:ascii="Lucida Sans Unicode" w:hAnsi="Lucida Sans Unicode" w:cs="Lucida Sans Unicode"/>
                <w:color w:val="123553"/>
                <w:sz w:val="18"/>
                <w:szCs w:val="21"/>
                <w:lang w:val="en-GB"/>
              </w:rPr>
              <w:t xml:space="preserve"> can't  provide for any Identifier Set THEN start Error Handling</w:t>
            </w:r>
          </w:p>
          <w:p w14:paraId="3C81CB00" w14:textId="77777777" w:rsidR="00AA2E94" w:rsidRPr="00523806" w:rsidRDefault="00AA2E94" w:rsidP="00AA2E94">
            <w:pPr>
              <w:pStyle w:val="Lijstalinea"/>
              <w:numPr>
                <w:ilvl w:val="0"/>
                <w:numId w:val="31"/>
              </w:numPr>
              <w:ind w:left="714" w:hanging="357"/>
              <w:rPr>
                <w:rFonts w:ascii="Lucida Sans Unicode" w:hAnsi="Lucida Sans Unicode" w:cs="Lucida Sans Unicode"/>
                <w:color w:val="123553"/>
                <w:sz w:val="21"/>
                <w:szCs w:val="21"/>
                <w:lang w:val="en-GB"/>
              </w:rPr>
            </w:pPr>
            <w:r w:rsidRPr="00AA2E94">
              <w:rPr>
                <w:rFonts w:ascii="Lucida Sans Unicode" w:hAnsi="Lucida Sans Unicode" w:cs="Lucida Sans Unicode"/>
                <w:color w:val="123553"/>
                <w:sz w:val="18"/>
                <w:szCs w:val="21"/>
                <w:lang w:val="en-GB"/>
              </w:rPr>
              <w:t>Determine the response.EntityConcernedTypes and the corresponding response.LegalSubject.Identifiers for the selected identifier set</w:t>
            </w:r>
            <w:r w:rsidRPr="00AA2E94">
              <w:rPr>
                <w:rFonts w:ascii="Lucida Sans Unicode" w:hAnsi="Lucida Sans Unicode" w:cs="Lucida Sans Unicode"/>
                <w:color w:val="123553"/>
                <w:sz w:val="18"/>
                <w:szCs w:val="21"/>
                <w:lang w:val="en-GB"/>
              </w:rPr>
              <w:t>.</w:t>
            </w:r>
          </w:p>
          <w:p w14:paraId="332256A4" w14:textId="0862B646" w:rsidR="00523806" w:rsidRPr="00AA2E94" w:rsidRDefault="00523806" w:rsidP="00523806">
            <w:pPr>
              <w:pStyle w:val="Lijstalinea"/>
              <w:numPr>
                <w:ilvl w:val="0"/>
                <w:numId w:val="31"/>
              </w:numPr>
              <w:ind w:left="714" w:hanging="357"/>
              <w:rPr>
                <w:rFonts w:ascii="Lucida Sans Unicode" w:hAnsi="Lucida Sans Unicode" w:cs="Lucida Sans Unicode"/>
                <w:color w:val="123553"/>
                <w:sz w:val="21"/>
                <w:szCs w:val="21"/>
                <w:lang w:val="en-GB"/>
              </w:rPr>
            </w:pPr>
            <w:r>
              <w:rPr>
                <w:rFonts w:ascii="Lucida Sans Unicode" w:hAnsi="Lucida Sans Unicode" w:cs="Lucida Sans Unicode"/>
                <w:color w:val="123553"/>
                <w:sz w:val="18"/>
                <w:szCs w:val="21"/>
                <w:lang w:val="en-GB"/>
              </w:rPr>
              <w:t>For ECTA=BSN the applicable service provider MUST be listed on the BSN Autorisation List</w:t>
            </w:r>
            <w:r w:rsidRPr="00AA2E94">
              <w:rPr>
                <w:rFonts w:ascii="Lucida Sans Unicode" w:hAnsi="Lucida Sans Unicode" w:cs="Lucida Sans Unicode"/>
                <w:color w:val="123553"/>
                <w:sz w:val="18"/>
                <w:szCs w:val="21"/>
                <w:lang w:val="en-GB"/>
              </w:rPr>
              <w:t xml:space="preserve"> </w:t>
            </w:r>
            <w:r>
              <w:rPr>
                <w:rFonts w:ascii="Lucida Sans Unicode" w:hAnsi="Lucida Sans Unicode" w:cs="Lucida Sans Unicode"/>
                <w:color w:val="123553"/>
                <w:sz w:val="18"/>
                <w:szCs w:val="21"/>
                <w:lang w:val="en-GB"/>
              </w:rPr>
              <w:t>OTHERWISE</w:t>
            </w:r>
            <w:r w:rsidRPr="00AA2E94">
              <w:rPr>
                <w:rFonts w:ascii="Lucida Sans Unicode" w:hAnsi="Lucida Sans Unicode" w:cs="Lucida Sans Unicode"/>
                <w:color w:val="123553"/>
                <w:sz w:val="18"/>
                <w:szCs w:val="21"/>
                <w:lang w:val="en-GB"/>
              </w:rPr>
              <w:t> start Error Handling</w:t>
            </w:r>
          </w:p>
        </w:tc>
      </w:tr>
    </w:tbl>
    <w:p w14:paraId="3C6AFAAB" w14:textId="77777777" w:rsidR="0054562C" w:rsidRPr="0054562C" w:rsidRDefault="0054562C" w:rsidP="0054562C">
      <w:pPr>
        <w:pStyle w:val="Normaalweb"/>
        <w:rPr>
          <w:lang w:val="en-GB"/>
        </w:rPr>
      </w:pPr>
    </w:p>
    <w:p w14:paraId="6F1F3627" w14:textId="77777777" w:rsidR="0054562C" w:rsidRPr="0054562C" w:rsidRDefault="0054562C" w:rsidP="0054562C">
      <w:pPr>
        <w:rPr>
          <w:rFonts w:eastAsia="Times New Roman"/>
          <w:lang w:val="en-GB"/>
        </w:rPr>
      </w:pPr>
      <w:r w:rsidRPr="0054562C">
        <w:rPr>
          <w:rFonts w:eastAsia="Times New Roman"/>
          <w:b/>
          <w:bCs/>
          <w:lang w:val="en-GB"/>
        </w:rPr>
        <w:t>Example attribute after decryption</w:t>
      </w:r>
      <w:r w:rsidRPr="0054562C">
        <w:rPr>
          <w:rFonts w:eastAsia="Times New Roman"/>
          <w:lang w:val="en-GB"/>
        </w:rPr>
        <w:t xml:space="preserve"> </w:t>
      </w:r>
      <w:r w:rsidRPr="0054562C">
        <w:rPr>
          <w:rStyle w:val="expand-control-icon"/>
          <w:rFonts w:eastAsia="Times New Roman"/>
          <w:vanish/>
          <w:lang w:val="en-GB"/>
        </w:rPr>
        <w:t> </w:t>
      </w:r>
      <w:r w:rsidRPr="0054562C">
        <w:rPr>
          <w:rStyle w:val="expand-control-text"/>
          <w:rFonts w:eastAsia="Times New Roman"/>
          <w:vanish/>
          <w:lang w:val="en-GB"/>
        </w:rPr>
        <w:t>Bron uitklappen</w:t>
      </w:r>
      <w:r w:rsidRPr="0054562C">
        <w:rPr>
          <w:rFonts w:eastAsia="Times New Roman"/>
          <w:lang w:val="en-GB"/>
        </w:rPr>
        <w:t xml:space="preserve"> </w:t>
      </w:r>
    </w:p>
    <w:p w14:paraId="1B6D73AD" w14:textId="77777777" w:rsidR="0054562C" w:rsidRPr="0054562C" w:rsidRDefault="0054562C" w:rsidP="0054562C">
      <w:pPr>
        <w:pStyle w:val="HTML-voorafopgemaakt"/>
        <w:rPr>
          <w:sz w:val="18"/>
          <w:lang w:val="en-GB"/>
        </w:rPr>
      </w:pPr>
      <w:r w:rsidRPr="0054562C">
        <w:rPr>
          <w:sz w:val="18"/>
          <w:lang w:val="en-GB"/>
        </w:rPr>
        <w:t>&lt;saml:Attribute Name="urn:etoegang:1.9:attribute:FirstName"</w:t>
      </w:r>
    </w:p>
    <w:p w14:paraId="50FB70EA" w14:textId="77777777" w:rsidR="0054562C" w:rsidRPr="0054562C" w:rsidRDefault="0054562C" w:rsidP="0054562C">
      <w:pPr>
        <w:pStyle w:val="HTML-voorafopgemaakt"/>
        <w:rPr>
          <w:sz w:val="18"/>
          <w:lang w:val="en-GB"/>
        </w:rPr>
      </w:pPr>
      <w:r w:rsidRPr="0054562C">
        <w:rPr>
          <w:sz w:val="18"/>
          <w:lang w:val="en-GB"/>
        </w:rPr>
        <w:t xml:space="preserve">    xmlns:saml="urn:oasis:names:tc:SAML:2.0:assertion"</w:t>
      </w:r>
    </w:p>
    <w:p w14:paraId="59279C45" w14:textId="77777777" w:rsidR="0054562C" w:rsidRPr="0054562C" w:rsidRDefault="0054562C" w:rsidP="0054562C">
      <w:pPr>
        <w:pStyle w:val="HTML-voorafopgemaakt"/>
        <w:rPr>
          <w:sz w:val="18"/>
          <w:lang w:val="en-GB"/>
        </w:rPr>
      </w:pPr>
      <w:r w:rsidRPr="0054562C">
        <w:rPr>
          <w:sz w:val="18"/>
          <w:lang w:val="en-GB"/>
        </w:rPr>
        <w:t xml:space="preserve">    xmlns:attrext="urn:oasis:names:tc:SAML:attributes:ext"</w:t>
      </w:r>
    </w:p>
    <w:p w14:paraId="5FA2E60C" w14:textId="77777777" w:rsidR="0054562C" w:rsidRPr="0054562C" w:rsidRDefault="0054562C" w:rsidP="0054562C">
      <w:pPr>
        <w:pStyle w:val="HTML-voorafopgemaakt"/>
        <w:rPr>
          <w:sz w:val="18"/>
          <w:lang w:val="en-GB"/>
        </w:rPr>
      </w:pPr>
      <w:r w:rsidRPr="0054562C">
        <w:rPr>
          <w:sz w:val="18"/>
          <w:lang w:val="en-GB"/>
        </w:rPr>
        <w:t xml:space="preserve">    xmlns:xs="http://www.w3.org/2001/XMLSchema"</w:t>
      </w:r>
    </w:p>
    <w:p w14:paraId="0760322E" w14:textId="77777777" w:rsidR="0054562C" w:rsidRPr="0054562C" w:rsidRDefault="0054562C" w:rsidP="0054562C">
      <w:pPr>
        <w:pStyle w:val="HTML-voorafopgemaakt"/>
        <w:rPr>
          <w:sz w:val="18"/>
          <w:lang w:val="en-GB"/>
        </w:rPr>
      </w:pPr>
      <w:r w:rsidRPr="0054562C">
        <w:rPr>
          <w:sz w:val="18"/>
          <w:lang w:val="en-GB"/>
        </w:rPr>
        <w:t xml:space="preserve">    xmlns:xsi="http://www.w3.org/2001/XMLSchema-instance"</w:t>
      </w:r>
    </w:p>
    <w:p w14:paraId="1071BDB2" w14:textId="77777777" w:rsidR="0054562C" w:rsidRPr="0054562C" w:rsidRDefault="0054562C" w:rsidP="0054562C">
      <w:pPr>
        <w:pStyle w:val="HTML-voorafopgemaakt"/>
        <w:rPr>
          <w:sz w:val="18"/>
          <w:lang w:val="en-GB"/>
        </w:rPr>
      </w:pPr>
      <w:r w:rsidRPr="0054562C">
        <w:rPr>
          <w:sz w:val="18"/>
          <w:lang w:val="en-GB"/>
        </w:rPr>
        <w:t xml:space="preserve">    attrext:OriginalIssuer="urn:etoegang:1.9:attribute-sourceid:NLWID"</w:t>
      </w:r>
    </w:p>
    <w:p w14:paraId="768704DE" w14:textId="77777777" w:rsidR="0054562C" w:rsidRPr="0054562C" w:rsidRDefault="0054562C" w:rsidP="0054562C">
      <w:pPr>
        <w:pStyle w:val="HTML-voorafopgemaakt"/>
        <w:rPr>
          <w:sz w:val="18"/>
          <w:lang w:val="en-GB"/>
        </w:rPr>
      </w:pPr>
      <w:r w:rsidRPr="0054562C">
        <w:rPr>
          <w:sz w:val="18"/>
          <w:lang w:val="en-GB"/>
        </w:rPr>
        <w:t xml:space="preserve">    attrext:LastModified="2015-03-31T12:00:00Z"&gt;</w:t>
      </w:r>
    </w:p>
    <w:p w14:paraId="34D2A31F" w14:textId="77777777" w:rsidR="0054562C" w:rsidRPr="0054562C" w:rsidRDefault="0054562C" w:rsidP="0054562C">
      <w:pPr>
        <w:pStyle w:val="HTML-voorafopgemaakt"/>
        <w:rPr>
          <w:sz w:val="18"/>
          <w:lang w:val="en-GB"/>
        </w:rPr>
      </w:pPr>
      <w:r w:rsidRPr="0054562C">
        <w:rPr>
          <w:sz w:val="18"/>
          <w:lang w:val="en-GB"/>
        </w:rPr>
        <w:t xml:space="preserve">    &lt;saml:AttributeValue xsi:type="xs:string"&gt;...&lt;/saml:AttributeValue&gt;</w:t>
      </w:r>
    </w:p>
    <w:p w14:paraId="0FC8BA73" w14:textId="77777777" w:rsidR="0054562C" w:rsidRPr="0054562C" w:rsidRDefault="0054562C" w:rsidP="0054562C">
      <w:pPr>
        <w:pStyle w:val="HTML-voorafopgemaakt"/>
        <w:rPr>
          <w:lang w:val="en-GB"/>
        </w:rPr>
      </w:pPr>
      <w:r w:rsidRPr="0054562C">
        <w:rPr>
          <w:sz w:val="18"/>
          <w:lang w:val="en-GB"/>
        </w:rPr>
        <w:t>&lt;/saml:Attribute&gt;</w:t>
      </w:r>
    </w:p>
    <w:p w14:paraId="22A58D9E" w14:textId="77777777" w:rsidR="0054562C" w:rsidRDefault="0054562C" w:rsidP="0054562C">
      <w:pPr>
        <w:rPr>
          <w:rFonts w:eastAsia="Times New Roman"/>
          <w:b/>
          <w:bCs/>
          <w:lang w:val="en-GB"/>
        </w:rPr>
      </w:pPr>
    </w:p>
    <w:p w14:paraId="4436B6F2" w14:textId="77777777" w:rsidR="0054562C" w:rsidRPr="0054562C" w:rsidRDefault="0054562C" w:rsidP="0054562C">
      <w:pPr>
        <w:rPr>
          <w:rFonts w:eastAsia="Times New Roman"/>
          <w:lang w:val="en-GB"/>
        </w:rPr>
      </w:pPr>
      <w:r w:rsidRPr="0054562C">
        <w:rPr>
          <w:rFonts w:eastAsia="Times New Roman"/>
          <w:b/>
          <w:bCs/>
          <w:lang w:val="en-GB"/>
        </w:rPr>
        <w:t>Example AD Assertion - representation</w:t>
      </w:r>
      <w:r w:rsidRPr="0054562C">
        <w:rPr>
          <w:rFonts w:eastAsia="Times New Roman"/>
          <w:lang w:val="en-GB"/>
        </w:rPr>
        <w:t xml:space="preserve"> </w:t>
      </w:r>
      <w:r w:rsidRPr="0054562C">
        <w:rPr>
          <w:rStyle w:val="expand-control-icon"/>
          <w:rFonts w:eastAsia="Times New Roman"/>
          <w:vanish/>
          <w:lang w:val="en-GB"/>
        </w:rPr>
        <w:t> </w:t>
      </w:r>
      <w:r w:rsidRPr="0054562C">
        <w:rPr>
          <w:rStyle w:val="expand-control-text"/>
          <w:rFonts w:eastAsia="Times New Roman"/>
          <w:vanish/>
          <w:lang w:val="en-GB"/>
        </w:rPr>
        <w:t>Bron uitklappen</w:t>
      </w:r>
      <w:r w:rsidRPr="0054562C">
        <w:rPr>
          <w:rFonts w:eastAsia="Times New Roman"/>
          <w:lang w:val="en-GB"/>
        </w:rPr>
        <w:t xml:space="preserve"> </w:t>
      </w:r>
    </w:p>
    <w:p w14:paraId="021545DF"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sidRPr="00332FF8">
        <w:rPr>
          <w:sz w:val="16"/>
          <w:szCs w:val="16"/>
          <w:lang w:val="en-US"/>
        </w:rPr>
        <w:t>&lt;saml:Assertion IssueInstant="2019-04-18T11:27:55.6592462Z" Version="2.0" ID="_3d3b90d7-c8ea-4859-9f7c-89017bc2a3b1" xmlns:saml="urn:oasis:names:tc:SAML:2.0:assertion"&gt;</w:t>
      </w:r>
    </w:p>
    <w:p w14:paraId="05263B54"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sidRPr="00332FF8">
        <w:rPr>
          <w:sz w:val="16"/>
          <w:szCs w:val="16"/>
          <w:lang w:val="en-US"/>
        </w:rPr>
        <w:t>&lt;saml:Issuer&gt;urn:etoegang:AD:00000003390787490000:entities:9132&lt;/saml:Issuer&gt;</w:t>
      </w:r>
    </w:p>
    <w:p w14:paraId="26BECBA7" w14:textId="77777777" w:rsidR="0054562C" w:rsidRPr="0054562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fr-FR"/>
        </w:rPr>
      </w:pPr>
      <w:r w:rsidRPr="001B306D">
        <w:rPr>
          <w:sz w:val="16"/>
          <w:szCs w:val="16"/>
          <w:lang w:val="en-GB"/>
        </w:rPr>
        <w:t xml:space="preserve">   </w:t>
      </w:r>
      <w:r w:rsidRPr="001B306D">
        <w:rPr>
          <w:sz w:val="16"/>
          <w:szCs w:val="16"/>
          <w:lang w:val="en-GB"/>
        </w:rPr>
        <w:tab/>
      </w:r>
      <w:r w:rsidRPr="0054562C">
        <w:rPr>
          <w:sz w:val="16"/>
          <w:szCs w:val="16"/>
          <w:lang w:val="fr-FR"/>
        </w:rPr>
        <w:t>&lt;Signature xmlns="http://www.w3.org/2000/09/xmldsig#"&gt;</w:t>
      </w:r>
    </w:p>
    <w:p w14:paraId="009790BE"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sidRPr="0054562C">
        <w:rPr>
          <w:sz w:val="16"/>
          <w:szCs w:val="16"/>
          <w:lang w:val="fr-FR"/>
        </w:rPr>
        <w:t xml:space="preserve">      </w:t>
      </w:r>
      <w:r w:rsidRPr="0054562C">
        <w:rPr>
          <w:sz w:val="16"/>
          <w:szCs w:val="16"/>
          <w:lang w:val="fr-FR"/>
        </w:rPr>
        <w:tab/>
      </w:r>
      <w:r w:rsidRPr="00332FF8">
        <w:rPr>
          <w:sz w:val="16"/>
          <w:szCs w:val="16"/>
          <w:lang w:val="en-US"/>
        </w:rPr>
        <w:t>&lt;SignedInfo&gt;</w:t>
      </w:r>
    </w:p>
    <w:p w14:paraId="51986D66"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Pr>
          <w:sz w:val="16"/>
          <w:szCs w:val="16"/>
          <w:lang w:val="en-US"/>
        </w:rPr>
        <w:tab/>
      </w:r>
      <w:r>
        <w:rPr>
          <w:sz w:val="16"/>
          <w:szCs w:val="16"/>
          <w:lang w:val="en-US"/>
        </w:rPr>
        <w:tab/>
      </w:r>
      <w:r>
        <w:rPr>
          <w:sz w:val="16"/>
          <w:szCs w:val="16"/>
          <w:lang w:val="en-US"/>
        </w:rPr>
        <w:tab/>
      </w:r>
      <w:r w:rsidRPr="00332FF8">
        <w:rPr>
          <w:sz w:val="16"/>
          <w:szCs w:val="16"/>
          <w:lang w:val="en-US"/>
        </w:rPr>
        <w:t>&lt;CanonicalizationMethod Algorithm="http://www.w3.org/2001/10/xml-exc-c14n#"/&gt;</w:t>
      </w:r>
    </w:p>
    <w:p w14:paraId="5FA9D63B"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Pr>
          <w:sz w:val="16"/>
          <w:szCs w:val="16"/>
          <w:lang w:val="en-US"/>
        </w:rPr>
        <w:tab/>
      </w:r>
      <w:r>
        <w:rPr>
          <w:sz w:val="16"/>
          <w:szCs w:val="16"/>
          <w:lang w:val="en-US"/>
        </w:rPr>
        <w:tab/>
      </w:r>
      <w:r>
        <w:rPr>
          <w:sz w:val="16"/>
          <w:szCs w:val="16"/>
          <w:lang w:val="en-US"/>
        </w:rPr>
        <w:tab/>
        <w:t>&lt;</w:t>
      </w:r>
      <w:r w:rsidRPr="00332FF8">
        <w:rPr>
          <w:sz w:val="16"/>
          <w:szCs w:val="16"/>
          <w:lang w:val="en-US"/>
        </w:rPr>
        <w:t>SignatureMethod Algorithm="http://www.w3.org/2001/04/xmldsig-more#rsa-sha256"/&gt;</w:t>
      </w:r>
    </w:p>
    <w:p w14:paraId="118C7FE9"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Pr>
          <w:sz w:val="16"/>
          <w:szCs w:val="16"/>
          <w:lang w:val="en-US"/>
        </w:rPr>
        <w:tab/>
      </w:r>
      <w:r>
        <w:rPr>
          <w:sz w:val="16"/>
          <w:szCs w:val="16"/>
          <w:lang w:val="en-US"/>
        </w:rPr>
        <w:tab/>
      </w:r>
      <w:r>
        <w:rPr>
          <w:sz w:val="16"/>
          <w:szCs w:val="16"/>
          <w:lang w:val="en-US"/>
        </w:rPr>
        <w:tab/>
      </w:r>
      <w:r w:rsidRPr="00332FF8">
        <w:rPr>
          <w:sz w:val="16"/>
          <w:szCs w:val="16"/>
          <w:lang w:val="en-US"/>
        </w:rPr>
        <w:t>&lt;Reference URI="#_3d3b90d7-c8ea-4859-9f7c-89017bc2a3b1"&gt;</w:t>
      </w:r>
    </w:p>
    <w:p w14:paraId="5613C564"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&lt;Transforms&gt;</w:t>
      </w:r>
    </w:p>
    <w:p w14:paraId="4F886C90"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sidRPr="00332FF8">
        <w:rPr>
          <w:sz w:val="16"/>
          <w:szCs w:val="16"/>
          <w:lang w:val="en-US"/>
        </w:rPr>
        <w:t>&lt;Transform Algorithm="http://www.w3.org/2000/09/xmldsig#enveloped-signature"/&gt;</w:t>
      </w:r>
    </w:p>
    <w:p w14:paraId="3FB9A4FB"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sidRPr="00332FF8">
        <w:rPr>
          <w:sz w:val="16"/>
          <w:szCs w:val="16"/>
          <w:lang w:val="en-US"/>
        </w:rPr>
        <w:t>&lt;Transform Algorithm="http://www.w3.org/2001/10/xml-exc-c14n#"/&gt;</w:t>
      </w:r>
    </w:p>
    <w:p w14:paraId="4FFB14C3"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sidRPr="00332FF8">
        <w:rPr>
          <w:sz w:val="16"/>
          <w:szCs w:val="16"/>
          <w:lang w:val="en-US"/>
        </w:rPr>
        <w:t>&lt;/Transforms&gt;</w:t>
      </w:r>
    </w:p>
    <w:p w14:paraId="6E586609" w14:textId="77777777" w:rsidR="0054562C" w:rsidRPr="0054562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de-DE"/>
        </w:rPr>
      </w:pP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sidRPr="0054562C">
        <w:rPr>
          <w:sz w:val="16"/>
          <w:szCs w:val="16"/>
          <w:lang w:val="de-DE"/>
        </w:rPr>
        <w:t>&lt;DigestMethod Algorithm="http://www.w3.org/2001/04/xmlenc#sha256"/&gt;</w:t>
      </w:r>
    </w:p>
    <w:p w14:paraId="504F685F" w14:textId="77777777" w:rsidR="0054562C" w:rsidRPr="0054562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de-DE"/>
        </w:rPr>
      </w:pPr>
      <w:r w:rsidRPr="0054562C">
        <w:rPr>
          <w:sz w:val="16"/>
          <w:szCs w:val="16"/>
          <w:lang w:val="de-DE"/>
        </w:rPr>
        <w:tab/>
      </w:r>
      <w:r w:rsidRPr="0054562C">
        <w:rPr>
          <w:sz w:val="16"/>
          <w:szCs w:val="16"/>
          <w:lang w:val="de-DE"/>
        </w:rPr>
        <w:tab/>
      </w:r>
      <w:r w:rsidRPr="0054562C">
        <w:rPr>
          <w:sz w:val="16"/>
          <w:szCs w:val="16"/>
          <w:lang w:val="de-DE"/>
        </w:rPr>
        <w:tab/>
      </w:r>
      <w:r w:rsidRPr="0054562C">
        <w:rPr>
          <w:sz w:val="16"/>
          <w:szCs w:val="16"/>
          <w:lang w:val="de-DE"/>
        </w:rPr>
        <w:tab/>
      </w:r>
      <w:r w:rsidRPr="0054562C">
        <w:rPr>
          <w:sz w:val="16"/>
          <w:szCs w:val="16"/>
          <w:lang w:val="de-DE"/>
        </w:rPr>
        <w:tab/>
        <w:t>&lt;DigestValue&gt;2KTc4ELS13/Tm7svvn0fmKfFSQDiFJwAheaQqJbOGPQ=&lt;/DigestValue&gt;</w:t>
      </w:r>
    </w:p>
    <w:p w14:paraId="1163DD28" w14:textId="77777777" w:rsidR="0054562C" w:rsidRPr="0054562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de-DE"/>
        </w:rPr>
      </w:pPr>
      <w:r w:rsidRPr="0054562C">
        <w:rPr>
          <w:sz w:val="16"/>
          <w:szCs w:val="16"/>
          <w:lang w:val="de-DE"/>
        </w:rPr>
        <w:lastRenderedPageBreak/>
        <w:tab/>
      </w:r>
      <w:r w:rsidRPr="0054562C">
        <w:rPr>
          <w:sz w:val="16"/>
          <w:szCs w:val="16"/>
          <w:lang w:val="de-DE"/>
        </w:rPr>
        <w:tab/>
      </w:r>
      <w:r w:rsidRPr="0054562C">
        <w:rPr>
          <w:sz w:val="16"/>
          <w:szCs w:val="16"/>
          <w:lang w:val="de-DE"/>
        </w:rPr>
        <w:tab/>
      </w:r>
      <w:r w:rsidRPr="0054562C">
        <w:rPr>
          <w:sz w:val="16"/>
          <w:szCs w:val="16"/>
          <w:lang w:val="de-DE"/>
        </w:rPr>
        <w:tab/>
        <w:t>&lt;/Reference&gt;</w:t>
      </w:r>
    </w:p>
    <w:p w14:paraId="3F27F670" w14:textId="77777777" w:rsidR="0054562C" w:rsidRDefault="0054562C" w:rsidP="0054562C">
      <w:pPr>
        <w:pStyle w:val="HTML-voorafopgemaakt"/>
        <w:tabs>
          <w:tab w:val="clear" w:pos="916"/>
          <w:tab w:val="clear" w:pos="1832"/>
          <w:tab w:val="clear" w:pos="2748"/>
          <w:tab w:val="left" w:pos="284"/>
          <w:tab w:val="left" w:pos="426"/>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sidRPr="0054562C">
        <w:rPr>
          <w:sz w:val="16"/>
          <w:szCs w:val="16"/>
          <w:lang w:val="de-DE"/>
        </w:rPr>
        <w:tab/>
      </w:r>
      <w:r w:rsidRPr="0054562C">
        <w:rPr>
          <w:sz w:val="16"/>
          <w:szCs w:val="16"/>
          <w:lang w:val="de-DE"/>
        </w:rPr>
        <w:tab/>
      </w:r>
      <w:r w:rsidRPr="0054562C">
        <w:rPr>
          <w:sz w:val="16"/>
          <w:szCs w:val="16"/>
          <w:lang w:val="de-DE"/>
        </w:rPr>
        <w:tab/>
      </w:r>
      <w:r w:rsidRPr="0054562C">
        <w:rPr>
          <w:sz w:val="16"/>
          <w:szCs w:val="16"/>
          <w:lang w:val="de-DE"/>
        </w:rPr>
        <w:tab/>
      </w:r>
      <w:r w:rsidRPr="00332FF8">
        <w:rPr>
          <w:sz w:val="16"/>
          <w:szCs w:val="16"/>
          <w:lang w:val="en-US"/>
        </w:rPr>
        <w:t>&lt;/SignedInfo&gt;</w:t>
      </w:r>
    </w:p>
    <w:p w14:paraId="7B25F549" w14:textId="77777777" w:rsidR="0054562C" w:rsidRPr="00332FF8" w:rsidRDefault="0054562C" w:rsidP="0054562C">
      <w:pPr>
        <w:pStyle w:val="HTML-voorafopgemaakt"/>
        <w:tabs>
          <w:tab w:val="clear" w:pos="916"/>
          <w:tab w:val="clear" w:pos="1832"/>
          <w:tab w:val="clear" w:pos="2748"/>
          <w:tab w:val="left" w:pos="284"/>
          <w:tab w:val="left" w:pos="426"/>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Pr>
          <w:sz w:val="16"/>
          <w:szCs w:val="16"/>
          <w:lang w:val="en-US"/>
        </w:rPr>
        <w:tab/>
      </w:r>
      <w:r>
        <w:rPr>
          <w:sz w:val="16"/>
          <w:szCs w:val="16"/>
          <w:lang w:val="en-US"/>
        </w:rPr>
        <w:tab/>
      </w:r>
      <w:r>
        <w:rPr>
          <w:sz w:val="16"/>
          <w:szCs w:val="16"/>
          <w:lang w:val="en-US"/>
        </w:rPr>
        <w:tab/>
      </w:r>
      <w:r w:rsidRPr="00332FF8">
        <w:rPr>
          <w:sz w:val="16"/>
          <w:szCs w:val="16"/>
          <w:lang w:val="en-US"/>
        </w:rPr>
        <w:t>&lt;SignatureValue&gt;YED</w:t>
      </w:r>
      <w:r>
        <w:rPr>
          <w:sz w:val="16"/>
          <w:szCs w:val="16"/>
          <w:lang w:val="en-US"/>
        </w:rPr>
        <w:t>…..</w:t>
      </w:r>
      <w:r w:rsidRPr="00332FF8">
        <w:rPr>
          <w:sz w:val="16"/>
          <w:szCs w:val="16"/>
          <w:lang w:val="en-US"/>
        </w:rPr>
        <w:t>==&lt;/SignatureValue&gt;</w:t>
      </w:r>
    </w:p>
    <w:p w14:paraId="7A3FE01C"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Pr>
          <w:sz w:val="16"/>
          <w:szCs w:val="16"/>
          <w:lang w:val="en-US"/>
        </w:rPr>
        <w:tab/>
      </w:r>
      <w:r>
        <w:rPr>
          <w:sz w:val="16"/>
          <w:szCs w:val="16"/>
          <w:lang w:val="en-US"/>
        </w:rPr>
        <w:tab/>
      </w:r>
      <w:r w:rsidRPr="00332FF8">
        <w:rPr>
          <w:sz w:val="16"/>
          <w:szCs w:val="16"/>
          <w:lang w:val="en-US"/>
        </w:rPr>
        <w:t>&lt;KeyInfo&gt;</w:t>
      </w:r>
    </w:p>
    <w:p w14:paraId="7F859644"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Pr>
          <w:sz w:val="16"/>
          <w:szCs w:val="16"/>
          <w:lang w:val="en-US"/>
        </w:rPr>
        <w:tab/>
      </w:r>
      <w:r>
        <w:rPr>
          <w:sz w:val="16"/>
          <w:szCs w:val="16"/>
          <w:lang w:val="en-US"/>
        </w:rPr>
        <w:tab/>
      </w:r>
      <w:r>
        <w:rPr>
          <w:sz w:val="16"/>
          <w:szCs w:val="16"/>
          <w:lang w:val="en-US"/>
        </w:rPr>
        <w:tab/>
      </w:r>
      <w:r w:rsidRPr="00332FF8">
        <w:rPr>
          <w:sz w:val="16"/>
          <w:szCs w:val="16"/>
          <w:lang w:val="en-US"/>
        </w:rPr>
        <w:t>&lt;KeyName&gt;z2018pp&lt;/KeyName&gt;</w:t>
      </w:r>
    </w:p>
    <w:p w14:paraId="42E2B7E6"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Pr>
          <w:sz w:val="16"/>
          <w:szCs w:val="16"/>
          <w:lang w:val="en-US"/>
        </w:rPr>
        <w:tab/>
      </w:r>
      <w:r>
        <w:rPr>
          <w:sz w:val="16"/>
          <w:szCs w:val="16"/>
          <w:lang w:val="en-US"/>
        </w:rPr>
        <w:tab/>
      </w:r>
      <w:r w:rsidRPr="00332FF8">
        <w:rPr>
          <w:sz w:val="16"/>
          <w:szCs w:val="16"/>
          <w:lang w:val="en-US"/>
        </w:rPr>
        <w:t>&lt;/KeyInfo&gt;</w:t>
      </w:r>
    </w:p>
    <w:p w14:paraId="0EB5BC83"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Pr>
          <w:sz w:val="16"/>
          <w:szCs w:val="16"/>
          <w:lang w:val="en-US"/>
        </w:rPr>
        <w:tab/>
      </w:r>
      <w:r w:rsidRPr="00332FF8">
        <w:rPr>
          <w:sz w:val="16"/>
          <w:szCs w:val="16"/>
          <w:lang w:val="en-US"/>
        </w:rPr>
        <w:t>&lt;/Signature&gt;</w:t>
      </w:r>
    </w:p>
    <w:p w14:paraId="6D0DABC7"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en-US"/>
        </w:rPr>
      </w:pPr>
      <w:r>
        <w:rPr>
          <w:sz w:val="16"/>
          <w:szCs w:val="16"/>
          <w:lang w:val="en-US"/>
        </w:rPr>
        <w:tab/>
      </w:r>
      <w:r>
        <w:rPr>
          <w:sz w:val="16"/>
          <w:szCs w:val="16"/>
          <w:lang w:val="en-US"/>
        </w:rPr>
        <w:tab/>
      </w:r>
      <w:r w:rsidRPr="00332FF8">
        <w:rPr>
          <w:sz w:val="16"/>
          <w:szCs w:val="16"/>
          <w:lang w:val="en-US"/>
        </w:rPr>
        <w:t>&lt;saml:Subject&gt;</w:t>
      </w:r>
    </w:p>
    <w:p w14:paraId="4083E85B"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851"/>
        <w:rPr>
          <w:sz w:val="16"/>
          <w:szCs w:val="16"/>
          <w:lang w:val="en-US"/>
        </w:rPr>
      </w:pPr>
      <w:r w:rsidRPr="00332FF8">
        <w:rPr>
          <w:sz w:val="16"/>
          <w:szCs w:val="16"/>
          <w:lang w:val="en-US"/>
        </w:rPr>
        <w:t>&lt;saml:NameID Format="urn:oasis:names:tc:SAML:2.0:nameid-format:transient"&gt;480F9A2AFA0F420E972F04B16BE0A11840119B0D96054BBCB8F7C5588B2C6580&lt;/saml:NameID&gt;</w:t>
      </w:r>
    </w:p>
    <w:p w14:paraId="1F75B6AA"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851"/>
        <w:rPr>
          <w:sz w:val="16"/>
          <w:szCs w:val="16"/>
          <w:lang w:val="en-US"/>
        </w:rPr>
      </w:pPr>
      <w:r w:rsidRPr="00332FF8">
        <w:rPr>
          <w:sz w:val="16"/>
          <w:szCs w:val="16"/>
          <w:lang w:val="en-US"/>
        </w:rPr>
        <w:t>&lt;saml:SubjectConfirmation Method="urn:oasis:names:tc:SAML:2.0:cm:bearer"&gt;</w:t>
      </w:r>
    </w:p>
    <w:p w14:paraId="01ED55CD"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134"/>
        <w:rPr>
          <w:sz w:val="16"/>
          <w:szCs w:val="16"/>
          <w:lang w:val="en-US"/>
        </w:rPr>
      </w:pPr>
      <w:r w:rsidRPr="00332FF8">
        <w:rPr>
          <w:sz w:val="16"/>
          <w:szCs w:val="16"/>
          <w:lang w:val="en-US"/>
        </w:rPr>
        <w:t>&lt;saml:SubjectConfirmationData InResponseTo="_73b6d7bb-deb4-306e-bfa5-5533450fb66a" NotOnOrAfter="2019-04-18T11:29:55.6592462Z" Recipient="https://eh01.staging.connectis.nl/broker/acs/1.13"/&gt;</w:t>
      </w:r>
    </w:p>
    <w:p w14:paraId="09015C3D"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851"/>
        <w:rPr>
          <w:sz w:val="16"/>
          <w:szCs w:val="16"/>
          <w:lang w:val="en-US"/>
        </w:rPr>
      </w:pPr>
      <w:r w:rsidRPr="00332FF8">
        <w:rPr>
          <w:sz w:val="16"/>
          <w:szCs w:val="16"/>
          <w:lang w:val="en-US"/>
        </w:rPr>
        <w:t>&lt;/saml:SubjectConfirmation&gt;</w:t>
      </w:r>
    </w:p>
    <w:p w14:paraId="143C3D92"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7"/>
        <w:rPr>
          <w:sz w:val="16"/>
          <w:szCs w:val="16"/>
          <w:lang w:val="en-US"/>
        </w:rPr>
      </w:pPr>
      <w:r w:rsidRPr="00332FF8">
        <w:rPr>
          <w:sz w:val="16"/>
          <w:szCs w:val="16"/>
          <w:lang w:val="en-US"/>
        </w:rPr>
        <w:t>&lt;/saml:Subject&gt;</w:t>
      </w:r>
    </w:p>
    <w:p w14:paraId="6612D75B"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7"/>
        <w:rPr>
          <w:sz w:val="16"/>
          <w:szCs w:val="16"/>
          <w:lang w:val="en-US"/>
        </w:rPr>
      </w:pPr>
      <w:r w:rsidRPr="00332FF8">
        <w:rPr>
          <w:sz w:val="16"/>
          <w:szCs w:val="16"/>
          <w:lang w:val="en-US"/>
        </w:rPr>
        <w:t>&lt;saml:Conditions NotOnOrAfter="2019-04-18T11:29:55.6592462Z" NotBefore="2019-04-18T11:27:55.6592462Z"&gt;</w:t>
      </w:r>
    </w:p>
    <w:p w14:paraId="7BDC9A08" w14:textId="77777777" w:rsidR="0054562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851"/>
        <w:rPr>
          <w:sz w:val="16"/>
          <w:szCs w:val="16"/>
          <w:lang w:val="en-US"/>
        </w:rPr>
      </w:pPr>
      <w:r w:rsidRPr="00332FF8">
        <w:rPr>
          <w:sz w:val="16"/>
          <w:szCs w:val="16"/>
          <w:lang w:val="en-US"/>
        </w:rPr>
        <w:t>&lt;saml:AudienceRestriction&gt;</w:t>
      </w:r>
    </w:p>
    <w:p w14:paraId="590E1081" w14:textId="77777777" w:rsidR="0054562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136"/>
        <w:rPr>
          <w:sz w:val="16"/>
          <w:szCs w:val="16"/>
          <w:lang w:val="en-US"/>
        </w:rPr>
      </w:pPr>
      <w:r w:rsidRPr="00332FF8">
        <w:rPr>
          <w:sz w:val="16"/>
          <w:szCs w:val="16"/>
          <w:lang w:val="en-US"/>
        </w:rPr>
        <w:t>&lt;saml:Audience&gt;urn:etoegang:HM:00000003244440010000:entities:9632&lt;/saml:Audience&gt;</w:t>
      </w:r>
    </w:p>
    <w:p w14:paraId="0B9BF869" w14:textId="77777777" w:rsidR="0054562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136"/>
        <w:rPr>
          <w:sz w:val="16"/>
          <w:szCs w:val="16"/>
          <w:lang w:val="en-US"/>
        </w:rPr>
      </w:pPr>
      <w:r w:rsidRPr="00332FF8">
        <w:rPr>
          <w:sz w:val="16"/>
          <w:szCs w:val="16"/>
          <w:lang w:val="en-US"/>
        </w:rPr>
        <w:t>&lt;saml:Audience&gt;urn:etoegang:MR:00000003390787490000:entities:9132&lt;/saml:Audience&gt;</w:t>
      </w:r>
    </w:p>
    <w:p w14:paraId="79959BEC"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136"/>
        <w:rPr>
          <w:sz w:val="16"/>
          <w:szCs w:val="16"/>
          <w:lang w:val="en-US"/>
        </w:rPr>
      </w:pPr>
      <w:r w:rsidRPr="00332FF8">
        <w:rPr>
          <w:sz w:val="16"/>
          <w:szCs w:val="16"/>
          <w:lang w:val="en-US"/>
        </w:rPr>
        <w:t>&lt;saml:Audience&gt;urn:etoegang:DV:00000003244440010000:entities:9613&lt;/saml:Audience&gt;</w:t>
      </w:r>
    </w:p>
    <w:p w14:paraId="7B8BAD62" w14:textId="77777777" w:rsidR="0054562C" w:rsidRPr="0054562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851"/>
        <w:rPr>
          <w:sz w:val="16"/>
          <w:szCs w:val="16"/>
          <w:lang w:val="en-US"/>
        </w:rPr>
      </w:pPr>
      <w:r w:rsidRPr="0054562C">
        <w:rPr>
          <w:sz w:val="16"/>
          <w:szCs w:val="16"/>
          <w:lang w:val="en-US"/>
        </w:rPr>
        <w:t>&lt;/saml:AudienceRestriction&gt;</w:t>
      </w:r>
    </w:p>
    <w:p w14:paraId="38878429" w14:textId="77777777" w:rsidR="0054562C" w:rsidRPr="0054562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8"/>
        <w:rPr>
          <w:sz w:val="16"/>
          <w:szCs w:val="16"/>
          <w:lang w:val="en-US"/>
        </w:rPr>
      </w:pPr>
      <w:r w:rsidRPr="0054562C">
        <w:rPr>
          <w:sz w:val="16"/>
          <w:szCs w:val="16"/>
          <w:lang w:val="en-US"/>
        </w:rPr>
        <w:t>&lt;/saml:Conditions&gt;</w:t>
      </w:r>
    </w:p>
    <w:p w14:paraId="41E5E09A"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7"/>
        <w:rPr>
          <w:sz w:val="16"/>
          <w:szCs w:val="16"/>
          <w:lang w:val="fr-FR"/>
        </w:rPr>
      </w:pPr>
      <w:r w:rsidRPr="00332FF8">
        <w:rPr>
          <w:sz w:val="16"/>
          <w:szCs w:val="16"/>
          <w:lang w:val="fr-FR"/>
        </w:rPr>
        <w:t>&lt;saml:AuthnStatement AuthnInstant="2019-04-18T11:27:55.6592462Z"&gt;</w:t>
      </w:r>
    </w:p>
    <w:p w14:paraId="2AE64744"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851"/>
        <w:rPr>
          <w:sz w:val="16"/>
          <w:szCs w:val="16"/>
          <w:lang w:val="fr-FR"/>
        </w:rPr>
      </w:pPr>
      <w:r w:rsidRPr="00332FF8">
        <w:rPr>
          <w:sz w:val="16"/>
          <w:szCs w:val="16"/>
          <w:lang w:val="fr-FR"/>
        </w:rPr>
        <w:t>&lt;saml:AuthnContext&gt;</w:t>
      </w:r>
    </w:p>
    <w:p w14:paraId="5F48D4F1"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134"/>
        <w:rPr>
          <w:sz w:val="16"/>
          <w:szCs w:val="16"/>
          <w:lang w:val="fr-FR"/>
        </w:rPr>
      </w:pPr>
      <w:r w:rsidRPr="00332FF8">
        <w:rPr>
          <w:sz w:val="16"/>
          <w:szCs w:val="16"/>
          <w:lang w:val="fr-FR"/>
        </w:rPr>
        <w:t>&lt;saml:AuthnContextClassRef&gt;urn:etoegang:core:assurance-class:loa1&lt;/saml:AuthnContextClassRef&gt;</w:t>
      </w:r>
    </w:p>
    <w:p w14:paraId="081E0835"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134"/>
        <w:rPr>
          <w:sz w:val="16"/>
          <w:szCs w:val="16"/>
          <w:lang w:val="fr-FR"/>
        </w:rPr>
      </w:pPr>
      <w:r w:rsidRPr="00332FF8">
        <w:rPr>
          <w:sz w:val="16"/>
          <w:szCs w:val="16"/>
          <w:lang w:val="fr-FR"/>
        </w:rPr>
        <w:t>&lt;saml:AuthenticatingAuthority&gt;00000003390787490000&lt;/saml:AuthenticatingAuthority&gt;</w:t>
      </w:r>
    </w:p>
    <w:p w14:paraId="032D86E4"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851"/>
        <w:rPr>
          <w:sz w:val="16"/>
          <w:szCs w:val="16"/>
          <w:lang w:val="fr-FR"/>
        </w:rPr>
      </w:pPr>
      <w:r w:rsidRPr="00332FF8">
        <w:rPr>
          <w:sz w:val="16"/>
          <w:szCs w:val="16"/>
          <w:lang w:val="fr-FR"/>
        </w:rPr>
        <w:t>&lt;/saml:AuthnContext&gt;</w:t>
      </w:r>
    </w:p>
    <w:p w14:paraId="049C7DB2"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8"/>
        <w:rPr>
          <w:sz w:val="16"/>
          <w:szCs w:val="16"/>
          <w:lang w:val="fr-FR"/>
        </w:rPr>
      </w:pPr>
      <w:r w:rsidRPr="00332FF8">
        <w:rPr>
          <w:sz w:val="16"/>
          <w:szCs w:val="16"/>
          <w:lang w:val="fr-FR"/>
        </w:rPr>
        <w:t>&lt;/saml:AuthnStatement&gt;</w:t>
      </w:r>
    </w:p>
    <w:p w14:paraId="028ED73C"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7"/>
        <w:rPr>
          <w:sz w:val="16"/>
          <w:szCs w:val="16"/>
          <w:lang w:val="fr-FR"/>
        </w:rPr>
      </w:pPr>
      <w:r w:rsidRPr="00332FF8">
        <w:rPr>
          <w:sz w:val="16"/>
          <w:szCs w:val="16"/>
          <w:lang w:val="fr-FR"/>
        </w:rPr>
        <w:t>&lt;saml:AttributeStatement&gt;</w:t>
      </w:r>
    </w:p>
    <w:p w14:paraId="3CE3BA6E"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851"/>
        <w:rPr>
          <w:sz w:val="16"/>
          <w:szCs w:val="16"/>
          <w:lang w:val="fr-FR"/>
        </w:rPr>
      </w:pPr>
      <w:r w:rsidRPr="00332FF8">
        <w:rPr>
          <w:sz w:val="16"/>
          <w:szCs w:val="16"/>
          <w:lang w:val="fr-FR"/>
        </w:rPr>
        <w:t>&lt;saml:Attribute Name="urn:etoegang:core:Representation"&gt;</w:t>
      </w:r>
    </w:p>
    <w:p w14:paraId="0773EDE7"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851"/>
        <w:rPr>
          <w:sz w:val="16"/>
          <w:szCs w:val="16"/>
          <w:lang w:val="fr-FR"/>
        </w:rPr>
      </w:pPr>
      <w:r w:rsidRPr="00332FF8">
        <w:rPr>
          <w:sz w:val="16"/>
          <w:szCs w:val="16"/>
          <w:lang w:val="fr-FR"/>
        </w:rPr>
        <w:t>&lt;saml:AttributeValue xsi:type="xs:boolean" xmlns:xsi="http://www.w3.org/2001/XMLSchema-instance" xmlns:xs="http://www.w3.org/2001/XMLSchema"&gt;1&lt;/saml:AttributeValue&gt;</w:t>
      </w:r>
    </w:p>
    <w:p w14:paraId="057A75A3"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7"/>
        <w:rPr>
          <w:sz w:val="16"/>
          <w:szCs w:val="16"/>
          <w:lang w:val="en-US"/>
        </w:rPr>
      </w:pPr>
      <w:r w:rsidRPr="00332FF8">
        <w:rPr>
          <w:sz w:val="16"/>
          <w:szCs w:val="16"/>
          <w:lang w:val="en-US"/>
        </w:rPr>
        <w:t>&lt;/saml:Attribute&gt;</w:t>
      </w:r>
    </w:p>
    <w:p w14:paraId="45FFA2F7"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7"/>
        <w:rPr>
          <w:sz w:val="16"/>
          <w:szCs w:val="16"/>
          <w:lang w:val="en-US"/>
        </w:rPr>
      </w:pPr>
      <w:r w:rsidRPr="00332FF8">
        <w:rPr>
          <w:sz w:val="16"/>
          <w:szCs w:val="16"/>
          <w:lang w:val="en-US"/>
        </w:rPr>
        <w:t>&lt;saml:Attribute Name="urn:etoegang:core:AuthorizationRegistryID"&gt;</w:t>
      </w:r>
    </w:p>
    <w:p w14:paraId="7B1BB2C5"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851"/>
        <w:rPr>
          <w:sz w:val="16"/>
          <w:szCs w:val="16"/>
          <w:lang w:val="en-US"/>
        </w:rPr>
      </w:pPr>
      <w:r w:rsidRPr="00332FF8">
        <w:rPr>
          <w:sz w:val="16"/>
          <w:szCs w:val="16"/>
          <w:lang w:val="en-US"/>
        </w:rPr>
        <w:t>&lt;saml:AttributeValue xsi:type="xs:string" xmlns:xsi="http://www.w3.org/2001/XMLSchema-instance" xmlns:xs="http://www.w3.org/2001/XMLSchema"&gt;urn:etoegang:MR:00000003390787490000:entities:9132&lt;/saml:AttributeValue&gt;</w:t>
      </w:r>
    </w:p>
    <w:p w14:paraId="70A635FC"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7"/>
        <w:rPr>
          <w:sz w:val="16"/>
          <w:szCs w:val="16"/>
          <w:lang w:val="en-US"/>
        </w:rPr>
      </w:pPr>
      <w:r w:rsidRPr="00332FF8">
        <w:rPr>
          <w:sz w:val="16"/>
          <w:szCs w:val="16"/>
          <w:lang w:val="en-US"/>
        </w:rPr>
        <w:t>&lt;/saml:Attribute&gt;</w:t>
      </w:r>
    </w:p>
    <w:p w14:paraId="3371FFA8" w14:textId="77777777" w:rsidR="0054562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7"/>
        <w:rPr>
          <w:sz w:val="16"/>
          <w:szCs w:val="16"/>
          <w:lang w:val="en-US"/>
        </w:rPr>
      </w:pPr>
      <w:r w:rsidRPr="00332FF8">
        <w:rPr>
          <w:sz w:val="16"/>
          <w:szCs w:val="16"/>
          <w:lang w:val="en-US"/>
        </w:rPr>
        <w:t>&lt;saml:Attribute Name="urn:etoegang:core:ActingSubjectID"&gt;</w:t>
      </w:r>
    </w:p>
    <w:p w14:paraId="3769944B" w14:textId="77777777" w:rsidR="0054562C" w:rsidRPr="00A51F56" w:rsidRDefault="0054562C" w:rsidP="0054562C">
      <w:pPr>
        <w:pStyle w:val="Example"/>
        <w:ind w:left="851"/>
        <w:rPr>
          <w:rFonts w:eastAsia="Times New Roman"/>
          <w:color w:val="7030A0"/>
          <w:lang w:val="nl-NL"/>
        </w:rPr>
      </w:pPr>
      <w:r w:rsidRPr="00A51F56">
        <w:rPr>
          <w:rFonts w:eastAsia="Times New Roman"/>
          <w:color w:val="7030A0"/>
          <w:lang w:val="nl-NL"/>
        </w:rPr>
        <w:t xml:space="preserve">&lt;! # </w:t>
      </w:r>
      <w:r w:rsidRPr="00A51F56">
        <w:rPr>
          <w:color w:val="7030A0"/>
          <w:szCs w:val="16"/>
          <w:lang w:val="nl-NL"/>
        </w:rPr>
        <w:t xml:space="preserve">ActingSubjectID </w:t>
      </w:r>
      <w:r w:rsidRPr="00A51F56">
        <w:rPr>
          <w:rFonts w:eastAsia="Times New Roman"/>
          <w:color w:val="7030A0"/>
          <w:lang w:val="nl-NL"/>
        </w:rPr>
        <w:t>voor de MR zodat deze de machtiging er bij kan zoeken&gt;</w:t>
      </w:r>
    </w:p>
    <w:p w14:paraId="686AC6ED" w14:textId="77777777" w:rsidR="0054562C" w:rsidRDefault="0054562C" w:rsidP="0054562C">
      <w:pPr>
        <w:pStyle w:val="Example"/>
        <w:ind w:left="851"/>
        <w:rPr>
          <w:rFonts w:eastAsia="Times New Roman"/>
          <w:color w:val="7030A0"/>
          <w:lang w:val="nl-NL"/>
        </w:rPr>
      </w:pPr>
      <w:r w:rsidRPr="00A51F56">
        <w:rPr>
          <w:rFonts w:eastAsia="Times New Roman"/>
          <w:color w:val="7030A0"/>
          <w:lang w:val="nl-NL"/>
        </w:rPr>
        <w:t>&lt;! # bij de “</w:t>
      </w:r>
      <w:r w:rsidRPr="00A51F56">
        <w:rPr>
          <w:color w:val="7030A0"/>
          <w:szCs w:val="16"/>
          <w:lang w:val="nl-NL"/>
        </w:rPr>
        <w:t>xenc:EncryptedKey” kan je zien dat de Recipient en MR is</w:t>
      </w:r>
      <w:r w:rsidR="00B86FAE">
        <w:rPr>
          <w:color w:val="7030A0"/>
          <w:szCs w:val="16"/>
          <w:lang w:val="nl-NL"/>
        </w:rPr>
        <w:t>.</w:t>
      </w:r>
      <w:r w:rsidRPr="00A51F56">
        <w:rPr>
          <w:rFonts w:eastAsia="Times New Roman"/>
          <w:color w:val="7030A0"/>
          <w:lang w:val="nl-NL"/>
        </w:rPr>
        <w:t xml:space="preserve"> &gt;</w:t>
      </w:r>
    </w:p>
    <w:p w14:paraId="635E6F73" w14:textId="77777777" w:rsidR="00B86FAE" w:rsidRPr="00A51F56" w:rsidRDefault="00B86FAE" w:rsidP="00B86FAE">
      <w:pPr>
        <w:pStyle w:val="Example"/>
        <w:ind w:left="851"/>
        <w:rPr>
          <w:rFonts w:eastAsia="Times New Roman"/>
          <w:color w:val="7030A0"/>
          <w:lang w:val="nl-NL"/>
        </w:rPr>
      </w:pPr>
      <w:r w:rsidRPr="00A51F56">
        <w:rPr>
          <w:rFonts w:eastAsia="Times New Roman"/>
          <w:color w:val="7030A0"/>
          <w:lang w:val="nl-NL"/>
        </w:rPr>
        <w:t xml:space="preserve">&lt;! # </w:t>
      </w:r>
      <w:r>
        <w:rPr>
          <w:rFonts w:eastAsia="Times New Roman"/>
          <w:color w:val="7030A0"/>
          <w:lang w:val="nl-NL"/>
        </w:rPr>
        <w:t>Op dit moment bepaalt de MR de identiteit van de Handelende Persoon voor</w:t>
      </w:r>
      <w:r w:rsidRPr="00A51F56">
        <w:rPr>
          <w:rFonts w:eastAsia="Times New Roman"/>
          <w:color w:val="7030A0"/>
          <w:lang w:val="nl-NL"/>
        </w:rPr>
        <w:t xml:space="preserve"> de </w:t>
      </w:r>
      <w:r>
        <w:rPr>
          <w:rFonts w:eastAsia="Times New Roman"/>
          <w:color w:val="7030A0"/>
          <w:lang w:val="nl-NL"/>
        </w:rPr>
        <w:t>DV</w:t>
      </w:r>
      <w:r w:rsidRPr="00A51F56">
        <w:rPr>
          <w:rFonts w:eastAsia="Times New Roman"/>
          <w:color w:val="7030A0"/>
          <w:lang w:val="nl-NL"/>
        </w:rPr>
        <w:t>&gt;</w:t>
      </w:r>
    </w:p>
    <w:p w14:paraId="38E68A8F"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851"/>
        <w:rPr>
          <w:sz w:val="16"/>
          <w:szCs w:val="16"/>
          <w:lang w:val="en-US"/>
        </w:rPr>
      </w:pPr>
      <w:r w:rsidRPr="00332FF8">
        <w:rPr>
          <w:sz w:val="16"/>
          <w:szCs w:val="16"/>
          <w:lang w:val="en-US"/>
        </w:rPr>
        <w:t>&lt;saml:AttributeValue&gt;</w:t>
      </w:r>
    </w:p>
    <w:p w14:paraId="7F5E6C7B"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134"/>
        <w:rPr>
          <w:sz w:val="16"/>
          <w:szCs w:val="16"/>
          <w:lang w:val="en-US"/>
        </w:rPr>
      </w:pPr>
      <w:r w:rsidRPr="00332FF8">
        <w:rPr>
          <w:sz w:val="16"/>
          <w:szCs w:val="16"/>
          <w:lang w:val="en-US"/>
        </w:rPr>
        <w:t>&lt;saml:EncryptedID xmlns:saml="urn:oasis:names:tc:SAML:2.0:assertion"&gt;</w:t>
      </w:r>
    </w:p>
    <w:p w14:paraId="6474B766"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418"/>
        <w:rPr>
          <w:sz w:val="16"/>
          <w:szCs w:val="16"/>
          <w:lang w:val="en-US"/>
        </w:rPr>
      </w:pPr>
      <w:r w:rsidRPr="00332FF8">
        <w:rPr>
          <w:sz w:val="16"/>
          <w:szCs w:val="16"/>
          <w:lang w:val="en-US"/>
        </w:rPr>
        <w:t>&lt;xenc:EncryptedData Type="http://www.w3.org/2001/04/xmlenc#Element" Id="_deeab93923c945f992f9dd0615633740" xmlns:xenc="http://www.w3.org/2001/04/xmlenc#"&gt;</w:t>
      </w:r>
    </w:p>
    <w:p w14:paraId="6CACA2B0"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r w:rsidRPr="00332FF8">
        <w:rPr>
          <w:sz w:val="16"/>
          <w:szCs w:val="16"/>
          <w:lang w:val="en-US"/>
        </w:rPr>
        <w:t>&lt;xenc:EncryptionMethod Algorithm="http://www.w3.org/2001/04/xmlenc#aes256-cbc"/&gt;</w:t>
      </w:r>
    </w:p>
    <w:p w14:paraId="35EA2396"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r w:rsidRPr="00332FF8">
        <w:rPr>
          <w:sz w:val="16"/>
          <w:szCs w:val="16"/>
          <w:lang w:val="en-US"/>
        </w:rPr>
        <w:t>&lt;ds:KeyInfo xmlns:ds="http://www.w3.org/2000/09/xmldsig#"&gt;</w:t>
      </w:r>
    </w:p>
    <w:p w14:paraId="72640FD3"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985"/>
        <w:rPr>
          <w:sz w:val="16"/>
          <w:szCs w:val="16"/>
          <w:lang w:val="en-US"/>
        </w:rPr>
      </w:pPr>
      <w:r w:rsidRPr="00332FF8">
        <w:rPr>
          <w:sz w:val="16"/>
          <w:szCs w:val="16"/>
          <w:lang w:val="en-US"/>
        </w:rPr>
        <w:t>&lt;ds:RetrievalMethod URI="#_ea5421ff539d41f6a5926eb884a0891b" Type="http://www.w3.org/2001/04/xmlenc#EncryptedKey"/&gt;</w:t>
      </w:r>
    </w:p>
    <w:p w14:paraId="03C005CC"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r w:rsidRPr="00332FF8">
        <w:rPr>
          <w:sz w:val="16"/>
          <w:szCs w:val="16"/>
          <w:lang w:val="en-US"/>
        </w:rPr>
        <w:t>&lt;/ds:KeyInfo&gt;</w:t>
      </w:r>
    </w:p>
    <w:p w14:paraId="78AB0533"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p>
    <w:p w14:paraId="53F3682B"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p>
    <w:p w14:paraId="3BF0102A"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r w:rsidRPr="00332FF8">
        <w:rPr>
          <w:sz w:val="16"/>
          <w:szCs w:val="16"/>
          <w:lang w:val="en-US"/>
        </w:rPr>
        <w:t>&lt;xenc:CipherData&gt;</w:t>
      </w:r>
    </w:p>
    <w:p w14:paraId="03A8ED3C"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984"/>
        <w:rPr>
          <w:sz w:val="16"/>
          <w:szCs w:val="16"/>
          <w:lang w:val="en-US"/>
        </w:rPr>
      </w:pPr>
      <w:r w:rsidRPr="00332FF8">
        <w:rPr>
          <w:sz w:val="16"/>
          <w:szCs w:val="16"/>
          <w:lang w:val="en-US"/>
        </w:rPr>
        <w:t>&lt;xenc:CipherValue&gt;</w:t>
      </w:r>
      <w:r>
        <w:rPr>
          <w:sz w:val="16"/>
          <w:szCs w:val="16"/>
          <w:lang w:val="en-US"/>
        </w:rPr>
        <w:t>……==&lt;</w:t>
      </w:r>
      <w:r w:rsidRPr="00332FF8">
        <w:rPr>
          <w:sz w:val="16"/>
          <w:szCs w:val="16"/>
          <w:lang w:val="en-US"/>
        </w:rPr>
        <w:t>/xenc:CipherValue&gt;</w:t>
      </w:r>
    </w:p>
    <w:p w14:paraId="02A1BF56"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r w:rsidRPr="00332FF8">
        <w:rPr>
          <w:sz w:val="16"/>
          <w:szCs w:val="16"/>
          <w:lang w:val="en-US"/>
        </w:rPr>
        <w:t>&lt;/xenc:CipherData&gt;</w:t>
      </w:r>
    </w:p>
    <w:p w14:paraId="123603FC" w14:textId="77777777" w:rsidR="0054562C" w:rsidRPr="00A51F56"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418"/>
        <w:rPr>
          <w:sz w:val="16"/>
          <w:szCs w:val="16"/>
          <w:lang w:val="en-US"/>
        </w:rPr>
      </w:pPr>
      <w:r w:rsidRPr="00332FF8">
        <w:rPr>
          <w:sz w:val="16"/>
          <w:szCs w:val="16"/>
          <w:lang w:val="en-US"/>
        </w:rPr>
        <w:t>&lt;/xenc:EncryptedData&gt;</w:t>
      </w:r>
    </w:p>
    <w:p w14:paraId="3D43A7CD"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418"/>
        <w:rPr>
          <w:sz w:val="16"/>
          <w:szCs w:val="16"/>
          <w:lang w:val="en-US"/>
        </w:rPr>
      </w:pPr>
      <w:r w:rsidRPr="00332FF8">
        <w:rPr>
          <w:sz w:val="16"/>
          <w:szCs w:val="16"/>
          <w:lang w:val="en-US"/>
        </w:rPr>
        <w:t>&lt;xenc:EncryptedKey Recipient="urn:etoegang:MR:00000003390787490000:entities:9132" Id="_ea5421ff539d41f6a5926eb884a0891b" xmlns:xenc="http://www.w3.org/2001/04/xmlenc#"&gt;</w:t>
      </w:r>
    </w:p>
    <w:p w14:paraId="6789385D"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r w:rsidRPr="00332FF8">
        <w:rPr>
          <w:sz w:val="16"/>
          <w:szCs w:val="16"/>
          <w:lang w:val="en-US"/>
        </w:rPr>
        <w:t>&lt;xenc:EncryptionMethod Algorithm="http://www.w3.org/2001/04/xmlenc#rsa-oaep-mgf1p"&gt;</w:t>
      </w:r>
    </w:p>
    <w:p w14:paraId="16444046"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985"/>
        <w:rPr>
          <w:sz w:val="16"/>
          <w:szCs w:val="16"/>
          <w:lang w:val="de-DE"/>
        </w:rPr>
      </w:pPr>
      <w:r w:rsidRPr="00332FF8">
        <w:rPr>
          <w:sz w:val="16"/>
          <w:szCs w:val="16"/>
          <w:lang w:val="de-DE"/>
        </w:rPr>
        <w:t>&lt;ds:DigestMethod Algorithm="http://www.w3.org/2000/09/xmldsig#sha1" xmlns:ds="http://www.w3.org/2000/09/xmldsig#"/&gt;</w:t>
      </w:r>
    </w:p>
    <w:p w14:paraId="536273E7"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r w:rsidRPr="00332FF8">
        <w:rPr>
          <w:sz w:val="16"/>
          <w:szCs w:val="16"/>
          <w:lang w:val="en-US"/>
        </w:rPr>
        <w:t>&lt;/xenc:EncryptionMethod&gt;</w:t>
      </w:r>
    </w:p>
    <w:p w14:paraId="030540C9"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r w:rsidRPr="00332FF8">
        <w:rPr>
          <w:sz w:val="16"/>
          <w:szCs w:val="16"/>
          <w:lang w:val="en-US"/>
        </w:rPr>
        <w:t>&lt;ds:KeyInfo xmlns:ds="http://www.w3.org/2000/09/xmldsig#"&gt;</w:t>
      </w:r>
    </w:p>
    <w:p w14:paraId="7B9306A7"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985"/>
        <w:rPr>
          <w:sz w:val="16"/>
          <w:szCs w:val="16"/>
          <w:lang w:val="en-US"/>
        </w:rPr>
      </w:pPr>
      <w:r w:rsidRPr="00332FF8">
        <w:rPr>
          <w:sz w:val="16"/>
          <w:szCs w:val="16"/>
          <w:lang w:val="en-US"/>
        </w:rPr>
        <w:t>&lt;ds:KeyName&gt;z2018pp&lt;/ds:KeyName&gt;</w:t>
      </w:r>
    </w:p>
    <w:p w14:paraId="5273383E"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r w:rsidRPr="00332FF8">
        <w:rPr>
          <w:sz w:val="16"/>
          <w:szCs w:val="16"/>
          <w:lang w:val="en-US"/>
        </w:rPr>
        <w:t>&lt;/ds:KeyInfo&gt;</w:t>
      </w:r>
    </w:p>
    <w:p w14:paraId="294191F2"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r w:rsidRPr="00332FF8">
        <w:rPr>
          <w:sz w:val="16"/>
          <w:szCs w:val="16"/>
          <w:lang w:val="en-US"/>
        </w:rPr>
        <w:t>&lt;xenc:CipherData&gt;</w:t>
      </w:r>
    </w:p>
    <w:p w14:paraId="5388A836"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985"/>
        <w:rPr>
          <w:sz w:val="16"/>
          <w:szCs w:val="16"/>
          <w:lang w:val="en-US"/>
        </w:rPr>
      </w:pPr>
      <w:r w:rsidRPr="00332FF8">
        <w:rPr>
          <w:sz w:val="16"/>
          <w:szCs w:val="16"/>
          <w:lang w:val="en-US"/>
        </w:rPr>
        <w:t>&lt;xenc:CipherValue&gt;</w:t>
      </w:r>
      <w:r>
        <w:rPr>
          <w:sz w:val="16"/>
          <w:szCs w:val="16"/>
          <w:lang w:val="en-US"/>
        </w:rPr>
        <w:t>….</w:t>
      </w:r>
      <w:r w:rsidRPr="00332FF8">
        <w:rPr>
          <w:sz w:val="16"/>
          <w:szCs w:val="16"/>
          <w:lang w:val="en-US"/>
        </w:rPr>
        <w:t>==&lt;/xenc:CipherValue&gt;</w:t>
      </w:r>
    </w:p>
    <w:p w14:paraId="3CA9FB68"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r w:rsidRPr="00332FF8">
        <w:rPr>
          <w:sz w:val="16"/>
          <w:szCs w:val="16"/>
          <w:lang w:val="en-US"/>
        </w:rPr>
        <w:t>&lt;/xenc:CipherData&gt;</w:t>
      </w:r>
    </w:p>
    <w:p w14:paraId="601E8BD0"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r w:rsidRPr="00332FF8">
        <w:rPr>
          <w:sz w:val="16"/>
          <w:szCs w:val="16"/>
          <w:lang w:val="en-US"/>
        </w:rPr>
        <w:lastRenderedPageBreak/>
        <w:t>&lt;xenc:ReferenceList&gt;</w:t>
      </w:r>
    </w:p>
    <w:p w14:paraId="0EE68BE6"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985"/>
        <w:rPr>
          <w:sz w:val="16"/>
          <w:szCs w:val="16"/>
          <w:lang w:val="en-US"/>
        </w:rPr>
      </w:pPr>
      <w:r w:rsidRPr="00332FF8">
        <w:rPr>
          <w:sz w:val="16"/>
          <w:szCs w:val="16"/>
          <w:lang w:val="en-US"/>
        </w:rPr>
        <w:t>&lt;xenc:DataReference URI="#_deeab93923c945f992f9dd0615633740"/&gt;</w:t>
      </w:r>
    </w:p>
    <w:p w14:paraId="3D91A828"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701"/>
        <w:rPr>
          <w:sz w:val="16"/>
          <w:szCs w:val="16"/>
          <w:lang w:val="en-US"/>
        </w:rPr>
      </w:pPr>
      <w:r w:rsidRPr="00332FF8">
        <w:rPr>
          <w:sz w:val="16"/>
          <w:szCs w:val="16"/>
          <w:lang w:val="en-US"/>
        </w:rPr>
        <w:t>&lt;/xenc:ReferenceList&gt;</w:t>
      </w:r>
    </w:p>
    <w:p w14:paraId="17ECE9D0"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418"/>
        <w:rPr>
          <w:sz w:val="16"/>
          <w:szCs w:val="16"/>
          <w:lang w:val="en-US"/>
        </w:rPr>
      </w:pPr>
      <w:r w:rsidRPr="00332FF8">
        <w:rPr>
          <w:sz w:val="16"/>
          <w:szCs w:val="16"/>
          <w:lang w:val="en-US"/>
        </w:rPr>
        <w:t>&lt;/xenc:EncryptedKey&gt;</w:t>
      </w:r>
    </w:p>
    <w:p w14:paraId="76D29DE3"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1134"/>
        <w:rPr>
          <w:sz w:val="16"/>
          <w:szCs w:val="16"/>
          <w:lang w:val="en-US"/>
        </w:rPr>
      </w:pPr>
      <w:r w:rsidRPr="00332FF8">
        <w:rPr>
          <w:sz w:val="16"/>
          <w:szCs w:val="16"/>
          <w:lang w:val="en-US"/>
        </w:rPr>
        <w:t>&lt;/saml:EncryptedID&gt;</w:t>
      </w:r>
    </w:p>
    <w:p w14:paraId="08FFF8B1" w14:textId="77777777" w:rsidR="0054562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851"/>
        <w:rPr>
          <w:sz w:val="16"/>
          <w:szCs w:val="16"/>
          <w:lang w:val="en-US"/>
        </w:rPr>
      </w:pPr>
      <w:r w:rsidRPr="00332FF8">
        <w:rPr>
          <w:sz w:val="16"/>
          <w:szCs w:val="16"/>
          <w:lang w:val="en-US"/>
        </w:rPr>
        <w:t>&lt;/saml:AttributeValue&gt;</w:t>
      </w:r>
    </w:p>
    <w:p w14:paraId="5EF44F14"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7"/>
        <w:rPr>
          <w:sz w:val="16"/>
          <w:szCs w:val="16"/>
          <w:lang w:val="en-US"/>
        </w:rPr>
      </w:pPr>
      <w:r w:rsidRPr="00332FF8">
        <w:rPr>
          <w:sz w:val="16"/>
          <w:szCs w:val="16"/>
          <w:lang w:val="en-US"/>
        </w:rPr>
        <w:t>&lt;/saml:Attribute&gt;</w:t>
      </w:r>
    </w:p>
    <w:p w14:paraId="5D8A959E"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7"/>
        <w:rPr>
          <w:sz w:val="16"/>
          <w:szCs w:val="16"/>
          <w:lang w:val="en-US"/>
        </w:rPr>
      </w:pPr>
      <w:r w:rsidRPr="00332FF8">
        <w:rPr>
          <w:sz w:val="16"/>
          <w:szCs w:val="16"/>
          <w:lang w:val="en-US"/>
        </w:rPr>
        <w:t>&lt;saml:Attribute Name="urn:etoegang:core:ServiceUUID"&gt;</w:t>
      </w:r>
    </w:p>
    <w:p w14:paraId="289AC90F" w14:textId="77777777" w:rsidR="0054562C" w:rsidRPr="00332FF8"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851"/>
        <w:rPr>
          <w:sz w:val="16"/>
          <w:szCs w:val="16"/>
          <w:lang w:val="en-US"/>
        </w:rPr>
      </w:pPr>
      <w:r w:rsidRPr="00332FF8">
        <w:rPr>
          <w:sz w:val="16"/>
          <w:szCs w:val="16"/>
          <w:lang w:val="en-US"/>
        </w:rPr>
        <w:t>&lt;saml:AttributeValue xsi:type="xs:string" xmlns:xsi="http://www.w3.org/2001/XMLSchema-instance" xmlns:xs="http://www.w3.org/2001/XMLSchema"&gt;c67fdee4-ebfe-4192-8bc3-1933e451723f&lt;/saml:AttributeValue&gt;</w:t>
      </w:r>
    </w:p>
    <w:p w14:paraId="55200530" w14:textId="77777777" w:rsidR="0054562C" w:rsidRPr="00FA318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7"/>
        <w:rPr>
          <w:sz w:val="16"/>
          <w:szCs w:val="16"/>
          <w:lang w:val="fr-FR"/>
        </w:rPr>
      </w:pPr>
      <w:r w:rsidRPr="00FA318C">
        <w:rPr>
          <w:sz w:val="16"/>
          <w:szCs w:val="16"/>
          <w:lang w:val="fr-FR"/>
        </w:rPr>
        <w:t>&lt;/saml:Attribute&gt;</w:t>
      </w:r>
    </w:p>
    <w:p w14:paraId="4873D9E1" w14:textId="77777777" w:rsidR="0054562C" w:rsidRPr="00FA318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284"/>
        <w:rPr>
          <w:sz w:val="16"/>
          <w:szCs w:val="16"/>
          <w:lang w:val="fr-FR"/>
        </w:rPr>
      </w:pPr>
      <w:r w:rsidRPr="00FA318C">
        <w:rPr>
          <w:sz w:val="16"/>
          <w:szCs w:val="16"/>
          <w:lang w:val="fr-FR"/>
        </w:rPr>
        <w:t>&lt;/saml:AttributeStatement&gt;</w:t>
      </w:r>
    </w:p>
    <w:p w14:paraId="1F7A659B" w14:textId="77777777" w:rsidR="0054562C" w:rsidRPr="00FA318C" w:rsidRDefault="0054562C" w:rsidP="0054562C">
      <w:pPr>
        <w:pStyle w:val="HTML-voorafopgemaakt"/>
        <w:tabs>
          <w:tab w:val="clear" w:pos="916"/>
          <w:tab w:val="clear" w:pos="1832"/>
          <w:tab w:val="clear" w:pos="2748"/>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rPr>
          <w:sz w:val="16"/>
          <w:szCs w:val="16"/>
          <w:lang w:val="fr-FR"/>
        </w:rPr>
      </w:pPr>
      <w:r w:rsidRPr="00FA318C">
        <w:rPr>
          <w:sz w:val="16"/>
          <w:szCs w:val="16"/>
          <w:lang w:val="fr-FR"/>
        </w:rPr>
        <w:t>&lt;/saml:Assertion&gt;</w:t>
      </w:r>
    </w:p>
    <w:p w14:paraId="3598AF1F" w14:textId="34408775" w:rsidR="0054562C" w:rsidRPr="00FA318C" w:rsidRDefault="0054562C" w:rsidP="0054562C">
      <w:pPr>
        <w:pStyle w:val="HTML-voorafopgemaakt"/>
        <w:rPr>
          <w:lang w:val="fr-FR"/>
        </w:rPr>
      </w:pPr>
    </w:p>
    <w:p w14:paraId="3D82FA80" w14:textId="77777777" w:rsidR="0054562C" w:rsidRPr="00FA318C" w:rsidRDefault="0054562C" w:rsidP="0054562C">
      <w:pPr>
        <w:pStyle w:val="HTML-voorafopgemaakt"/>
        <w:rPr>
          <w:lang w:val="fr-FR"/>
        </w:rPr>
      </w:pPr>
    </w:p>
    <w:p w14:paraId="64D0C9DA" w14:textId="77777777" w:rsidR="0054562C" w:rsidRPr="00FA318C" w:rsidRDefault="0054562C" w:rsidP="0054562C">
      <w:pPr>
        <w:pStyle w:val="Kop3"/>
        <w:rPr>
          <w:rFonts w:eastAsia="Times New Roman"/>
          <w:lang w:val="fr-FR"/>
        </w:rPr>
      </w:pPr>
      <w:r w:rsidRPr="00FA318C">
        <w:rPr>
          <w:rFonts w:eastAsia="Times New Roman"/>
          <w:lang w:val="fr-FR"/>
        </w:rPr>
        <w:t>LogoutRequest</w:t>
      </w:r>
    </w:p>
    <w:p w14:paraId="38DCA9BB" w14:textId="77777777" w:rsidR="0054562C" w:rsidRDefault="0054562C" w:rsidP="0054562C">
      <w:pPr>
        <w:pStyle w:val="Normaalweb"/>
      </w:pPr>
      <w:r w:rsidRPr="0054562C">
        <w:rPr>
          <w:lang w:val="en-GB"/>
        </w:rPr>
        <w:t xml:space="preserve">For single logout, the Single Logout Profile that is part of the SAML 2.0 Web Browser SSO Profile is applied on the understanding that the logout message is sent to the AD through the HM. </w:t>
      </w:r>
      <w:r>
        <w:t>The interface for this message is described below.</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81"/>
        <w:gridCol w:w="8951"/>
      </w:tblGrid>
      <w:tr w:rsidR="0054562C" w:rsidRPr="00B86FAE" w14:paraId="62D67B8B"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8363E" w14:textId="77777777" w:rsidR="0054562C" w:rsidRPr="00B86FAE" w:rsidRDefault="0054562C" w:rsidP="0054562C">
            <w:pPr>
              <w:pStyle w:val="Normaalweb"/>
              <w:jc w:val="center"/>
              <w:rPr>
                <w:b/>
                <w:bCs/>
                <w:sz w:val="20"/>
              </w:rPr>
            </w:pPr>
            <w:r w:rsidRPr="00B86FAE">
              <w:rPr>
                <w:b/>
                <w:bCs/>
                <w:sz w:val="20"/>
              </w:rPr>
              <w:t>@ID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F58AB1" w14:textId="77777777" w:rsidR="0054562C" w:rsidRPr="00B86FAE" w:rsidRDefault="0054562C" w:rsidP="0054562C">
            <w:pPr>
              <w:pStyle w:val="Normaalweb"/>
              <w:rPr>
                <w:sz w:val="20"/>
              </w:rPr>
            </w:pPr>
            <w:r w:rsidRPr="00B86FAE">
              <w:rPr>
                <w:sz w:val="20"/>
              </w:rPr>
              <w:t>SAML: Unique message attribute</w:t>
            </w:r>
          </w:p>
        </w:tc>
      </w:tr>
      <w:tr w:rsidR="0054562C" w:rsidRPr="00FA318C" w14:paraId="2B7A5476"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E7C21" w14:textId="77777777" w:rsidR="0054562C" w:rsidRPr="00B86FAE" w:rsidRDefault="0054562C" w:rsidP="0054562C">
            <w:pPr>
              <w:pStyle w:val="Normaalweb"/>
              <w:jc w:val="center"/>
              <w:rPr>
                <w:b/>
                <w:bCs/>
                <w:sz w:val="20"/>
              </w:rPr>
            </w:pPr>
            <w:r w:rsidRPr="00B86FAE">
              <w:rPr>
                <w:b/>
                <w:bCs/>
                <w:sz w:val="20"/>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CE8C3" w14:textId="77777777" w:rsidR="0054562C" w:rsidRPr="00B86FAE" w:rsidRDefault="0054562C" w:rsidP="0054562C">
            <w:pPr>
              <w:pStyle w:val="Normaalweb"/>
              <w:rPr>
                <w:sz w:val="20"/>
                <w:lang w:val="en-GB"/>
              </w:rPr>
            </w:pPr>
            <w:r w:rsidRPr="00B86FAE">
              <w:rPr>
                <w:sz w:val="20"/>
                <w:lang w:val="en-GB"/>
              </w:rPr>
              <w:t>SAML: Version of the SAML protocol. The value MUST be '2.0'.</w:t>
            </w:r>
          </w:p>
        </w:tc>
      </w:tr>
      <w:tr w:rsidR="0054562C" w:rsidRPr="00FA318C" w14:paraId="1A14F02C"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7019F" w14:textId="77777777" w:rsidR="0054562C" w:rsidRPr="00B86FAE" w:rsidRDefault="0054562C" w:rsidP="0054562C">
            <w:pPr>
              <w:pStyle w:val="Normaalweb"/>
              <w:jc w:val="center"/>
              <w:rPr>
                <w:b/>
                <w:bCs/>
                <w:sz w:val="20"/>
              </w:rPr>
            </w:pPr>
            <w:r w:rsidRPr="00B86FAE">
              <w:rPr>
                <w:b/>
                <w:bCs/>
                <w:sz w:val="20"/>
              </w:rPr>
              <w:t>@IssueInstant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D5E092" w14:textId="77777777" w:rsidR="0054562C" w:rsidRPr="00B86FAE" w:rsidRDefault="0054562C" w:rsidP="0054562C">
            <w:pPr>
              <w:pStyle w:val="Normaalweb"/>
              <w:rPr>
                <w:sz w:val="20"/>
                <w:lang w:val="en-GB"/>
              </w:rPr>
            </w:pPr>
            <w:r w:rsidRPr="00B86FAE">
              <w:rPr>
                <w:sz w:val="20"/>
                <w:lang w:val="en-GB"/>
              </w:rPr>
              <w:t>SAML: Time at which the message was created.</w:t>
            </w:r>
          </w:p>
        </w:tc>
      </w:tr>
      <w:tr w:rsidR="0054562C" w:rsidRPr="00FA318C" w14:paraId="311EF66B"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E8521" w14:textId="77777777" w:rsidR="0054562C" w:rsidRPr="00B86FAE" w:rsidRDefault="0054562C" w:rsidP="0054562C">
            <w:pPr>
              <w:pStyle w:val="Normaalweb"/>
              <w:jc w:val="center"/>
              <w:rPr>
                <w:b/>
                <w:bCs/>
                <w:sz w:val="20"/>
              </w:rPr>
            </w:pPr>
            <w:r w:rsidRPr="00B86FAE">
              <w:rPr>
                <w:b/>
                <w:bCs/>
                <w:sz w:val="20"/>
              </w:rPr>
              <w:t>@Destination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55FEDB" w14:textId="77777777" w:rsidR="0054562C" w:rsidRPr="00B86FAE" w:rsidRDefault="0054562C" w:rsidP="0054562C">
            <w:pPr>
              <w:pStyle w:val="Normaalweb"/>
              <w:rPr>
                <w:sz w:val="20"/>
                <w:lang w:val="en-GB"/>
              </w:rPr>
            </w:pPr>
            <w:r w:rsidRPr="00B86FAE">
              <w:rPr>
                <w:sz w:val="20"/>
                <w:lang w:val="en-GB"/>
              </w:rPr>
              <w:t>SAML: URL of the AD on which the message is offered.</w:t>
            </w:r>
          </w:p>
        </w:tc>
      </w:tr>
      <w:tr w:rsidR="0054562C" w:rsidRPr="00FA318C" w14:paraId="146AA02E"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03F11" w14:textId="77777777" w:rsidR="0054562C" w:rsidRPr="00B86FAE" w:rsidRDefault="0054562C" w:rsidP="0054562C">
            <w:pPr>
              <w:pStyle w:val="Normaalweb"/>
              <w:jc w:val="center"/>
              <w:rPr>
                <w:b/>
                <w:bCs/>
                <w:sz w:val="20"/>
              </w:rPr>
            </w:pPr>
            <w:r w:rsidRPr="00B86FAE">
              <w:rPr>
                <w:b/>
                <w:bCs/>
                <w:sz w:val="20"/>
              </w:rPr>
              <w:t>NameID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01AA3" w14:textId="77777777" w:rsidR="0054562C" w:rsidRPr="00B86FAE" w:rsidRDefault="0054562C" w:rsidP="0054562C">
            <w:pPr>
              <w:pStyle w:val="Normaalweb"/>
              <w:rPr>
                <w:sz w:val="20"/>
                <w:lang w:val="en-GB"/>
              </w:rPr>
            </w:pPr>
            <w:r w:rsidRPr="00B86FAE">
              <w:rPr>
                <w:sz w:val="20"/>
                <w:lang w:val="en-GB"/>
              </w:rPr>
              <w:t xml:space="preserve">Elektronische Toegangsdiensten: MUST contain a NameID element, this MUST NOT contain the </w:t>
            </w:r>
            <w:r w:rsidRPr="00B908F3">
              <w:rPr>
                <w:sz w:val="20"/>
                <w:lang w:val="en-GB"/>
              </w:rPr>
              <w:t>Internal pseudonym</w:t>
            </w:r>
            <w:r w:rsidRPr="00B86FAE">
              <w:rPr>
                <w:sz w:val="20"/>
                <w:lang w:val="en-GB"/>
              </w:rPr>
              <w:t xml:space="preserve"> or </w:t>
            </w:r>
            <w:r w:rsidRPr="00B908F3">
              <w:rPr>
                <w:sz w:val="20"/>
                <w:lang w:val="en-GB"/>
              </w:rPr>
              <w:t>Specific pseudonym</w:t>
            </w:r>
            <w:r w:rsidRPr="00B86FAE">
              <w:rPr>
                <w:sz w:val="20"/>
                <w:lang w:val="en-GB"/>
              </w:rPr>
              <w:t xml:space="preserve"> of the user.</w:t>
            </w:r>
          </w:p>
        </w:tc>
      </w:tr>
      <w:tr w:rsidR="0054562C" w:rsidRPr="00B86FAE" w14:paraId="0467C58F"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FCAB1" w14:textId="77777777" w:rsidR="0054562C" w:rsidRPr="00B86FAE" w:rsidRDefault="0054562C" w:rsidP="0054562C">
            <w:pPr>
              <w:pStyle w:val="Normaalweb"/>
              <w:jc w:val="center"/>
              <w:rPr>
                <w:b/>
                <w:bCs/>
                <w:sz w:val="20"/>
              </w:rPr>
            </w:pPr>
            <w:r w:rsidRPr="00B86FAE">
              <w:rPr>
                <w:b/>
                <w:bCs/>
                <w:sz w:val="20"/>
              </w:rPr>
              <w:t>Issuer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FDB2A" w14:textId="77777777" w:rsidR="0054562C" w:rsidRPr="00B86FAE" w:rsidRDefault="0054562C" w:rsidP="0054562C">
            <w:pPr>
              <w:pStyle w:val="Normaalweb"/>
              <w:rPr>
                <w:sz w:val="20"/>
              </w:rPr>
            </w:pPr>
            <w:r w:rsidRPr="00B86FAE">
              <w:rPr>
                <w:sz w:val="20"/>
              </w:rPr>
              <w:t xml:space="preserve">Elektronische Toegangsdiensten: MUST contain the </w:t>
            </w:r>
            <w:hyperlink r:id="rId100" w:history="1">
              <w:r w:rsidRPr="00B86FAE">
                <w:rPr>
                  <w:rStyle w:val="Hyperlink"/>
                  <w:sz w:val="20"/>
                </w:rPr>
                <w:t>EntityID</w:t>
              </w:r>
            </w:hyperlink>
            <w:r w:rsidRPr="00B86FAE">
              <w:rPr>
                <w:sz w:val="20"/>
              </w:rPr>
              <w:t xml:space="preserve"> of the HM.</w:t>
            </w:r>
          </w:p>
        </w:tc>
      </w:tr>
      <w:tr w:rsidR="0054562C" w:rsidRPr="00FA318C" w14:paraId="0DF74756" w14:textId="77777777" w:rsidTr="0054562C">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12B6A0" w14:textId="77777777" w:rsidR="0054562C" w:rsidRPr="00B86FAE" w:rsidRDefault="0054562C" w:rsidP="0054562C">
            <w:pPr>
              <w:pStyle w:val="Normaalweb"/>
              <w:jc w:val="center"/>
              <w:rPr>
                <w:b/>
                <w:bCs/>
                <w:sz w:val="20"/>
              </w:rPr>
            </w:pPr>
            <w:r w:rsidRPr="00B86FAE">
              <w:rPr>
                <w:b/>
                <w:bCs/>
                <w:sz w:val="20"/>
              </w:rPr>
              <w:t>Signature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F4CA08" w14:textId="77777777" w:rsidR="0054562C" w:rsidRPr="00B86FAE" w:rsidRDefault="0054562C" w:rsidP="0054562C">
            <w:pPr>
              <w:pStyle w:val="Normaalweb"/>
              <w:rPr>
                <w:sz w:val="20"/>
                <w:lang w:val="en-GB"/>
              </w:rPr>
            </w:pPr>
            <w:r w:rsidRPr="00B86FAE">
              <w:rPr>
                <w:sz w:val="20"/>
                <w:lang w:val="en-GB"/>
              </w:rPr>
              <w:t xml:space="preserve">Elektronische Toegangsdiensten: MUST contain the </w:t>
            </w:r>
            <w:hyperlink r:id="rId101" w:history="1">
              <w:r w:rsidRPr="00B86FAE">
                <w:rPr>
                  <w:rStyle w:val="Hyperlink"/>
                  <w:sz w:val="20"/>
                  <w:lang w:val="en-GB"/>
                </w:rPr>
                <w:t>Digital signature</w:t>
              </w:r>
            </w:hyperlink>
            <w:r w:rsidRPr="00B86FAE">
              <w:rPr>
                <w:sz w:val="20"/>
                <w:lang w:val="en-GB"/>
              </w:rPr>
              <w:t xml:space="preserve"> of the HM for the enveloped message.</w:t>
            </w:r>
          </w:p>
        </w:tc>
      </w:tr>
    </w:tbl>
    <w:p w14:paraId="62786B15" w14:textId="77777777" w:rsidR="00332FF8" w:rsidRDefault="00332FF8" w:rsidP="00B86FAE">
      <w:pPr>
        <w:pStyle w:val="Normaalweb"/>
        <w:rPr>
          <w:lang w:val="en-GB"/>
        </w:rPr>
      </w:pPr>
    </w:p>
    <w:p w14:paraId="40B0F15A" w14:textId="77777777" w:rsidR="00035F2C" w:rsidRDefault="00035F2C" w:rsidP="001B306D">
      <w:pPr>
        <w:rPr>
          <w:lang w:val="en-GB"/>
        </w:rPr>
      </w:pPr>
      <w:r>
        <w:rPr>
          <w:lang w:val="en-GB"/>
        </w:rPr>
        <w:br w:type="page"/>
      </w:r>
    </w:p>
    <w:p w14:paraId="5F27D2AD" w14:textId="77777777" w:rsidR="00035F2C" w:rsidRDefault="00035F2C" w:rsidP="001B306D">
      <w:pPr>
        <w:pStyle w:val="Kop1"/>
        <w:rPr>
          <w:rFonts w:eastAsia="Times New Roman"/>
          <w:lang w:val="en-US"/>
        </w:rPr>
      </w:pPr>
      <w:bookmarkStart w:id="4" w:name="_Ref31029609"/>
      <w:r>
        <w:rPr>
          <w:rFonts w:eastAsia="Times New Roman"/>
          <w:lang w:val="en-US"/>
        </w:rPr>
        <w:lastRenderedPageBreak/>
        <w:t>3. SAML encryption</w:t>
      </w:r>
      <w:bookmarkEnd w:id="4"/>
    </w:p>
    <w:p w14:paraId="15CA0D8B" w14:textId="6C9192F6" w:rsidR="00035F2C" w:rsidRDefault="00035F2C" w:rsidP="001B306D">
      <w:pPr>
        <w:pStyle w:val="Normaalweb"/>
        <w:rPr>
          <w:lang w:val="en-US"/>
        </w:rPr>
      </w:pPr>
      <w:r>
        <w:rPr>
          <w:lang w:val="en-US"/>
        </w:rPr>
        <w:t>Encryption in combination with SAML is achieved via XML-encryption. This paragraph provides an explanation of encrypted elements as well as elements encrypted to multiple recipients.</w:t>
      </w:r>
    </w:p>
    <w:p w14:paraId="037E956D" w14:textId="2CD5A4EA" w:rsidR="00386974" w:rsidRDefault="00386974" w:rsidP="00386974">
      <w:pPr>
        <w:pStyle w:val="Kop4"/>
        <w:rPr>
          <w:rFonts w:eastAsia="Times New Roman"/>
          <w:lang w:val="en-US"/>
        </w:rPr>
      </w:pPr>
      <w:r>
        <w:rPr>
          <w:rFonts w:eastAsia="Times New Roman"/>
          <w:lang w:val="en-US"/>
        </w:rPr>
        <w:t>Service Certificate</w:t>
      </w:r>
    </w:p>
    <w:p w14:paraId="35C8923A" w14:textId="77777777" w:rsidR="00D420C7" w:rsidRDefault="009E25F6" w:rsidP="00D420C7">
      <w:pPr>
        <w:rPr>
          <w:rFonts w:eastAsia="Times New Roman"/>
          <w:strike/>
          <w:lang w:val="en-GB"/>
        </w:rPr>
      </w:pPr>
      <w:r>
        <w:rPr>
          <w:rFonts w:eastAsia="Times New Roman"/>
          <w:lang w:val="en-GB"/>
        </w:rPr>
        <w:t xml:space="preserve">If the relying party is a </w:t>
      </w:r>
      <w:r w:rsidR="002E2942" w:rsidRPr="002D1C44">
        <w:rPr>
          <w:rFonts w:eastAsia="Times New Roman"/>
          <w:lang w:val="en-GB"/>
        </w:rPr>
        <w:t>DV</w:t>
      </w:r>
      <w:r>
        <w:rPr>
          <w:rFonts w:eastAsia="Times New Roman"/>
          <w:lang w:val="en-GB"/>
        </w:rPr>
        <w:t xml:space="preserve"> than the </w:t>
      </w:r>
      <w:r w:rsidR="002E2942" w:rsidRPr="002D1C44">
        <w:rPr>
          <w:rFonts w:eastAsia="Times New Roman"/>
          <w:lang w:val="en-GB"/>
        </w:rPr>
        <w:t>service certificate included in the service catalogue MUST be used for encryption.</w:t>
      </w:r>
      <w:r>
        <w:rPr>
          <w:rFonts w:eastAsia="Times New Roman"/>
          <w:lang w:val="en-GB"/>
        </w:rPr>
        <w:t xml:space="preserve"> </w:t>
      </w:r>
      <w:r>
        <w:rPr>
          <w:rFonts w:eastAsia="Times New Roman"/>
          <w:lang w:val="en-GB"/>
        </w:rPr>
        <w:t xml:space="preserve">If the relying party is a </w:t>
      </w:r>
      <w:r>
        <w:rPr>
          <w:rFonts w:eastAsia="Times New Roman"/>
          <w:lang w:val="en-GB"/>
        </w:rPr>
        <w:t xml:space="preserve">participant </w:t>
      </w:r>
      <w:r>
        <w:rPr>
          <w:rFonts w:eastAsia="Times New Roman"/>
          <w:lang w:val="en-GB"/>
        </w:rPr>
        <w:t xml:space="preserve">than the </w:t>
      </w:r>
      <w:r w:rsidRPr="002D1C44">
        <w:rPr>
          <w:rFonts w:eastAsia="Times New Roman"/>
          <w:lang w:val="en-GB"/>
        </w:rPr>
        <w:t xml:space="preserve">service certificate included in the </w:t>
      </w:r>
      <w:hyperlink r:id="rId102" w:history="1">
        <w:r w:rsidRPr="009E25F6">
          <w:rPr>
            <w:rStyle w:val="Hyperlink"/>
            <w:rFonts w:eastAsia="Times New Roman"/>
            <w:sz w:val="20"/>
            <w:szCs w:val="20"/>
            <w:lang w:val="en-GB"/>
          </w:rPr>
          <w:t>Metadata for participants</w:t>
        </w:r>
      </w:hyperlink>
      <w:r w:rsidRPr="002D1C44">
        <w:rPr>
          <w:rFonts w:eastAsia="Times New Roman"/>
          <w:lang w:val="en-GB"/>
        </w:rPr>
        <w:t xml:space="preserve"> MUST be used for encryption</w:t>
      </w:r>
      <w:r>
        <w:rPr>
          <w:rFonts w:eastAsia="Times New Roman"/>
          <w:lang w:val="en-GB"/>
        </w:rPr>
        <w:t xml:space="preserve">. </w:t>
      </w:r>
      <w:r w:rsidR="002E2942" w:rsidRPr="002D1C44">
        <w:rPr>
          <w:rFonts w:eastAsia="Times New Roman"/>
          <w:lang w:val="en-GB"/>
        </w:rPr>
        <w:t xml:space="preserve">In case more than one certificate is listed for encryption for the </w:t>
      </w:r>
      <w:r>
        <w:rPr>
          <w:rFonts w:eastAsia="Times New Roman"/>
          <w:lang w:val="en-GB"/>
        </w:rPr>
        <w:t>relying party</w:t>
      </w:r>
      <w:r w:rsidR="002E2942" w:rsidRPr="002D1C44">
        <w:rPr>
          <w:rFonts w:eastAsia="Times New Roman"/>
          <w:lang w:val="en-GB"/>
        </w:rPr>
        <w:t xml:space="preserve">, the </w:t>
      </w:r>
      <w:r>
        <w:rPr>
          <w:rFonts w:eastAsia="Times New Roman"/>
          <w:lang w:val="en-GB"/>
        </w:rPr>
        <w:t>EncryptedID and Encrypted</w:t>
      </w:r>
      <w:r w:rsidR="002E2942" w:rsidRPr="002D1C44">
        <w:rPr>
          <w:rFonts w:eastAsia="Times New Roman"/>
          <w:lang w:val="en-GB"/>
        </w:rPr>
        <w:t xml:space="preserve">Attribute MUST be encrypted for each certificate. </w:t>
      </w:r>
      <w:r w:rsidR="002E2942" w:rsidRPr="00386974">
        <w:rPr>
          <w:rFonts w:eastAsia="Times New Roman"/>
          <w:lang w:val="en-GB"/>
        </w:rPr>
        <w:t>This will result in multiple Encrypted</w:t>
      </w:r>
      <w:r>
        <w:rPr>
          <w:rFonts w:eastAsia="Times New Roman"/>
          <w:lang w:val="en-GB"/>
        </w:rPr>
        <w:t>ID’s</w:t>
      </w:r>
      <w:r w:rsidR="00386974">
        <w:rPr>
          <w:rFonts w:eastAsia="Times New Roman"/>
          <w:lang w:val="en-GB"/>
        </w:rPr>
        <w:t xml:space="preserve"> or EncryptedAttributes</w:t>
      </w:r>
      <w:r>
        <w:rPr>
          <w:rFonts w:eastAsia="Times New Roman"/>
          <w:lang w:val="en-GB"/>
        </w:rPr>
        <w:t xml:space="preserve"> (and associated EncryptedKeys)</w:t>
      </w:r>
      <w:r w:rsidR="00386974" w:rsidRPr="009E25F6">
        <w:rPr>
          <w:rFonts w:eastAsia="Times New Roman"/>
          <w:strike/>
          <w:lang w:val="en-GB"/>
        </w:rPr>
        <w:t xml:space="preserve">. </w:t>
      </w:r>
      <w:r w:rsidR="002E2942" w:rsidRPr="009E25F6">
        <w:rPr>
          <w:rFonts w:eastAsia="Times New Roman"/>
          <w:strike/>
          <w:lang w:val="en-GB"/>
        </w:rPr>
        <w:t xml:space="preserve">In case of Dienstbemiddeling, additional attributes MUST be encrypted for the Dienstaanbieder (service supplier); </w:t>
      </w:r>
      <w:commentRangeStart w:id="5"/>
      <w:r w:rsidR="002E2942" w:rsidRPr="009E25F6">
        <w:rPr>
          <w:rFonts w:eastAsia="Times New Roman"/>
          <w:strike/>
          <w:lang w:val="en-GB"/>
        </w:rPr>
        <w:t>the Dienstbemiddelaar MUST NOT be a recipient of the EncryptedAttribute.</w:t>
      </w:r>
      <w:commentRangeEnd w:id="5"/>
      <w:r w:rsidRPr="009E25F6">
        <w:rPr>
          <w:rStyle w:val="Verwijzingopmerking"/>
          <w:strike/>
        </w:rPr>
        <w:commentReference w:id="5"/>
      </w:r>
    </w:p>
    <w:p w14:paraId="7961CC87" w14:textId="77777777" w:rsidR="00D420C7" w:rsidRDefault="00D420C7" w:rsidP="00D420C7">
      <w:pPr>
        <w:pStyle w:val="Kop4"/>
        <w:rPr>
          <w:rFonts w:eastAsia="Times New Roman"/>
          <w:lang w:val="en-US"/>
        </w:rPr>
      </w:pPr>
      <w:r>
        <w:rPr>
          <w:rFonts w:eastAsia="Times New Roman"/>
          <w:lang w:val="en-US"/>
        </w:rPr>
        <w:t>EncryptedID</w:t>
      </w:r>
    </w:p>
    <w:p w14:paraId="37F04A49" w14:textId="77777777" w:rsidR="00D420C7" w:rsidRDefault="00D420C7" w:rsidP="00D420C7">
      <w:pPr>
        <w:rPr>
          <w:lang w:val="en-US"/>
        </w:rPr>
      </w:pPr>
      <w:r>
        <w:rPr>
          <w:lang w:val="en-US"/>
        </w:rPr>
        <w:t>An &lt;EncryptedID&gt; MUST contain a SAML &lt;NameID&gt; after decryption, with the following properties:</w:t>
      </w:r>
    </w:p>
    <w:p w14:paraId="185EAB03" w14:textId="77777777" w:rsidR="00D420C7" w:rsidRDefault="00D420C7" w:rsidP="00D420C7">
      <w:pPr>
        <w:numPr>
          <w:ilvl w:val="0"/>
          <w:numId w:val="14"/>
        </w:numPr>
        <w:spacing w:before="100" w:beforeAutospacing="1" w:after="100" w:afterAutospacing="1"/>
        <w:rPr>
          <w:rFonts w:eastAsia="Times New Roman"/>
          <w:lang w:val="en-US"/>
        </w:rPr>
      </w:pPr>
      <w:r>
        <w:rPr>
          <w:rFonts w:eastAsia="Times New Roman"/>
          <w:lang w:val="en-US"/>
        </w:rPr>
        <w:t>The Format attribute MUST be set to 'urn:oasis:names:tc:SAML:2.0:nameid-format:persistent'.</w:t>
      </w:r>
    </w:p>
    <w:p w14:paraId="02D3596D" w14:textId="77777777" w:rsidR="00D420C7" w:rsidRDefault="00D420C7" w:rsidP="00D420C7">
      <w:pPr>
        <w:numPr>
          <w:ilvl w:val="0"/>
          <w:numId w:val="14"/>
        </w:numPr>
        <w:spacing w:before="100" w:beforeAutospacing="1" w:after="100" w:afterAutospacing="1"/>
        <w:rPr>
          <w:rFonts w:eastAsia="Times New Roman"/>
          <w:lang w:val="en-US"/>
        </w:rPr>
      </w:pPr>
      <w:r>
        <w:rPr>
          <w:rFonts w:eastAsia="Times New Roman"/>
          <w:lang w:val="en-US"/>
        </w:rPr>
        <w:t xml:space="preserve">The NameQualifier attribute MUST be populated with the full name of the type of identifying attribute (e.g. 'urn:etoegang:EntityConcernedID:KvKnr'). </w:t>
      </w:r>
    </w:p>
    <w:p w14:paraId="011A5B15" w14:textId="77777777" w:rsidR="00D420C7" w:rsidRDefault="00D420C7" w:rsidP="00D420C7">
      <w:pPr>
        <w:numPr>
          <w:ilvl w:val="1"/>
          <w:numId w:val="14"/>
        </w:numPr>
        <w:spacing w:before="100" w:beforeAutospacing="1" w:after="100" w:afterAutospacing="1"/>
        <w:rPr>
          <w:rFonts w:eastAsia="Times New Roman"/>
          <w:lang w:val="en-US"/>
        </w:rPr>
      </w:pPr>
      <w:r>
        <w:rPr>
          <w:rFonts w:eastAsia="Times New Roman"/>
          <w:lang w:val="en-US"/>
        </w:rPr>
        <w:t xml:space="preserve">For </w:t>
      </w:r>
      <w:hyperlink r:id="rId103" w:history="1">
        <w:r>
          <w:rPr>
            <w:rStyle w:val="Hyperlink"/>
            <w:rFonts w:eastAsia="Times New Roman"/>
            <w:lang w:val="en-US"/>
          </w:rPr>
          <w:t>Intern pseudoniem</w:t>
        </w:r>
      </w:hyperlink>
      <w:r>
        <w:rPr>
          <w:rFonts w:eastAsia="Times New Roman"/>
          <w:lang w:val="en-US"/>
        </w:rPr>
        <w:t xml:space="preserve"> identifiers, the NameQualifier MUST contain the </w:t>
      </w:r>
      <w:hyperlink r:id="rId104" w:history="1">
        <w:r>
          <w:rPr>
            <w:rStyle w:val="Hyperlink"/>
            <w:rFonts w:eastAsia="Times New Roman"/>
            <w:lang w:val="en-US"/>
          </w:rPr>
          <w:t>OIN format</w:t>
        </w:r>
      </w:hyperlink>
      <w:r>
        <w:rPr>
          <w:rFonts w:eastAsia="Times New Roman"/>
          <w:lang w:val="en-US"/>
        </w:rPr>
        <w:t xml:space="preserve"> of the EntityID (KvK number) of the "Authenticatiedienst".</w:t>
      </w:r>
    </w:p>
    <w:p w14:paraId="6B24D5BF" w14:textId="77777777" w:rsidR="00D420C7" w:rsidRDefault="00D420C7" w:rsidP="00D420C7">
      <w:pPr>
        <w:numPr>
          <w:ilvl w:val="1"/>
          <w:numId w:val="14"/>
        </w:numPr>
        <w:spacing w:before="100" w:beforeAutospacing="1" w:after="100" w:afterAutospacing="1"/>
        <w:rPr>
          <w:rFonts w:eastAsia="Times New Roman"/>
          <w:lang w:val="en-US"/>
        </w:rPr>
      </w:pPr>
      <w:r>
        <w:rPr>
          <w:rFonts w:eastAsia="Times New Roman"/>
          <w:lang w:val="en-US"/>
        </w:rPr>
        <w:t>For other </w:t>
      </w:r>
      <w:hyperlink r:id="rId105" w:history="1">
        <w:r>
          <w:rPr>
            <w:rStyle w:val="Hyperlink"/>
            <w:rFonts w:eastAsia="Times New Roman"/>
            <w:lang w:val="en-US"/>
          </w:rPr>
          <w:t>Identificerende kenmerken</w:t>
        </w:r>
      </w:hyperlink>
      <w:r>
        <w:rPr>
          <w:rFonts w:eastAsia="Times New Roman"/>
          <w:lang w:val="en-US"/>
        </w:rPr>
        <w:t>, the NameQualifier MUST contain the identifing attribute's name, in URI format. For instance for a BSN the value is 'urn:etoegang:1.9:EntityConcernedID:BSN' and for a Specific pseudonym the value is 'urn:etoegang:1.9:EntityConcernedID:Pseudo'.</w:t>
      </w:r>
    </w:p>
    <w:p w14:paraId="7F28FC29" w14:textId="77777777" w:rsidR="00D420C7" w:rsidRDefault="00D420C7" w:rsidP="00D420C7">
      <w:pPr>
        <w:numPr>
          <w:ilvl w:val="0"/>
          <w:numId w:val="14"/>
        </w:numPr>
        <w:spacing w:before="100" w:beforeAutospacing="1" w:after="100" w:afterAutospacing="1"/>
        <w:rPr>
          <w:rFonts w:eastAsia="Times New Roman"/>
          <w:lang w:val="en-US"/>
        </w:rPr>
      </w:pPr>
      <w:r>
        <w:rPr>
          <w:rFonts w:eastAsia="Times New Roman"/>
          <w:lang w:val="en-US"/>
        </w:rPr>
        <w:t>The attributes SPNameQualifier and SPProvidedID MUST NOT be used.</w:t>
      </w:r>
    </w:p>
    <w:p w14:paraId="6ED8DCDE" w14:textId="756E8064" w:rsidR="00D420C7" w:rsidRDefault="00D420C7" w:rsidP="001B306D">
      <w:pPr>
        <w:pStyle w:val="Kop4"/>
        <w:rPr>
          <w:rFonts w:eastAsia="Times New Roman"/>
          <w:lang w:val="en-US"/>
        </w:rPr>
      </w:pPr>
      <w:r>
        <w:rPr>
          <w:rFonts w:eastAsia="Times New Roman"/>
          <w:lang w:val="en-US"/>
        </w:rPr>
        <w:t>EncryptedAttribute</w:t>
      </w:r>
    </w:p>
    <w:p w14:paraId="795442CA" w14:textId="7761AF2E" w:rsidR="00655B2A" w:rsidRPr="00655B2A" w:rsidRDefault="00D420C7" w:rsidP="00655B2A">
      <w:pPr>
        <w:rPr>
          <w:rFonts w:eastAsia="Times New Roman"/>
          <w:lang w:val="en-GB"/>
        </w:rPr>
      </w:pPr>
      <w:r>
        <w:rPr>
          <w:lang w:val="en-US"/>
        </w:rPr>
        <w:t>E</w:t>
      </w:r>
      <w:r w:rsidRPr="00D420C7">
        <w:t xml:space="preserve">ach encrypted attribute is assigned a unique Encrypted_DATA_ID that is the same as the attribute name in the attribute catalogue (e.g. urn:etoegang:1.9:attribute:FirstName). </w:t>
      </w:r>
    </w:p>
    <w:p w14:paraId="621BF491" w14:textId="79ACE82F" w:rsidR="00D420C7" w:rsidRPr="00D420C7" w:rsidRDefault="00D420C7" w:rsidP="00655B2A">
      <w:pPr>
        <w:rPr>
          <w:rFonts w:eastAsia="Times New Roman"/>
          <w:lang w:val="en-GB"/>
        </w:rPr>
      </w:pPr>
    </w:p>
    <w:p w14:paraId="7745B51E" w14:textId="77777777" w:rsidR="00D420C7" w:rsidRPr="00D420C7" w:rsidRDefault="00D420C7" w:rsidP="00D420C7">
      <w:pPr>
        <w:pStyle w:val="Kop4"/>
        <w:rPr>
          <w:lang w:val="en-GB"/>
        </w:rPr>
      </w:pPr>
      <w:r>
        <w:rPr>
          <w:rFonts w:eastAsia="Times New Roman"/>
          <w:lang w:val="en-US"/>
        </w:rPr>
        <w:t xml:space="preserve">Encrypted </w:t>
      </w:r>
      <w:r w:rsidRPr="00D420C7">
        <w:rPr>
          <w:lang w:val="en-GB"/>
        </w:rPr>
        <w:t>elements</w:t>
      </w:r>
    </w:p>
    <w:p w14:paraId="4842250D" w14:textId="77777777" w:rsidR="00D420C7" w:rsidRPr="00D420C7" w:rsidRDefault="00D420C7" w:rsidP="00D420C7">
      <w:pPr>
        <w:rPr>
          <w:lang w:val="en-GB"/>
        </w:rPr>
      </w:pPr>
      <w:r>
        <w:rPr>
          <w:lang w:val="en-US"/>
        </w:rPr>
        <w:t>Any element (eg EncryptedAttribute) that will be encrypted has to conform to the following:</w:t>
      </w:r>
    </w:p>
    <w:p w14:paraId="2C9445F5" w14:textId="77777777" w:rsidR="00D420C7" w:rsidRDefault="00D420C7" w:rsidP="00D420C7">
      <w:pPr>
        <w:numPr>
          <w:ilvl w:val="0"/>
          <w:numId w:val="12"/>
        </w:numPr>
        <w:spacing w:before="100" w:beforeAutospacing="1" w:after="100" w:afterAutospacing="1"/>
        <w:rPr>
          <w:rFonts w:eastAsia="Times New Roman"/>
          <w:lang w:val="en-US"/>
        </w:rPr>
      </w:pPr>
      <w:r>
        <w:rPr>
          <w:rFonts w:eastAsia="Times New Roman"/>
          <w:lang w:val="en-US"/>
        </w:rPr>
        <w:t xml:space="preserve">The element MUST be encrypted using applicable encryption algorithms, as defined in </w:t>
      </w:r>
      <w:hyperlink r:id="rId106" w:history="1">
        <w:r>
          <w:rPr>
            <w:rStyle w:val="Hyperlink"/>
            <w:rFonts w:eastAsia="Times New Roman"/>
            <w:lang w:val="en-US"/>
          </w:rPr>
          <w:t>Encryption</w:t>
        </w:r>
      </w:hyperlink>
      <w:r>
        <w:rPr>
          <w:rFonts w:eastAsia="Times New Roman"/>
          <w:lang w:val="en-US"/>
        </w:rPr>
        <w:t>.</w:t>
      </w:r>
    </w:p>
    <w:p w14:paraId="4F4C8080" w14:textId="77777777" w:rsidR="00D420C7" w:rsidRDefault="00D420C7" w:rsidP="00D420C7">
      <w:pPr>
        <w:numPr>
          <w:ilvl w:val="0"/>
          <w:numId w:val="12"/>
        </w:numPr>
        <w:spacing w:before="100" w:beforeAutospacing="1" w:after="100" w:afterAutospacing="1"/>
        <w:rPr>
          <w:rFonts w:eastAsia="Times New Roman"/>
          <w:lang w:val="en-US"/>
        </w:rPr>
      </w:pPr>
      <w:r>
        <w:rPr>
          <w:rFonts w:eastAsia="Times New Roman"/>
          <w:lang w:val="en-US"/>
        </w:rPr>
        <w:t>A new, cryptographically sound randomly generated symmetric key MUST be used per encrypted element.</w:t>
      </w:r>
    </w:p>
    <w:p w14:paraId="44EA86B1" w14:textId="77777777" w:rsidR="00D420C7" w:rsidRDefault="00D420C7" w:rsidP="00D420C7">
      <w:pPr>
        <w:numPr>
          <w:ilvl w:val="0"/>
          <w:numId w:val="12"/>
        </w:numPr>
        <w:spacing w:before="100" w:beforeAutospacing="1" w:after="100" w:afterAutospacing="1"/>
        <w:rPr>
          <w:rFonts w:eastAsia="Times New Roman"/>
          <w:lang w:val="en-US"/>
        </w:rPr>
      </w:pPr>
      <w:r>
        <w:rPr>
          <w:rFonts w:eastAsia="Times New Roman"/>
          <w:lang w:val="en-US"/>
        </w:rPr>
        <w:t>The @Recipient of the resulting &lt;EncryptedKey&gt; MUST be set to the EntityID of the recipient.</w:t>
      </w:r>
    </w:p>
    <w:p w14:paraId="743E061F" w14:textId="77777777" w:rsidR="00D420C7" w:rsidRDefault="00D420C7" w:rsidP="00D420C7">
      <w:pPr>
        <w:numPr>
          <w:ilvl w:val="0"/>
          <w:numId w:val="12"/>
        </w:numPr>
        <w:spacing w:before="100" w:beforeAutospacing="1" w:after="100" w:afterAutospacing="1"/>
        <w:rPr>
          <w:rFonts w:eastAsia="Times New Roman"/>
          <w:lang w:val="en-US"/>
        </w:rPr>
      </w:pPr>
      <w:r>
        <w:rPr>
          <w:rFonts w:eastAsia="Times New Roman"/>
          <w:lang w:val="en-US"/>
        </w:rPr>
        <w:t>XML contents in the encrypted element MUST have all namespace definitions.</w:t>
      </w:r>
    </w:p>
    <w:p w14:paraId="3CB01D7B" w14:textId="7F4756C6" w:rsidR="00035F2C" w:rsidRDefault="00035F2C" w:rsidP="001B306D">
      <w:pPr>
        <w:pStyle w:val="Kop4"/>
        <w:rPr>
          <w:rFonts w:eastAsia="Times New Roman"/>
          <w:lang w:val="en-US"/>
        </w:rPr>
      </w:pPr>
      <w:r>
        <w:rPr>
          <w:rFonts w:eastAsia="Times New Roman"/>
          <w:lang w:val="en-US"/>
        </w:rPr>
        <w:t>Multiple recipients</w:t>
      </w:r>
    </w:p>
    <w:p w14:paraId="4B67BE57" w14:textId="77777777" w:rsidR="00035F2C" w:rsidRDefault="00035F2C" w:rsidP="00D420C7">
      <w:pPr>
        <w:rPr>
          <w:lang w:val="en-US"/>
        </w:rPr>
      </w:pPr>
      <w:r>
        <w:rPr>
          <w:lang w:val="en-US"/>
        </w:rPr>
        <w:t xml:space="preserve">SAML and XML-encryption allow for multiple recipients of the same encrypted element. The construct for this is specified in more detail in errata E43 of </w:t>
      </w:r>
      <w:hyperlink r:id="rId107" w:history="1">
        <w:r>
          <w:rPr>
            <w:rStyle w:val="Hyperlink"/>
            <w:lang w:val="en-US"/>
          </w:rPr>
          <w:t>SAML 2.0 errata 05</w:t>
        </w:r>
      </w:hyperlink>
      <w:r>
        <w:rPr>
          <w:lang w:val="en-US"/>
        </w:rPr>
        <w:t>. In case of multiple recipients:</w:t>
      </w:r>
    </w:p>
    <w:p w14:paraId="65FDF475" w14:textId="77777777" w:rsidR="00035F2C" w:rsidRDefault="00035F2C" w:rsidP="00D420C7">
      <w:pPr>
        <w:pStyle w:val="UnorderedList1"/>
      </w:pPr>
      <w:r>
        <w:t>each EncryptedKey MUST have a CarriedKeyName equal to the KeyName used in the KeyInfo of the EncryptedData.</w:t>
      </w:r>
    </w:p>
    <w:p w14:paraId="5A981913" w14:textId="77777777" w:rsidR="00035F2C" w:rsidRDefault="00035F2C" w:rsidP="00D420C7">
      <w:pPr>
        <w:pStyle w:val="UnorderedList1"/>
      </w:pPr>
      <w:r>
        <w:lastRenderedPageBreak/>
        <w:t>each EncryptedKey SHOULD have a ReferenceList, refering back to the data encrypted with the symmetric key contained.</w:t>
      </w:r>
    </w:p>
    <w:p w14:paraId="1806CF50" w14:textId="77777777" w:rsidR="00035F2C" w:rsidRDefault="00035F2C" w:rsidP="00D420C7">
      <w:pPr>
        <w:pStyle w:val="UnorderedList1"/>
      </w:pPr>
      <w:r>
        <w:t>Upon decryption, elements without an EncryptedKey intended for the decrypting recipient MAY be ignored and EncryptedKeys for other recipients of encrypted elements SHOULD be ignored.</w:t>
      </w:r>
    </w:p>
    <w:p w14:paraId="166F72BE" w14:textId="77777777" w:rsidR="00035F2C" w:rsidRDefault="00035F2C" w:rsidP="001B306D">
      <w:pPr>
        <w:pStyle w:val="Kop4"/>
        <w:rPr>
          <w:rFonts w:eastAsia="Times New Roman"/>
          <w:lang w:val="en-US"/>
        </w:rPr>
      </w:pPr>
      <w:r>
        <w:rPr>
          <w:rFonts w:eastAsia="Times New Roman"/>
          <w:lang w:val="en-US"/>
        </w:rPr>
        <w:t>EncryptedAttribute</w:t>
      </w:r>
    </w:p>
    <w:p w14:paraId="4C91B272" w14:textId="77777777" w:rsidR="00035F2C" w:rsidRDefault="00035F2C" w:rsidP="00D420C7">
      <w:pPr>
        <w:rPr>
          <w:lang w:val="en-US"/>
        </w:rPr>
      </w:pPr>
      <w:r>
        <w:rPr>
          <w:lang w:val="en-US"/>
        </w:rPr>
        <w:t>An &lt;EncryptedAttribute&gt; MUST contain a SAML &lt;Attribute&gt; after decryption, with the following properties:</w:t>
      </w:r>
    </w:p>
    <w:p w14:paraId="0C77ADF0" w14:textId="77777777" w:rsidR="00035F2C" w:rsidRDefault="00035F2C" w:rsidP="00D420C7">
      <w:pPr>
        <w:pStyle w:val="UnorderedList1"/>
      </w:pPr>
      <w:r>
        <w:t>The @Name attribute MUST be present.</w:t>
      </w:r>
    </w:p>
    <w:p w14:paraId="66588097" w14:textId="2C225727" w:rsidR="00035F2C" w:rsidRDefault="00035F2C" w:rsidP="00D420C7">
      <w:pPr>
        <w:pStyle w:val="UnorderedList1"/>
      </w:pPr>
      <w:r>
        <w:t>One &lt;AttributeValue&gt; per value of the attribute MUST be used.</w:t>
      </w:r>
    </w:p>
    <w:p w14:paraId="3C763DCC" w14:textId="75F8534C" w:rsidR="00386974" w:rsidRPr="00386974" w:rsidRDefault="00386974" w:rsidP="00D420C7">
      <w:pPr>
        <w:pStyle w:val="UnorderedList1"/>
      </w:pPr>
      <w:ins w:id="6" w:author="Kok, F.B. de (Frans) - Logius" w:date="2020-01-23T13:42:00Z">
        <w:r w:rsidRPr="00386974">
          <w:t>A cipher value is included in the encrypted attribute. This cipher value contains the encrypted value of the request attribute that is encrypted with the key of the DV in the service catalogue.</w:t>
        </w:r>
      </w:ins>
    </w:p>
    <w:p w14:paraId="6C4A07BB" w14:textId="77777777" w:rsidR="00035F2C" w:rsidRDefault="00035F2C" w:rsidP="001B306D">
      <w:pPr>
        <w:pStyle w:val="Kop4"/>
        <w:rPr>
          <w:rFonts w:eastAsia="Times New Roman"/>
          <w:lang w:val="en-US"/>
        </w:rPr>
      </w:pPr>
      <w:r>
        <w:rPr>
          <w:rFonts w:eastAsia="Times New Roman"/>
          <w:lang w:val="en-US"/>
        </w:rPr>
        <w:t>Examples</w:t>
      </w:r>
    </w:p>
    <w:p w14:paraId="6F1779D5" w14:textId="77777777" w:rsidR="00035F2C" w:rsidRDefault="00035F2C" w:rsidP="001B306D">
      <w:pPr>
        <w:pStyle w:val="Normaalweb"/>
        <w:rPr>
          <w:lang w:val="en-US"/>
        </w:rPr>
      </w:pPr>
      <w:r>
        <w:rPr>
          <w:lang w:val="en-US"/>
        </w:rPr>
        <w:t>Below two examples are given, with encryption and after decryption. the EncryptedID example is for a single recipient, the EncryptedAttribute example is for multiple recipients. The same construct for single / multiple recipient can be used in the other encrypted element types.</w:t>
      </w:r>
    </w:p>
    <w:p w14:paraId="72A9C59B" w14:textId="0B448308" w:rsidR="00035F2C" w:rsidDel="00386974" w:rsidRDefault="00035F2C" w:rsidP="001B306D">
      <w:pPr>
        <w:rPr>
          <w:del w:id="7" w:author="Kok, F.B. de (Frans) - Logius" w:date="2020-01-23T13:43:00Z"/>
          <w:rFonts w:eastAsia="Times New Roman"/>
          <w:lang w:val="en-US"/>
        </w:rPr>
      </w:pPr>
      <w:r>
        <w:rPr>
          <w:rFonts w:eastAsia="Times New Roman"/>
          <w:b/>
          <w:bCs/>
          <w:lang w:val="en-US"/>
        </w:rPr>
        <w:t>Example EncryptedID</w:t>
      </w:r>
      <w:r>
        <w:rPr>
          <w:rFonts w:eastAsia="Times New Roman"/>
          <w:lang w:val="en-US"/>
        </w:rPr>
        <w:t xml:space="preserve"> </w:t>
      </w:r>
      <w:r>
        <w:rPr>
          <w:rStyle w:val="expand-control-icon"/>
          <w:rFonts w:eastAsia="Times New Roman"/>
          <w:vanish/>
          <w:lang w:val="en-US"/>
        </w:rPr>
        <w:t> </w:t>
      </w:r>
      <w:r>
        <w:rPr>
          <w:rStyle w:val="expand-control-text"/>
          <w:rFonts w:eastAsia="Times New Roman"/>
          <w:vanish/>
          <w:lang w:val="en-US"/>
        </w:rPr>
        <w:t>Bron uitklappen</w:t>
      </w:r>
      <w:r>
        <w:rPr>
          <w:rFonts w:eastAsia="Times New Roman"/>
          <w:lang w:val="en-US"/>
        </w:rPr>
        <w:t xml:space="preserve"> </w:t>
      </w:r>
    </w:p>
    <w:p w14:paraId="760EB46E" w14:textId="77777777" w:rsidR="00035F2C" w:rsidRPr="00FA318C" w:rsidRDefault="00035F2C" w:rsidP="00386974">
      <w:pPr>
        <w:rPr>
          <w:sz w:val="16"/>
          <w:lang w:val="en-US"/>
        </w:rPr>
      </w:pPr>
      <w:r>
        <w:rPr>
          <w:lang w:val="en-US"/>
        </w:rPr>
        <w:t> </w:t>
      </w:r>
      <w:r w:rsidRPr="00FA318C">
        <w:rPr>
          <w:sz w:val="16"/>
          <w:lang w:val="en-US"/>
        </w:rPr>
        <w:t>&lt;saml2:EncryptedID xmlns:saml2="urn:oasis:names:tc:SAML:2.0:assertion"</w:t>
      </w:r>
    </w:p>
    <w:p w14:paraId="2D2CDA2C" w14:textId="77777777" w:rsidR="00035F2C" w:rsidRPr="00FA318C" w:rsidRDefault="00035F2C" w:rsidP="001B306D">
      <w:pPr>
        <w:pStyle w:val="HTML-voorafopgemaakt"/>
        <w:rPr>
          <w:sz w:val="16"/>
          <w:lang w:val="en-US"/>
        </w:rPr>
      </w:pPr>
      <w:r w:rsidRPr="00FA318C">
        <w:rPr>
          <w:sz w:val="16"/>
          <w:lang w:val="en-US"/>
        </w:rPr>
        <w:t xml:space="preserve">     xmlns:xenc="http://www.w3.org/2001/04/xmlenc#"</w:t>
      </w:r>
    </w:p>
    <w:p w14:paraId="2CBA875A" w14:textId="77777777" w:rsidR="00035F2C" w:rsidRPr="00FA318C" w:rsidRDefault="00035F2C" w:rsidP="001B306D">
      <w:pPr>
        <w:pStyle w:val="HTML-voorafopgemaakt"/>
        <w:rPr>
          <w:sz w:val="16"/>
          <w:lang w:val="en-US"/>
        </w:rPr>
      </w:pPr>
      <w:r w:rsidRPr="00FA318C">
        <w:rPr>
          <w:sz w:val="16"/>
          <w:lang w:val="en-US"/>
        </w:rPr>
        <w:t xml:space="preserve">     xmlns:ds="http://www.w3.org/2000/09/xmldsig#"&gt;</w:t>
      </w:r>
    </w:p>
    <w:p w14:paraId="0AE75879" w14:textId="77777777" w:rsidR="00035F2C" w:rsidRPr="00FA318C" w:rsidRDefault="00035F2C" w:rsidP="001B306D">
      <w:pPr>
        <w:pStyle w:val="HTML-voorafopgemaakt"/>
        <w:rPr>
          <w:sz w:val="16"/>
          <w:lang w:val="en-US"/>
        </w:rPr>
      </w:pPr>
      <w:r w:rsidRPr="00FA318C">
        <w:rPr>
          <w:sz w:val="16"/>
          <w:lang w:val="en-US"/>
        </w:rPr>
        <w:t xml:space="preserve">    &lt;xenc:EncryptedData xmlns:xenc="http://www.w3.org/2001/04/xmlenc#"</w:t>
      </w:r>
    </w:p>
    <w:p w14:paraId="6839C616" w14:textId="77777777" w:rsidR="00035F2C" w:rsidRPr="00FA318C" w:rsidRDefault="00035F2C" w:rsidP="001B306D">
      <w:pPr>
        <w:pStyle w:val="HTML-voorafopgemaakt"/>
        <w:rPr>
          <w:sz w:val="16"/>
          <w:lang w:val="es-ES"/>
        </w:rPr>
      </w:pPr>
      <w:r w:rsidRPr="00FA318C">
        <w:rPr>
          <w:sz w:val="16"/>
          <w:lang w:val="en-US"/>
        </w:rPr>
        <w:t xml:space="preserve">        </w:t>
      </w:r>
      <w:r w:rsidRPr="00FA318C">
        <w:rPr>
          <w:sz w:val="16"/>
          <w:lang w:val="es-ES"/>
        </w:rPr>
        <w:t>Id="_cd52e15a16e2a0aa751725ce76a6b866" Type="http://www.w3.org/2001/04/xmlenc#Element"&gt;</w:t>
      </w:r>
    </w:p>
    <w:p w14:paraId="0B7139AC" w14:textId="77777777" w:rsidR="00035F2C" w:rsidRPr="00FA318C" w:rsidRDefault="00035F2C" w:rsidP="001B306D">
      <w:pPr>
        <w:pStyle w:val="HTML-voorafopgemaakt"/>
        <w:rPr>
          <w:sz w:val="16"/>
          <w:lang w:val="en-US"/>
        </w:rPr>
      </w:pPr>
      <w:r w:rsidRPr="00FA318C">
        <w:rPr>
          <w:sz w:val="16"/>
          <w:lang w:val="es-ES"/>
        </w:rPr>
        <w:t xml:space="preserve">        </w:t>
      </w:r>
      <w:r w:rsidRPr="00FA318C">
        <w:rPr>
          <w:sz w:val="16"/>
          <w:lang w:val="en-US"/>
        </w:rPr>
        <w:t>&lt;xenc:EncryptionMethod Algorithm="http://www.w3.org/2001/04/xmlenc#aes256-cbc" /&gt;</w:t>
      </w:r>
    </w:p>
    <w:p w14:paraId="11BE42BF" w14:textId="77777777" w:rsidR="00035F2C" w:rsidRPr="00FA318C" w:rsidRDefault="00035F2C" w:rsidP="001B306D">
      <w:pPr>
        <w:pStyle w:val="HTML-voorafopgemaakt"/>
        <w:rPr>
          <w:sz w:val="16"/>
          <w:lang w:val="en-US"/>
        </w:rPr>
      </w:pPr>
      <w:r w:rsidRPr="00FA318C">
        <w:rPr>
          <w:sz w:val="16"/>
          <w:lang w:val="en-US"/>
        </w:rPr>
        <w:t xml:space="preserve">        &lt;ds:KeyInfo&gt;</w:t>
      </w:r>
    </w:p>
    <w:p w14:paraId="4B1342E6" w14:textId="77777777" w:rsidR="00035F2C" w:rsidRPr="00FA318C" w:rsidRDefault="00035F2C" w:rsidP="001B306D">
      <w:pPr>
        <w:pStyle w:val="HTML-voorafopgemaakt"/>
        <w:rPr>
          <w:sz w:val="16"/>
          <w:lang w:val="en-US"/>
        </w:rPr>
      </w:pPr>
      <w:r w:rsidRPr="00FA318C">
        <w:rPr>
          <w:sz w:val="16"/>
          <w:lang w:val="en-US"/>
        </w:rPr>
        <w:t xml:space="preserve">            &lt;ds:RetrievalMethod Type="http://www.w3.org/2001/04/xmlenc#EncryptedKey"</w:t>
      </w:r>
    </w:p>
    <w:p w14:paraId="3CFA3D28" w14:textId="77777777" w:rsidR="00035F2C" w:rsidRPr="00FA318C" w:rsidRDefault="00035F2C" w:rsidP="001B306D">
      <w:pPr>
        <w:pStyle w:val="HTML-voorafopgemaakt"/>
        <w:rPr>
          <w:sz w:val="16"/>
          <w:lang w:val="en-US"/>
        </w:rPr>
      </w:pPr>
      <w:r w:rsidRPr="00FA318C">
        <w:rPr>
          <w:sz w:val="16"/>
          <w:lang w:val="en-US"/>
        </w:rPr>
        <w:t xml:space="preserve">                URI="#_15531f77a9f1e0b5e0cce442aa31bbd4" /&gt;</w:t>
      </w:r>
    </w:p>
    <w:p w14:paraId="67090BEF" w14:textId="77777777" w:rsidR="00035F2C" w:rsidRPr="00FA318C" w:rsidRDefault="00035F2C" w:rsidP="001B306D">
      <w:pPr>
        <w:pStyle w:val="HTML-voorafopgemaakt"/>
        <w:rPr>
          <w:sz w:val="16"/>
          <w:lang w:val="en-US"/>
        </w:rPr>
      </w:pPr>
      <w:r w:rsidRPr="00FA318C">
        <w:rPr>
          <w:sz w:val="16"/>
          <w:lang w:val="en-US"/>
        </w:rPr>
        <w:t xml:space="preserve">        &lt;/ds:KeyInfo&gt;</w:t>
      </w:r>
    </w:p>
    <w:p w14:paraId="611BB8F2" w14:textId="77777777" w:rsidR="00035F2C" w:rsidRPr="00FA318C" w:rsidRDefault="00035F2C" w:rsidP="001B306D">
      <w:pPr>
        <w:pStyle w:val="HTML-voorafopgemaakt"/>
        <w:rPr>
          <w:sz w:val="16"/>
          <w:lang w:val="en-US"/>
        </w:rPr>
      </w:pPr>
      <w:r w:rsidRPr="00FA318C">
        <w:rPr>
          <w:sz w:val="16"/>
          <w:lang w:val="en-US"/>
        </w:rPr>
        <w:t xml:space="preserve">        &lt;xenc:CipherData&gt;</w:t>
      </w:r>
    </w:p>
    <w:p w14:paraId="7F93160B" w14:textId="77777777" w:rsidR="00035F2C" w:rsidRPr="00FA318C" w:rsidRDefault="00035F2C" w:rsidP="001B306D">
      <w:pPr>
        <w:pStyle w:val="HTML-voorafopgemaakt"/>
        <w:rPr>
          <w:sz w:val="16"/>
          <w:lang w:val="en-US"/>
        </w:rPr>
      </w:pPr>
      <w:r w:rsidRPr="00FA318C">
        <w:rPr>
          <w:sz w:val="16"/>
          <w:lang w:val="en-US"/>
        </w:rPr>
        <w:t xml:space="preserve">            &lt;xenc:CipherValue&gt;AZkW3hbBaQkxs...&lt;/xenc:CipherValue&gt;</w:t>
      </w:r>
    </w:p>
    <w:p w14:paraId="48C1A70C" w14:textId="77777777" w:rsidR="00035F2C" w:rsidRPr="00FA318C" w:rsidRDefault="00035F2C" w:rsidP="001B306D">
      <w:pPr>
        <w:pStyle w:val="HTML-voorafopgemaakt"/>
        <w:rPr>
          <w:sz w:val="16"/>
          <w:lang w:val="en-US"/>
        </w:rPr>
      </w:pPr>
      <w:r w:rsidRPr="00FA318C">
        <w:rPr>
          <w:sz w:val="16"/>
          <w:lang w:val="en-US"/>
        </w:rPr>
        <w:t xml:space="preserve">        &lt;/xenc:CipherData&gt;</w:t>
      </w:r>
    </w:p>
    <w:p w14:paraId="4832455C" w14:textId="77777777" w:rsidR="00035F2C" w:rsidRPr="00FA318C" w:rsidRDefault="00035F2C" w:rsidP="001B306D">
      <w:pPr>
        <w:pStyle w:val="HTML-voorafopgemaakt"/>
        <w:rPr>
          <w:sz w:val="16"/>
          <w:lang w:val="en-US"/>
        </w:rPr>
      </w:pPr>
      <w:r w:rsidRPr="00FA318C">
        <w:rPr>
          <w:sz w:val="16"/>
          <w:lang w:val="en-US"/>
        </w:rPr>
        <w:t xml:space="preserve">    &lt;/xenc:EncryptedData&gt;</w:t>
      </w:r>
    </w:p>
    <w:p w14:paraId="4B9BB7A2" w14:textId="77777777" w:rsidR="00035F2C" w:rsidRPr="00FA318C" w:rsidRDefault="00035F2C" w:rsidP="001B306D">
      <w:pPr>
        <w:pStyle w:val="HTML-voorafopgemaakt"/>
        <w:rPr>
          <w:sz w:val="16"/>
          <w:lang w:val="en-US"/>
        </w:rPr>
      </w:pPr>
      <w:r w:rsidRPr="00FA318C">
        <w:rPr>
          <w:sz w:val="16"/>
          <w:lang w:val="en-US"/>
        </w:rPr>
        <w:t xml:space="preserve">    &lt;xenc:EncryptedKey Id="_15531f77a9f1e0b5e0cce442aa31bbd4"</w:t>
      </w:r>
    </w:p>
    <w:p w14:paraId="2FE09A31" w14:textId="77777777" w:rsidR="00035F2C" w:rsidRPr="00FA318C" w:rsidRDefault="00035F2C" w:rsidP="001B306D">
      <w:pPr>
        <w:pStyle w:val="HTML-voorafopgemaakt"/>
        <w:rPr>
          <w:sz w:val="16"/>
          <w:lang w:val="en-US"/>
        </w:rPr>
      </w:pPr>
      <w:r w:rsidRPr="00FA318C">
        <w:rPr>
          <w:sz w:val="16"/>
          <w:lang w:val="en-US"/>
        </w:rPr>
        <w:t xml:space="preserve">        Recipient="urn:etoegang:..."&gt;</w:t>
      </w:r>
    </w:p>
    <w:p w14:paraId="5688298F" w14:textId="77777777" w:rsidR="00035F2C" w:rsidRPr="00FA318C" w:rsidRDefault="00035F2C" w:rsidP="001B306D">
      <w:pPr>
        <w:pStyle w:val="HTML-voorafopgemaakt"/>
        <w:rPr>
          <w:sz w:val="16"/>
          <w:lang w:val="en-US"/>
        </w:rPr>
      </w:pPr>
      <w:r w:rsidRPr="00FA318C">
        <w:rPr>
          <w:sz w:val="16"/>
          <w:lang w:val="en-US"/>
        </w:rPr>
        <w:t xml:space="preserve">        &lt;xenc:EncryptionMethod Algorithm="http://www.w3.org/2001/04/xmlenc#rsa-oaep-mgf1p"&gt;</w:t>
      </w:r>
    </w:p>
    <w:p w14:paraId="40AF3209" w14:textId="77777777" w:rsidR="00035F2C" w:rsidRPr="00FA318C" w:rsidRDefault="00035F2C" w:rsidP="001B306D">
      <w:pPr>
        <w:pStyle w:val="HTML-voorafopgemaakt"/>
        <w:rPr>
          <w:sz w:val="16"/>
          <w:lang w:val="de-DE"/>
        </w:rPr>
      </w:pPr>
      <w:r w:rsidRPr="00FA318C">
        <w:rPr>
          <w:sz w:val="16"/>
          <w:lang w:val="en-US"/>
        </w:rPr>
        <w:t xml:space="preserve">            </w:t>
      </w:r>
      <w:r w:rsidRPr="00FA318C">
        <w:rPr>
          <w:sz w:val="16"/>
          <w:lang w:val="de-DE"/>
        </w:rPr>
        <w:t>&lt;ds:DigestMethod Algorithm="http://www.w3.org/2000/09/xmldsig#sha1" /&gt;</w:t>
      </w:r>
    </w:p>
    <w:p w14:paraId="1C1F4A01" w14:textId="77777777" w:rsidR="00035F2C" w:rsidRPr="00FA318C" w:rsidRDefault="00035F2C" w:rsidP="001B306D">
      <w:pPr>
        <w:pStyle w:val="HTML-voorafopgemaakt"/>
        <w:rPr>
          <w:sz w:val="16"/>
          <w:lang w:val="en-US"/>
        </w:rPr>
      </w:pPr>
      <w:r w:rsidRPr="00FA318C">
        <w:rPr>
          <w:sz w:val="16"/>
          <w:lang w:val="de-DE"/>
        </w:rPr>
        <w:t xml:space="preserve">        </w:t>
      </w:r>
      <w:r w:rsidRPr="00FA318C">
        <w:rPr>
          <w:sz w:val="16"/>
          <w:lang w:val="en-US"/>
        </w:rPr>
        <w:t>&lt;/xenc:EncryptionMethod&gt;</w:t>
      </w:r>
    </w:p>
    <w:p w14:paraId="7766CDD2" w14:textId="77777777" w:rsidR="00035F2C" w:rsidRPr="00FA318C" w:rsidRDefault="00035F2C" w:rsidP="001B306D">
      <w:pPr>
        <w:pStyle w:val="HTML-voorafopgemaakt"/>
        <w:rPr>
          <w:sz w:val="16"/>
          <w:lang w:val="en-US"/>
        </w:rPr>
      </w:pPr>
      <w:r w:rsidRPr="00FA318C">
        <w:rPr>
          <w:sz w:val="16"/>
          <w:lang w:val="en-US"/>
        </w:rPr>
        <w:t xml:space="preserve">        &lt;ds:KeyInfo&gt;</w:t>
      </w:r>
    </w:p>
    <w:p w14:paraId="3DF2D9BD" w14:textId="77777777" w:rsidR="00035F2C" w:rsidRPr="00FA318C" w:rsidRDefault="00035F2C" w:rsidP="001B306D">
      <w:pPr>
        <w:pStyle w:val="HTML-voorafopgemaakt"/>
        <w:rPr>
          <w:sz w:val="16"/>
          <w:lang w:val="en-US"/>
        </w:rPr>
      </w:pPr>
      <w:r w:rsidRPr="00FA318C">
        <w:rPr>
          <w:sz w:val="16"/>
          <w:lang w:val="en-US"/>
        </w:rPr>
        <w:t xml:space="preserve">            &lt;ds:KeyName&gt;...&lt;/ds:KeyName&gt;</w:t>
      </w:r>
    </w:p>
    <w:p w14:paraId="28980998" w14:textId="77777777" w:rsidR="00035F2C" w:rsidRPr="00FA318C" w:rsidRDefault="00035F2C" w:rsidP="001B306D">
      <w:pPr>
        <w:pStyle w:val="HTML-voorafopgemaakt"/>
        <w:rPr>
          <w:sz w:val="16"/>
          <w:lang w:val="en-US"/>
        </w:rPr>
      </w:pPr>
      <w:r w:rsidRPr="00FA318C">
        <w:rPr>
          <w:sz w:val="16"/>
          <w:lang w:val="en-US"/>
        </w:rPr>
        <w:t xml:space="preserve">        &lt;/ds:KeyInfo&gt;</w:t>
      </w:r>
    </w:p>
    <w:p w14:paraId="6BB4CF34" w14:textId="77777777" w:rsidR="00035F2C" w:rsidRPr="00FA318C" w:rsidRDefault="00035F2C" w:rsidP="001B306D">
      <w:pPr>
        <w:pStyle w:val="HTML-voorafopgemaakt"/>
        <w:rPr>
          <w:sz w:val="16"/>
          <w:lang w:val="en-US"/>
        </w:rPr>
      </w:pPr>
      <w:r w:rsidRPr="00FA318C">
        <w:rPr>
          <w:sz w:val="16"/>
          <w:lang w:val="en-US"/>
        </w:rPr>
        <w:t xml:space="preserve">        &lt;xenc:CipherData&gt;</w:t>
      </w:r>
    </w:p>
    <w:p w14:paraId="127DE692" w14:textId="77777777" w:rsidR="00035F2C" w:rsidRPr="00FA318C" w:rsidRDefault="00035F2C" w:rsidP="001B306D">
      <w:pPr>
        <w:pStyle w:val="HTML-voorafopgemaakt"/>
        <w:rPr>
          <w:sz w:val="16"/>
          <w:lang w:val="en-US"/>
        </w:rPr>
      </w:pPr>
      <w:r w:rsidRPr="00FA318C">
        <w:rPr>
          <w:sz w:val="16"/>
          <w:lang w:val="en-US"/>
        </w:rPr>
        <w:t xml:space="preserve">            &lt;xenc:CipherValue&gt;yRy923JJlgAi2MTgx1qohLiDBgi...&lt;/xenc:CipherValue&gt;</w:t>
      </w:r>
    </w:p>
    <w:p w14:paraId="03031914" w14:textId="77777777" w:rsidR="00035F2C" w:rsidRPr="00FA318C" w:rsidRDefault="00035F2C" w:rsidP="001B306D">
      <w:pPr>
        <w:pStyle w:val="HTML-voorafopgemaakt"/>
        <w:rPr>
          <w:sz w:val="16"/>
          <w:lang w:val="es-ES"/>
        </w:rPr>
      </w:pPr>
      <w:r w:rsidRPr="00FA318C">
        <w:rPr>
          <w:sz w:val="16"/>
          <w:lang w:val="en-US"/>
        </w:rPr>
        <w:t xml:space="preserve">        </w:t>
      </w:r>
      <w:r w:rsidRPr="00FA318C">
        <w:rPr>
          <w:sz w:val="16"/>
          <w:lang w:val="es-ES"/>
        </w:rPr>
        <w:t>&lt;/xenc:CipherData&gt;</w:t>
      </w:r>
    </w:p>
    <w:p w14:paraId="28E5C3EC" w14:textId="77777777" w:rsidR="00035F2C" w:rsidRPr="00FA318C" w:rsidRDefault="00035F2C" w:rsidP="001B306D">
      <w:pPr>
        <w:pStyle w:val="HTML-voorafopgemaakt"/>
        <w:rPr>
          <w:sz w:val="16"/>
          <w:lang w:val="es-ES"/>
        </w:rPr>
      </w:pPr>
      <w:r w:rsidRPr="00FA318C">
        <w:rPr>
          <w:sz w:val="16"/>
          <w:lang w:val="es-ES"/>
        </w:rPr>
        <w:t xml:space="preserve">        &lt;xenc:ReferenceList&gt;</w:t>
      </w:r>
    </w:p>
    <w:p w14:paraId="1199FC4C" w14:textId="77777777" w:rsidR="00035F2C" w:rsidRPr="00FA318C" w:rsidRDefault="00035F2C" w:rsidP="001B306D">
      <w:pPr>
        <w:pStyle w:val="HTML-voorafopgemaakt"/>
        <w:rPr>
          <w:sz w:val="16"/>
          <w:lang w:val="es-ES"/>
        </w:rPr>
      </w:pPr>
      <w:r w:rsidRPr="00FA318C">
        <w:rPr>
          <w:sz w:val="16"/>
          <w:lang w:val="es-ES"/>
        </w:rPr>
        <w:t xml:space="preserve">            &lt;xenc:DataReference URI="#_cd52e15a16e2a0aa751725ce76a6b866" /&gt;</w:t>
      </w:r>
    </w:p>
    <w:p w14:paraId="5B70A5A2" w14:textId="77777777" w:rsidR="00035F2C" w:rsidRPr="00FA318C" w:rsidRDefault="00035F2C" w:rsidP="001B306D">
      <w:pPr>
        <w:pStyle w:val="HTML-voorafopgemaakt"/>
        <w:rPr>
          <w:sz w:val="16"/>
          <w:lang w:val="en-US"/>
        </w:rPr>
      </w:pPr>
      <w:r w:rsidRPr="00FA318C">
        <w:rPr>
          <w:sz w:val="16"/>
          <w:lang w:val="es-ES"/>
        </w:rPr>
        <w:t xml:space="preserve">        </w:t>
      </w:r>
      <w:r w:rsidRPr="00FA318C">
        <w:rPr>
          <w:sz w:val="16"/>
          <w:lang w:val="en-US"/>
        </w:rPr>
        <w:t>&lt;/xenc:ReferenceList&gt;</w:t>
      </w:r>
    </w:p>
    <w:p w14:paraId="0B8F1045" w14:textId="77777777" w:rsidR="00035F2C" w:rsidRPr="00FA318C" w:rsidRDefault="00035F2C" w:rsidP="001B306D">
      <w:pPr>
        <w:pStyle w:val="HTML-voorafopgemaakt"/>
        <w:rPr>
          <w:sz w:val="16"/>
          <w:lang w:val="en-US"/>
        </w:rPr>
      </w:pPr>
      <w:r w:rsidRPr="00FA318C">
        <w:rPr>
          <w:sz w:val="16"/>
          <w:lang w:val="en-US"/>
        </w:rPr>
        <w:t xml:space="preserve">    &lt;/xenc:EncryptedKey&gt;</w:t>
      </w:r>
    </w:p>
    <w:p w14:paraId="0A6FE76F" w14:textId="77777777" w:rsidR="00035F2C" w:rsidRPr="00FA318C" w:rsidRDefault="00035F2C" w:rsidP="001B306D">
      <w:pPr>
        <w:pStyle w:val="HTML-voorafopgemaakt"/>
        <w:rPr>
          <w:sz w:val="16"/>
          <w:lang w:val="en-US"/>
        </w:rPr>
      </w:pPr>
      <w:r w:rsidRPr="00FA318C">
        <w:rPr>
          <w:sz w:val="16"/>
          <w:lang w:val="en-US"/>
        </w:rPr>
        <w:t>&lt;/saml2:EncryptedID&gt;</w:t>
      </w:r>
    </w:p>
    <w:p w14:paraId="020E41EE" w14:textId="77777777" w:rsidR="00035F2C" w:rsidRDefault="00035F2C" w:rsidP="001B306D">
      <w:pPr>
        <w:pStyle w:val="HTML-voorafopgemaakt"/>
        <w:rPr>
          <w:lang w:val="en-US"/>
        </w:rPr>
      </w:pPr>
    </w:p>
    <w:p w14:paraId="7803E834" w14:textId="77777777" w:rsidR="00035F2C" w:rsidRDefault="00035F2C" w:rsidP="001B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val="en-US"/>
        </w:rPr>
      </w:pPr>
      <w:r>
        <w:rPr>
          <w:rFonts w:eastAsia="Times New Roman"/>
          <w:b/>
          <w:bCs/>
          <w:lang w:val="en-US"/>
        </w:rPr>
        <w:t>Example NameID after decryption</w:t>
      </w:r>
      <w:r>
        <w:rPr>
          <w:rFonts w:eastAsia="Times New Roman"/>
          <w:lang w:val="en-US"/>
        </w:rPr>
        <w:t xml:space="preserve"> </w:t>
      </w:r>
      <w:r>
        <w:rPr>
          <w:rStyle w:val="expand-control-icon"/>
          <w:rFonts w:eastAsia="Times New Roman"/>
          <w:vanish/>
          <w:lang w:val="en-US"/>
        </w:rPr>
        <w:t> </w:t>
      </w:r>
      <w:r>
        <w:rPr>
          <w:rStyle w:val="expand-control-text"/>
          <w:rFonts w:eastAsia="Times New Roman"/>
          <w:vanish/>
          <w:lang w:val="en-US"/>
        </w:rPr>
        <w:t>Bron uitklappen</w:t>
      </w:r>
      <w:r>
        <w:rPr>
          <w:rFonts w:eastAsia="Times New Roman"/>
          <w:lang w:val="en-US"/>
        </w:rPr>
        <w:t xml:space="preserve"> </w:t>
      </w:r>
    </w:p>
    <w:p w14:paraId="48EFFB31" w14:textId="77777777" w:rsidR="00035F2C" w:rsidRPr="00FA318C" w:rsidRDefault="00035F2C" w:rsidP="001B306D">
      <w:pPr>
        <w:pStyle w:val="HTML-voorafopgemaakt"/>
        <w:rPr>
          <w:sz w:val="16"/>
          <w:lang w:val="en-US"/>
        </w:rPr>
      </w:pPr>
      <w:r w:rsidRPr="00FA318C">
        <w:rPr>
          <w:sz w:val="16"/>
          <w:lang w:val="en-US"/>
        </w:rPr>
        <w:t>&lt;saml2:NameID xmlns:saml2="urn:oasis:names:tc:SAML:2.0:assertion" Format="urn:oasis:names:tc:SAML:2.0:nameid-format:persistent" NameQualifier="urn:etoegang:1.9:EntityConcernedID:BSN"&gt;999999047&lt;/saml2:NameID&gt;</w:t>
      </w:r>
    </w:p>
    <w:p w14:paraId="398471B9" w14:textId="77777777" w:rsidR="00035F2C" w:rsidRDefault="00035F2C" w:rsidP="001B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val="en-US"/>
        </w:rPr>
      </w:pPr>
      <w:r>
        <w:rPr>
          <w:rFonts w:eastAsia="Times New Roman"/>
          <w:b/>
          <w:bCs/>
          <w:lang w:val="en-US"/>
        </w:rPr>
        <w:t>Example EncryptedAttribute - multiple recipients</w:t>
      </w:r>
      <w:r>
        <w:rPr>
          <w:rFonts w:eastAsia="Times New Roman"/>
          <w:lang w:val="en-US"/>
        </w:rPr>
        <w:t xml:space="preserve"> </w:t>
      </w:r>
      <w:r>
        <w:rPr>
          <w:rStyle w:val="expand-control-icon"/>
          <w:rFonts w:eastAsia="Times New Roman"/>
          <w:vanish/>
          <w:lang w:val="en-US"/>
        </w:rPr>
        <w:t> </w:t>
      </w:r>
      <w:r>
        <w:rPr>
          <w:rStyle w:val="expand-control-text"/>
          <w:rFonts w:eastAsia="Times New Roman"/>
          <w:vanish/>
          <w:lang w:val="en-US"/>
        </w:rPr>
        <w:t>Bron uitklappen</w:t>
      </w:r>
      <w:r>
        <w:rPr>
          <w:rFonts w:eastAsia="Times New Roman"/>
          <w:lang w:val="en-US"/>
        </w:rPr>
        <w:t xml:space="preserve"> </w:t>
      </w:r>
    </w:p>
    <w:p w14:paraId="290BA7C4" w14:textId="77777777" w:rsidR="00035F2C" w:rsidRPr="00FA318C" w:rsidRDefault="00035F2C" w:rsidP="001B306D">
      <w:pPr>
        <w:pStyle w:val="HTML-voorafopgemaakt"/>
        <w:rPr>
          <w:sz w:val="16"/>
          <w:lang w:val="en-US"/>
        </w:rPr>
      </w:pPr>
      <w:r w:rsidRPr="00FA318C">
        <w:rPr>
          <w:sz w:val="16"/>
          <w:lang w:val="en-US"/>
        </w:rPr>
        <w:t> &lt;saml2:EncryptedAttribute xmlns:saml2="urn:oasis:names:tc:SAML:2.0:assertion"</w:t>
      </w:r>
    </w:p>
    <w:p w14:paraId="3F2FD0B6" w14:textId="77777777" w:rsidR="00035F2C" w:rsidRPr="00FA318C" w:rsidRDefault="00035F2C" w:rsidP="001B306D">
      <w:pPr>
        <w:pStyle w:val="HTML-voorafopgemaakt"/>
        <w:rPr>
          <w:sz w:val="16"/>
          <w:lang w:val="en-US"/>
        </w:rPr>
      </w:pPr>
      <w:r w:rsidRPr="00FA318C">
        <w:rPr>
          <w:sz w:val="16"/>
          <w:lang w:val="en-US"/>
        </w:rPr>
        <w:t xml:space="preserve">    xmlns:xenc="http://www.w3.org/2001/04/xmlenc#"</w:t>
      </w:r>
    </w:p>
    <w:p w14:paraId="2866AD09" w14:textId="77777777" w:rsidR="00035F2C" w:rsidRPr="00FA318C" w:rsidRDefault="00035F2C" w:rsidP="001B306D">
      <w:pPr>
        <w:pStyle w:val="HTML-voorafopgemaakt"/>
        <w:rPr>
          <w:sz w:val="16"/>
          <w:lang w:val="en-US"/>
        </w:rPr>
      </w:pPr>
      <w:r w:rsidRPr="00FA318C">
        <w:rPr>
          <w:sz w:val="16"/>
          <w:lang w:val="en-US"/>
        </w:rPr>
        <w:t xml:space="preserve">    xmlns:ds="http://www.w3.org/2000/09/xmldsig#"&gt;</w:t>
      </w:r>
    </w:p>
    <w:p w14:paraId="060900B9" w14:textId="77777777" w:rsidR="00035F2C" w:rsidRPr="00FA318C" w:rsidRDefault="00035F2C" w:rsidP="001B306D">
      <w:pPr>
        <w:pStyle w:val="HTML-voorafopgemaakt"/>
        <w:rPr>
          <w:sz w:val="16"/>
          <w:lang w:val="en-US"/>
        </w:rPr>
      </w:pPr>
      <w:r w:rsidRPr="00FA318C">
        <w:rPr>
          <w:sz w:val="16"/>
          <w:lang w:val="en-US"/>
        </w:rPr>
        <w:t xml:space="preserve">    &lt;xenc:EncryptedData Id="_3c63798db8a16b54ade207ea0df28ad4" Type="http://www.w3.org/2001/04/xmlenc#Element"&gt;</w:t>
      </w:r>
    </w:p>
    <w:p w14:paraId="226D7381" w14:textId="77777777" w:rsidR="00035F2C" w:rsidRPr="00FA318C" w:rsidRDefault="00035F2C" w:rsidP="001B306D">
      <w:pPr>
        <w:pStyle w:val="HTML-voorafopgemaakt"/>
        <w:rPr>
          <w:sz w:val="16"/>
          <w:lang w:val="en-US"/>
        </w:rPr>
      </w:pPr>
      <w:r w:rsidRPr="00FA318C">
        <w:rPr>
          <w:sz w:val="16"/>
          <w:lang w:val="en-US"/>
        </w:rPr>
        <w:t xml:space="preserve">        &lt;xenc:EncryptionMethod xmlns:xenc="http://www.w3.org/2001/04/xmlenc#"</w:t>
      </w:r>
    </w:p>
    <w:p w14:paraId="5BF4DB7A" w14:textId="77777777" w:rsidR="00035F2C" w:rsidRPr="00FA318C" w:rsidRDefault="00035F2C" w:rsidP="001B306D">
      <w:pPr>
        <w:pStyle w:val="HTML-voorafopgemaakt"/>
        <w:rPr>
          <w:sz w:val="16"/>
          <w:lang w:val="en-US"/>
        </w:rPr>
      </w:pPr>
      <w:r w:rsidRPr="00FA318C">
        <w:rPr>
          <w:sz w:val="16"/>
          <w:lang w:val="en-US"/>
        </w:rPr>
        <w:lastRenderedPageBreak/>
        <w:t xml:space="preserve">            Algorithm="http://www.w3.org/2001/04/xmlenc#aes256-cbc" /&gt;</w:t>
      </w:r>
    </w:p>
    <w:p w14:paraId="5B94B953" w14:textId="77777777" w:rsidR="00035F2C" w:rsidRPr="00FA318C" w:rsidRDefault="00035F2C" w:rsidP="001B306D">
      <w:pPr>
        <w:pStyle w:val="HTML-voorafopgemaakt"/>
        <w:rPr>
          <w:sz w:val="16"/>
          <w:lang w:val="en-US"/>
        </w:rPr>
      </w:pPr>
      <w:r w:rsidRPr="00FA318C">
        <w:rPr>
          <w:sz w:val="16"/>
          <w:lang w:val="en-US"/>
        </w:rPr>
        <w:t xml:space="preserve">        &lt;ds:KeyInfo&gt;</w:t>
      </w:r>
    </w:p>
    <w:p w14:paraId="73969578" w14:textId="77777777" w:rsidR="00035F2C" w:rsidRPr="00FA318C" w:rsidRDefault="00035F2C" w:rsidP="001B306D">
      <w:pPr>
        <w:pStyle w:val="HTML-voorafopgemaakt"/>
        <w:rPr>
          <w:sz w:val="16"/>
          <w:lang w:val="en-US"/>
        </w:rPr>
      </w:pPr>
      <w:r w:rsidRPr="00FA318C">
        <w:rPr>
          <w:sz w:val="16"/>
          <w:lang w:val="en-US"/>
        </w:rPr>
        <w:t xml:space="preserve">            &lt;ds:KeyName&gt;_dd0d7a0215f94ea81b170a2e65834ce8&lt;/ds:KeyName&gt;</w:t>
      </w:r>
    </w:p>
    <w:p w14:paraId="72F10125" w14:textId="77777777" w:rsidR="00035F2C" w:rsidRPr="00FA318C" w:rsidRDefault="00035F2C" w:rsidP="001B306D">
      <w:pPr>
        <w:pStyle w:val="HTML-voorafopgemaakt"/>
        <w:rPr>
          <w:sz w:val="16"/>
          <w:lang w:val="en-US"/>
        </w:rPr>
      </w:pPr>
      <w:r w:rsidRPr="00FA318C">
        <w:rPr>
          <w:sz w:val="16"/>
          <w:lang w:val="en-US"/>
        </w:rPr>
        <w:t xml:space="preserve">        &lt;/ds:KeyInfo&gt;</w:t>
      </w:r>
    </w:p>
    <w:p w14:paraId="22C5DFA8" w14:textId="77777777" w:rsidR="00035F2C" w:rsidRPr="00FA318C" w:rsidRDefault="00035F2C" w:rsidP="001B306D">
      <w:pPr>
        <w:pStyle w:val="HTML-voorafopgemaakt"/>
        <w:rPr>
          <w:sz w:val="16"/>
          <w:lang w:val="en-US"/>
        </w:rPr>
      </w:pPr>
      <w:r w:rsidRPr="00FA318C">
        <w:rPr>
          <w:sz w:val="16"/>
          <w:lang w:val="en-US"/>
        </w:rPr>
        <w:t xml:space="preserve">        &lt;xenc:CipherData&gt;</w:t>
      </w:r>
    </w:p>
    <w:p w14:paraId="1C21E336" w14:textId="77777777" w:rsidR="00035F2C" w:rsidRPr="00FA318C" w:rsidRDefault="00035F2C" w:rsidP="001B306D">
      <w:pPr>
        <w:pStyle w:val="HTML-voorafopgemaakt"/>
        <w:rPr>
          <w:sz w:val="16"/>
          <w:lang w:val="en-US"/>
        </w:rPr>
      </w:pPr>
      <w:r w:rsidRPr="00FA318C">
        <w:rPr>
          <w:sz w:val="16"/>
          <w:lang w:val="en-US"/>
        </w:rPr>
        <w:t xml:space="preserve">            &lt;xenc:CipherValue&gt;5efOYLEoY1PD2145...&lt;/xenc:CipherValue&gt;</w:t>
      </w:r>
    </w:p>
    <w:p w14:paraId="5B16446A" w14:textId="77777777" w:rsidR="00035F2C" w:rsidRPr="00FA318C" w:rsidRDefault="00035F2C" w:rsidP="001B306D">
      <w:pPr>
        <w:pStyle w:val="HTML-voorafopgemaakt"/>
        <w:rPr>
          <w:sz w:val="16"/>
          <w:lang w:val="en-US"/>
        </w:rPr>
      </w:pPr>
      <w:r w:rsidRPr="00FA318C">
        <w:rPr>
          <w:sz w:val="16"/>
          <w:lang w:val="en-US"/>
        </w:rPr>
        <w:t xml:space="preserve">        &lt;/xenc:CipherData&gt;</w:t>
      </w:r>
    </w:p>
    <w:p w14:paraId="004B8063" w14:textId="77777777" w:rsidR="00035F2C" w:rsidRPr="00FA318C" w:rsidRDefault="00035F2C" w:rsidP="001B306D">
      <w:pPr>
        <w:pStyle w:val="HTML-voorafopgemaakt"/>
        <w:rPr>
          <w:sz w:val="16"/>
          <w:lang w:val="en-US"/>
        </w:rPr>
      </w:pPr>
      <w:r w:rsidRPr="00FA318C">
        <w:rPr>
          <w:sz w:val="16"/>
          <w:lang w:val="en-US"/>
        </w:rPr>
        <w:t xml:space="preserve">    &lt;/xenc:EncryptedData&gt;</w:t>
      </w:r>
    </w:p>
    <w:p w14:paraId="6B88FC53" w14:textId="77777777" w:rsidR="00035F2C" w:rsidRPr="00FA318C" w:rsidRDefault="00035F2C" w:rsidP="001B306D">
      <w:pPr>
        <w:pStyle w:val="HTML-voorafopgemaakt"/>
        <w:rPr>
          <w:sz w:val="16"/>
          <w:lang w:val="en-US"/>
        </w:rPr>
      </w:pPr>
      <w:r w:rsidRPr="00FA318C">
        <w:rPr>
          <w:sz w:val="16"/>
          <w:lang w:val="en-US"/>
        </w:rPr>
        <w:t xml:space="preserve">    &lt;xenc:EncryptedKey Id="_fd73ad54daf1ca14a4aac30ea850340a" Recipient="urn:etoegang:..."&gt;</w:t>
      </w:r>
    </w:p>
    <w:p w14:paraId="0144FC5C" w14:textId="77777777" w:rsidR="00035F2C" w:rsidRPr="00FA318C" w:rsidRDefault="00035F2C" w:rsidP="001B306D">
      <w:pPr>
        <w:pStyle w:val="HTML-voorafopgemaakt"/>
        <w:rPr>
          <w:sz w:val="16"/>
          <w:lang w:val="en-US"/>
        </w:rPr>
      </w:pPr>
      <w:r w:rsidRPr="00FA318C">
        <w:rPr>
          <w:sz w:val="16"/>
          <w:lang w:val="en-US"/>
        </w:rPr>
        <w:t xml:space="preserve">        &lt;xenc:EncryptionMethod Algorithm="http://www.w3.org/2001/04/xmlenc#rsa-oaep-mgf1p"&gt;</w:t>
      </w:r>
    </w:p>
    <w:p w14:paraId="4E920F31" w14:textId="77777777" w:rsidR="00035F2C" w:rsidRPr="00FA318C" w:rsidRDefault="00035F2C" w:rsidP="001B306D">
      <w:pPr>
        <w:pStyle w:val="HTML-voorafopgemaakt"/>
        <w:rPr>
          <w:sz w:val="16"/>
          <w:lang w:val="de-DE"/>
        </w:rPr>
      </w:pPr>
      <w:r w:rsidRPr="00FA318C">
        <w:rPr>
          <w:sz w:val="16"/>
          <w:lang w:val="en-US"/>
        </w:rPr>
        <w:t xml:space="preserve">            </w:t>
      </w:r>
      <w:r w:rsidRPr="00FA318C">
        <w:rPr>
          <w:sz w:val="16"/>
          <w:lang w:val="de-DE"/>
        </w:rPr>
        <w:t>&lt;ds:DigestMethod Algorithm="http://www.w3.org/2000/09/xmldsig#sha1" /&gt;</w:t>
      </w:r>
    </w:p>
    <w:p w14:paraId="545DA65D" w14:textId="77777777" w:rsidR="00035F2C" w:rsidRPr="00FA318C" w:rsidRDefault="00035F2C" w:rsidP="001B306D">
      <w:pPr>
        <w:pStyle w:val="HTML-voorafopgemaakt"/>
        <w:rPr>
          <w:sz w:val="16"/>
          <w:lang w:val="en-US"/>
        </w:rPr>
      </w:pPr>
      <w:r w:rsidRPr="00FA318C">
        <w:rPr>
          <w:sz w:val="16"/>
          <w:lang w:val="de-DE"/>
        </w:rPr>
        <w:t xml:space="preserve">        </w:t>
      </w:r>
      <w:r w:rsidRPr="00FA318C">
        <w:rPr>
          <w:sz w:val="16"/>
          <w:lang w:val="en-US"/>
        </w:rPr>
        <w:t>&lt;/xenc:EncryptionMethod&gt;</w:t>
      </w:r>
    </w:p>
    <w:p w14:paraId="27C421BE" w14:textId="77777777" w:rsidR="00035F2C" w:rsidRPr="00FA318C" w:rsidRDefault="00035F2C" w:rsidP="001B306D">
      <w:pPr>
        <w:pStyle w:val="HTML-voorafopgemaakt"/>
        <w:rPr>
          <w:sz w:val="16"/>
          <w:lang w:val="en-US"/>
        </w:rPr>
      </w:pPr>
      <w:r w:rsidRPr="00FA318C">
        <w:rPr>
          <w:sz w:val="16"/>
          <w:lang w:val="en-US"/>
        </w:rPr>
        <w:t xml:space="preserve">        &lt;ds:KeyInfo&gt;</w:t>
      </w:r>
    </w:p>
    <w:p w14:paraId="2A4F3557" w14:textId="77777777" w:rsidR="00035F2C" w:rsidRPr="00FA318C" w:rsidRDefault="00035F2C" w:rsidP="001B306D">
      <w:pPr>
        <w:pStyle w:val="HTML-voorafopgemaakt"/>
        <w:rPr>
          <w:sz w:val="16"/>
          <w:lang w:val="en-US"/>
        </w:rPr>
      </w:pPr>
      <w:r w:rsidRPr="00FA318C">
        <w:rPr>
          <w:sz w:val="16"/>
          <w:lang w:val="en-US"/>
        </w:rPr>
        <w:t xml:space="preserve">            &lt;ds:KeyName&gt;...&lt;/ds:KeyName&gt;</w:t>
      </w:r>
    </w:p>
    <w:p w14:paraId="3BBE10BD" w14:textId="77777777" w:rsidR="00035F2C" w:rsidRPr="00FA318C" w:rsidRDefault="00035F2C" w:rsidP="001B306D">
      <w:pPr>
        <w:pStyle w:val="HTML-voorafopgemaakt"/>
        <w:rPr>
          <w:sz w:val="16"/>
          <w:lang w:val="en-US"/>
        </w:rPr>
      </w:pPr>
      <w:r w:rsidRPr="00FA318C">
        <w:rPr>
          <w:sz w:val="16"/>
          <w:lang w:val="en-US"/>
        </w:rPr>
        <w:t xml:space="preserve">        &lt;/ds:KeyInfo&gt;</w:t>
      </w:r>
    </w:p>
    <w:p w14:paraId="0594FD1A" w14:textId="77777777" w:rsidR="00035F2C" w:rsidRPr="00FA318C" w:rsidRDefault="00035F2C" w:rsidP="001B306D">
      <w:pPr>
        <w:pStyle w:val="HTML-voorafopgemaakt"/>
        <w:rPr>
          <w:sz w:val="16"/>
          <w:lang w:val="en-US"/>
        </w:rPr>
      </w:pPr>
      <w:r w:rsidRPr="00FA318C">
        <w:rPr>
          <w:sz w:val="16"/>
          <w:lang w:val="en-US"/>
        </w:rPr>
        <w:t xml:space="preserve">        &lt;xenc:CipherData&gt;</w:t>
      </w:r>
    </w:p>
    <w:p w14:paraId="3FBE8B23" w14:textId="77777777" w:rsidR="00035F2C" w:rsidRPr="00FA318C" w:rsidRDefault="00035F2C" w:rsidP="001B306D">
      <w:pPr>
        <w:pStyle w:val="HTML-voorafopgemaakt"/>
        <w:rPr>
          <w:sz w:val="16"/>
          <w:lang w:val="en-US"/>
        </w:rPr>
      </w:pPr>
      <w:r w:rsidRPr="00FA318C">
        <w:rPr>
          <w:sz w:val="16"/>
          <w:lang w:val="en-US"/>
        </w:rPr>
        <w:t xml:space="preserve">            &lt;xenc:CipherValue&gt;H5nzimm7fAZuzdnZ...&lt;/xenc:CipherValue&gt;</w:t>
      </w:r>
    </w:p>
    <w:p w14:paraId="0BEC9C81" w14:textId="77777777" w:rsidR="00035F2C" w:rsidRPr="00FA318C" w:rsidRDefault="00035F2C" w:rsidP="001B306D">
      <w:pPr>
        <w:pStyle w:val="HTML-voorafopgemaakt"/>
        <w:rPr>
          <w:sz w:val="16"/>
          <w:lang w:val="en-US"/>
        </w:rPr>
      </w:pPr>
      <w:r w:rsidRPr="00FA318C">
        <w:rPr>
          <w:sz w:val="16"/>
          <w:lang w:val="en-US"/>
        </w:rPr>
        <w:t xml:space="preserve">        &lt;/xenc:CipherData&gt;</w:t>
      </w:r>
    </w:p>
    <w:p w14:paraId="0F3CABBA" w14:textId="77777777" w:rsidR="00035F2C" w:rsidRPr="00FA318C" w:rsidRDefault="00035F2C" w:rsidP="001B306D">
      <w:pPr>
        <w:pStyle w:val="HTML-voorafopgemaakt"/>
        <w:rPr>
          <w:sz w:val="16"/>
          <w:lang w:val="en-US"/>
        </w:rPr>
      </w:pPr>
      <w:r w:rsidRPr="00FA318C">
        <w:rPr>
          <w:sz w:val="16"/>
          <w:lang w:val="en-US"/>
        </w:rPr>
        <w:t xml:space="preserve">        &lt;xenc:ReferenceList&gt;</w:t>
      </w:r>
    </w:p>
    <w:p w14:paraId="2594AE27" w14:textId="77777777" w:rsidR="00035F2C" w:rsidRPr="00FA318C" w:rsidRDefault="00035F2C" w:rsidP="001B306D">
      <w:pPr>
        <w:pStyle w:val="HTML-voorafopgemaakt"/>
        <w:rPr>
          <w:sz w:val="16"/>
          <w:lang w:val="en-US"/>
        </w:rPr>
      </w:pPr>
      <w:r w:rsidRPr="00FA318C">
        <w:rPr>
          <w:sz w:val="16"/>
          <w:lang w:val="en-US"/>
        </w:rPr>
        <w:t xml:space="preserve">            &lt;xenc:DataReference URI="#_3c63798db8a16b54ade207ea0df28ad4" /&gt;</w:t>
      </w:r>
    </w:p>
    <w:p w14:paraId="53E9CEC1" w14:textId="77777777" w:rsidR="00035F2C" w:rsidRPr="00FA318C" w:rsidRDefault="00035F2C" w:rsidP="001B306D">
      <w:pPr>
        <w:pStyle w:val="HTML-voorafopgemaakt"/>
        <w:rPr>
          <w:sz w:val="16"/>
          <w:lang w:val="en-US"/>
        </w:rPr>
      </w:pPr>
      <w:r w:rsidRPr="00FA318C">
        <w:rPr>
          <w:sz w:val="16"/>
          <w:lang w:val="en-US"/>
        </w:rPr>
        <w:t xml:space="preserve">        &lt;/xenc:ReferenceList&gt;</w:t>
      </w:r>
    </w:p>
    <w:p w14:paraId="4BADB1FB" w14:textId="77777777" w:rsidR="00035F2C" w:rsidRPr="00FA318C" w:rsidRDefault="00035F2C" w:rsidP="001B306D">
      <w:pPr>
        <w:pStyle w:val="HTML-voorafopgemaakt"/>
        <w:rPr>
          <w:sz w:val="16"/>
          <w:lang w:val="en-US"/>
        </w:rPr>
      </w:pPr>
      <w:r w:rsidRPr="00FA318C">
        <w:rPr>
          <w:sz w:val="16"/>
          <w:lang w:val="en-US"/>
        </w:rPr>
        <w:t xml:space="preserve">        &lt;xenc:CarriedKeyName&gt;_dd0d7a0215f94ea81b170a2e65834ce8&lt;/xenc:CarriedKeyName&gt;</w:t>
      </w:r>
    </w:p>
    <w:p w14:paraId="6191CB4A" w14:textId="77777777" w:rsidR="00035F2C" w:rsidRPr="00FA318C" w:rsidRDefault="00035F2C" w:rsidP="001B306D">
      <w:pPr>
        <w:pStyle w:val="HTML-voorafopgemaakt"/>
        <w:rPr>
          <w:sz w:val="16"/>
          <w:lang w:val="en-US"/>
        </w:rPr>
      </w:pPr>
      <w:r w:rsidRPr="00FA318C">
        <w:rPr>
          <w:sz w:val="16"/>
          <w:lang w:val="en-US"/>
        </w:rPr>
        <w:t xml:space="preserve">    &lt;/xenc:EncryptedKey&gt;</w:t>
      </w:r>
    </w:p>
    <w:p w14:paraId="3130BF4F" w14:textId="77777777" w:rsidR="00035F2C" w:rsidRPr="00FA318C" w:rsidRDefault="00035F2C" w:rsidP="001B306D">
      <w:pPr>
        <w:pStyle w:val="HTML-voorafopgemaakt"/>
        <w:rPr>
          <w:sz w:val="16"/>
          <w:lang w:val="en-US"/>
        </w:rPr>
      </w:pPr>
      <w:r w:rsidRPr="00FA318C">
        <w:rPr>
          <w:sz w:val="16"/>
          <w:lang w:val="en-US"/>
        </w:rPr>
        <w:t xml:space="preserve">    &lt;xenc:EncryptedKey Id="_e152fcf0772b8921f09ec0c1a45f1fa4" Recipient="urn:etoegang:..."&gt;</w:t>
      </w:r>
    </w:p>
    <w:p w14:paraId="362802FB" w14:textId="77777777" w:rsidR="00035F2C" w:rsidRPr="00FA318C" w:rsidRDefault="00035F2C" w:rsidP="001B306D">
      <w:pPr>
        <w:pStyle w:val="HTML-voorafopgemaakt"/>
        <w:rPr>
          <w:sz w:val="16"/>
          <w:lang w:val="en-US"/>
        </w:rPr>
      </w:pPr>
      <w:r w:rsidRPr="00FA318C">
        <w:rPr>
          <w:sz w:val="16"/>
          <w:lang w:val="en-US"/>
        </w:rPr>
        <w:t xml:space="preserve">        &lt;xenc:EncryptionMethod Algorithm="http://www.w3.org/2001/04/xmlenc#rsa-oaep-mgf1p"&gt;</w:t>
      </w:r>
    </w:p>
    <w:p w14:paraId="38072363" w14:textId="77777777" w:rsidR="00035F2C" w:rsidRPr="00FA318C" w:rsidRDefault="00035F2C" w:rsidP="001B306D">
      <w:pPr>
        <w:pStyle w:val="HTML-voorafopgemaakt"/>
        <w:rPr>
          <w:sz w:val="16"/>
          <w:lang w:val="de-DE"/>
        </w:rPr>
      </w:pPr>
      <w:r w:rsidRPr="00FA318C">
        <w:rPr>
          <w:sz w:val="16"/>
          <w:lang w:val="en-US"/>
        </w:rPr>
        <w:t xml:space="preserve">            </w:t>
      </w:r>
      <w:r w:rsidRPr="00FA318C">
        <w:rPr>
          <w:sz w:val="16"/>
          <w:lang w:val="de-DE"/>
        </w:rPr>
        <w:t>&lt;ds:DigestMethod Algorithm="http://www.w3.org/2000/09/xmldsig#sha1" /&gt;</w:t>
      </w:r>
    </w:p>
    <w:p w14:paraId="04E55C65" w14:textId="77777777" w:rsidR="00035F2C" w:rsidRPr="00FA318C" w:rsidRDefault="00035F2C" w:rsidP="001B306D">
      <w:pPr>
        <w:pStyle w:val="HTML-voorafopgemaakt"/>
        <w:rPr>
          <w:sz w:val="16"/>
          <w:lang w:val="en-US"/>
        </w:rPr>
      </w:pPr>
      <w:r w:rsidRPr="00FA318C">
        <w:rPr>
          <w:sz w:val="16"/>
          <w:lang w:val="de-DE"/>
        </w:rPr>
        <w:t xml:space="preserve">        </w:t>
      </w:r>
      <w:r w:rsidRPr="00FA318C">
        <w:rPr>
          <w:sz w:val="16"/>
          <w:lang w:val="en-US"/>
        </w:rPr>
        <w:t>&lt;/xenc:EncryptionMethod&gt;</w:t>
      </w:r>
    </w:p>
    <w:p w14:paraId="6E16307B" w14:textId="77777777" w:rsidR="00035F2C" w:rsidRPr="00FA318C" w:rsidRDefault="00035F2C" w:rsidP="001B306D">
      <w:pPr>
        <w:pStyle w:val="HTML-voorafopgemaakt"/>
        <w:rPr>
          <w:sz w:val="16"/>
          <w:lang w:val="en-US"/>
        </w:rPr>
      </w:pPr>
      <w:r w:rsidRPr="00FA318C">
        <w:rPr>
          <w:sz w:val="16"/>
          <w:lang w:val="en-US"/>
        </w:rPr>
        <w:t xml:space="preserve">        &lt;ds:KeyInfo&gt;</w:t>
      </w:r>
    </w:p>
    <w:p w14:paraId="644EDBD0" w14:textId="77777777" w:rsidR="00035F2C" w:rsidRPr="00FA318C" w:rsidRDefault="00035F2C" w:rsidP="001B306D">
      <w:pPr>
        <w:pStyle w:val="HTML-voorafopgemaakt"/>
        <w:rPr>
          <w:sz w:val="16"/>
          <w:lang w:val="en-US"/>
        </w:rPr>
      </w:pPr>
      <w:r w:rsidRPr="00FA318C">
        <w:rPr>
          <w:sz w:val="16"/>
          <w:lang w:val="en-US"/>
        </w:rPr>
        <w:t xml:space="preserve">            &lt;ds:KeyName&gt;...&lt;/ds:KeyName&gt;</w:t>
      </w:r>
    </w:p>
    <w:p w14:paraId="4053A197" w14:textId="77777777" w:rsidR="00035F2C" w:rsidRPr="00FA318C" w:rsidRDefault="00035F2C" w:rsidP="001B306D">
      <w:pPr>
        <w:pStyle w:val="HTML-voorafopgemaakt"/>
        <w:rPr>
          <w:sz w:val="16"/>
          <w:lang w:val="en-US"/>
        </w:rPr>
      </w:pPr>
      <w:r w:rsidRPr="00FA318C">
        <w:rPr>
          <w:sz w:val="16"/>
          <w:lang w:val="en-US"/>
        </w:rPr>
        <w:t xml:space="preserve">        &lt;/ds:KeyInfo&gt;</w:t>
      </w:r>
    </w:p>
    <w:p w14:paraId="636AEE54" w14:textId="77777777" w:rsidR="00035F2C" w:rsidRPr="00FA318C" w:rsidRDefault="00035F2C" w:rsidP="001B306D">
      <w:pPr>
        <w:pStyle w:val="HTML-voorafopgemaakt"/>
        <w:rPr>
          <w:sz w:val="16"/>
          <w:lang w:val="en-US"/>
        </w:rPr>
      </w:pPr>
      <w:r w:rsidRPr="00FA318C">
        <w:rPr>
          <w:sz w:val="16"/>
          <w:lang w:val="en-US"/>
        </w:rPr>
        <w:t xml:space="preserve">        &lt;xenc:CipherData xmlns:xenc="http://www.w3.org/2001/04/xmlenc#"&gt;</w:t>
      </w:r>
    </w:p>
    <w:p w14:paraId="1845E981" w14:textId="77777777" w:rsidR="00035F2C" w:rsidRPr="00FA318C" w:rsidRDefault="00035F2C" w:rsidP="001B306D">
      <w:pPr>
        <w:pStyle w:val="HTML-voorafopgemaakt"/>
        <w:rPr>
          <w:sz w:val="16"/>
          <w:lang w:val="en-US"/>
        </w:rPr>
      </w:pPr>
      <w:r w:rsidRPr="00FA318C">
        <w:rPr>
          <w:sz w:val="16"/>
          <w:lang w:val="en-US"/>
        </w:rPr>
        <w:t xml:space="preserve">            &lt;xenc:CipherValue&gt;xyH8nQscJYAaYwJopGaLPk...&lt;/xenc:CipherValue&gt;</w:t>
      </w:r>
    </w:p>
    <w:p w14:paraId="4D1BBD4C" w14:textId="77777777" w:rsidR="00035F2C" w:rsidRPr="00FA318C" w:rsidRDefault="00035F2C" w:rsidP="001B306D">
      <w:pPr>
        <w:pStyle w:val="HTML-voorafopgemaakt"/>
        <w:rPr>
          <w:sz w:val="16"/>
          <w:lang w:val="en-US"/>
        </w:rPr>
      </w:pPr>
      <w:r w:rsidRPr="00FA318C">
        <w:rPr>
          <w:sz w:val="16"/>
          <w:lang w:val="en-US"/>
        </w:rPr>
        <w:t xml:space="preserve">        &lt;/xenc:CipherData&gt;</w:t>
      </w:r>
    </w:p>
    <w:p w14:paraId="3C39F8BB" w14:textId="77777777" w:rsidR="00035F2C" w:rsidRPr="00FA318C" w:rsidRDefault="00035F2C" w:rsidP="001B306D">
      <w:pPr>
        <w:pStyle w:val="HTML-voorafopgemaakt"/>
        <w:rPr>
          <w:sz w:val="16"/>
          <w:lang w:val="en-US"/>
        </w:rPr>
      </w:pPr>
      <w:r w:rsidRPr="00FA318C">
        <w:rPr>
          <w:sz w:val="16"/>
          <w:lang w:val="en-US"/>
        </w:rPr>
        <w:t xml:space="preserve">        &lt;xenc:ReferenceList&gt;</w:t>
      </w:r>
    </w:p>
    <w:p w14:paraId="1707FBE6" w14:textId="77777777" w:rsidR="00035F2C" w:rsidRPr="00FA318C" w:rsidRDefault="00035F2C" w:rsidP="001B306D">
      <w:pPr>
        <w:pStyle w:val="HTML-voorafopgemaakt"/>
        <w:rPr>
          <w:sz w:val="16"/>
          <w:lang w:val="en-US"/>
        </w:rPr>
      </w:pPr>
      <w:r w:rsidRPr="00FA318C">
        <w:rPr>
          <w:sz w:val="16"/>
          <w:lang w:val="en-US"/>
        </w:rPr>
        <w:t xml:space="preserve">            &lt;xenc:DataReference URI="#_3c63798db8a16b54ade207ea0df28ad4" /&gt;</w:t>
      </w:r>
    </w:p>
    <w:p w14:paraId="2857517E" w14:textId="77777777" w:rsidR="00035F2C" w:rsidRPr="00FA318C" w:rsidRDefault="00035F2C" w:rsidP="001B306D">
      <w:pPr>
        <w:pStyle w:val="HTML-voorafopgemaakt"/>
        <w:rPr>
          <w:sz w:val="16"/>
          <w:lang w:val="en-US"/>
        </w:rPr>
      </w:pPr>
      <w:r w:rsidRPr="00FA318C">
        <w:rPr>
          <w:sz w:val="16"/>
          <w:lang w:val="en-US"/>
        </w:rPr>
        <w:t xml:space="preserve">        &lt;/xenc:ReferenceList&gt;</w:t>
      </w:r>
    </w:p>
    <w:p w14:paraId="38DE0552" w14:textId="77777777" w:rsidR="00035F2C" w:rsidRPr="00FA318C" w:rsidRDefault="00035F2C" w:rsidP="001B306D">
      <w:pPr>
        <w:pStyle w:val="HTML-voorafopgemaakt"/>
        <w:rPr>
          <w:sz w:val="16"/>
          <w:lang w:val="en-US"/>
        </w:rPr>
      </w:pPr>
      <w:r w:rsidRPr="00FA318C">
        <w:rPr>
          <w:sz w:val="16"/>
          <w:lang w:val="en-US"/>
        </w:rPr>
        <w:t xml:space="preserve">        &lt;xenc:CarriedKeyName&gt;_dd0d7a0215f94ea81b170a2e65834ce8&lt;/xenc:CarriedKeyName&gt;</w:t>
      </w:r>
    </w:p>
    <w:p w14:paraId="387EFD9F" w14:textId="77777777" w:rsidR="00035F2C" w:rsidRPr="00FA318C" w:rsidRDefault="00035F2C" w:rsidP="001B306D">
      <w:pPr>
        <w:pStyle w:val="HTML-voorafopgemaakt"/>
        <w:rPr>
          <w:sz w:val="16"/>
          <w:lang w:val="en-US"/>
        </w:rPr>
      </w:pPr>
      <w:r w:rsidRPr="00FA318C">
        <w:rPr>
          <w:sz w:val="16"/>
          <w:lang w:val="en-US"/>
        </w:rPr>
        <w:t xml:space="preserve">    &lt;/xenc:EncryptedKey&gt;</w:t>
      </w:r>
    </w:p>
    <w:p w14:paraId="7AD486A3" w14:textId="77777777" w:rsidR="00035F2C" w:rsidRPr="00FA318C" w:rsidRDefault="00035F2C" w:rsidP="001B306D">
      <w:pPr>
        <w:pStyle w:val="HTML-voorafopgemaakt"/>
        <w:rPr>
          <w:sz w:val="16"/>
          <w:lang w:val="en-US"/>
        </w:rPr>
      </w:pPr>
      <w:r w:rsidRPr="00FA318C">
        <w:rPr>
          <w:sz w:val="16"/>
          <w:lang w:val="en-US"/>
        </w:rPr>
        <w:t>&lt;/saml2:EncryptedAttribute&gt;</w:t>
      </w:r>
    </w:p>
    <w:p w14:paraId="463E1F2A" w14:textId="77777777" w:rsidR="00035F2C" w:rsidRDefault="00035F2C" w:rsidP="001B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val="en-US"/>
        </w:rPr>
      </w:pPr>
      <w:r>
        <w:rPr>
          <w:rFonts w:eastAsia="Times New Roman"/>
          <w:b/>
          <w:bCs/>
          <w:lang w:val="en-US"/>
        </w:rPr>
        <w:t>Example Attribute after decryption</w:t>
      </w:r>
      <w:r>
        <w:rPr>
          <w:rFonts w:eastAsia="Times New Roman"/>
          <w:lang w:val="en-US"/>
        </w:rPr>
        <w:t xml:space="preserve"> </w:t>
      </w:r>
      <w:r>
        <w:rPr>
          <w:rStyle w:val="expand-control-icon"/>
          <w:rFonts w:eastAsia="Times New Roman"/>
          <w:vanish/>
          <w:lang w:val="en-US"/>
        </w:rPr>
        <w:t> </w:t>
      </w:r>
      <w:r>
        <w:rPr>
          <w:rStyle w:val="expand-control-text"/>
          <w:rFonts w:eastAsia="Times New Roman"/>
          <w:vanish/>
          <w:lang w:val="en-US"/>
        </w:rPr>
        <w:t>Bron uitklappen</w:t>
      </w:r>
      <w:r>
        <w:rPr>
          <w:rFonts w:eastAsia="Times New Roman"/>
          <w:lang w:val="en-US"/>
        </w:rPr>
        <w:t xml:space="preserve"> </w:t>
      </w:r>
    </w:p>
    <w:p w14:paraId="583E6327" w14:textId="77777777" w:rsidR="00035F2C" w:rsidRPr="00FA318C" w:rsidRDefault="00035F2C" w:rsidP="001B306D">
      <w:pPr>
        <w:pStyle w:val="HTML-voorafopgemaakt"/>
        <w:rPr>
          <w:sz w:val="16"/>
          <w:lang w:val="en-US"/>
        </w:rPr>
      </w:pPr>
      <w:r w:rsidRPr="00FA318C">
        <w:rPr>
          <w:sz w:val="16"/>
          <w:lang w:val="en-US"/>
        </w:rPr>
        <w:t>&lt;saml2:Attribute xmlns:saml2="urn:oasis:names:tc:SAML:2.0:assertion" xmlns:attrext="urn:oasis:names:tc:SAML:attributes:ext" Name="urn:etoegang:attribute:18OrOlder" attrext:OriginalIssuer="urn:etoegang:1.9:attribute-sourceid:NLWID" attrext:LastModified="2015-03-31T12:00:00Z"&gt;</w:t>
      </w:r>
    </w:p>
    <w:p w14:paraId="6C6EA149" w14:textId="77777777" w:rsidR="00035F2C" w:rsidRPr="00FA318C" w:rsidRDefault="00035F2C" w:rsidP="001B306D">
      <w:pPr>
        <w:pStyle w:val="HTML-voorafopgemaakt"/>
        <w:rPr>
          <w:sz w:val="16"/>
          <w:lang w:val="fr-FR"/>
        </w:rPr>
      </w:pPr>
      <w:r w:rsidRPr="00FA318C">
        <w:rPr>
          <w:sz w:val="16"/>
          <w:lang w:val="en-US"/>
        </w:rPr>
        <w:t xml:space="preserve">    </w:t>
      </w:r>
      <w:r w:rsidRPr="00FA318C">
        <w:rPr>
          <w:sz w:val="16"/>
          <w:lang w:val="fr-FR"/>
        </w:rPr>
        <w:t>&lt;saml2:AttributeValue&gt;false&lt;/saml2:AttributeValue&gt;</w:t>
      </w:r>
    </w:p>
    <w:p w14:paraId="6B2E70B7" w14:textId="77777777" w:rsidR="00035F2C" w:rsidRPr="00FA318C" w:rsidRDefault="00035F2C" w:rsidP="001B306D">
      <w:pPr>
        <w:pStyle w:val="HTML-voorafopgemaakt"/>
        <w:rPr>
          <w:sz w:val="16"/>
          <w:lang w:val="fr-FR"/>
        </w:rPr>
      </w:pPr>
      <w:r w:rsidRPr="00FA318C">
        <w:rPr>
          <w:sz w:val="16"/>
          <w:lang w:val="fr-FR"/>
        </w:rPr>
        <w:t>&lt;/saml2:Attribute&gt;</w:t>
      </w:r>
    </w:p>
    <w:p w14:paraId="6FA71EC7" w14:textId="77777777" w:rsidR="00035F2C" w:rsidRDefault="00035F2C" w:rsidP="001B306D">
      <w:pPr>
        <w:rPr>
          <w:lang w:val="fr-FR"/>
        </w:rPr>
      </w:pPr>
      <w:r>
        <w:rPr>
          <w:lang w:val="fr-FR"/>
        </w:rPr>
        <w:br w:type="page"/>
      </w:r>
    </w:p>
    <w:p w14:paraId="7954B3B2" w14:textId="77777777" w:rsidR="00035F2C" w:rsidRDefault="00035F2C" w:rsidP="001B306D">
      <w:pPr>
        <w:pStyle w:val="Kop1"/>
        <w:rPr>
          <w:rFonts w:eastAsia="Times New Roman"/>
          <w:lang w:val="en-US"/>
        </w:rPr>
      </w:pPr>
      <w:r>
        <w:rPr>
          <w:rFonts w:eastAsia="Times New Roman"/>
          <w:lang w:val="en-US"/>
        </w:rPr>
        <w:lastRenderedPageBreak/>
        <w:t>4. Digital signature</w:t>
      </w:r>
    </w:p>
    <w:p w14:paraId="417EBA29" w14:textId="77777777" w:rsidR="00035F2C" w:rsidRDefault="00035F2C" w:rsidP="001B306D">
      <w:pPr>
        <w:pStyle w:val="Normaalweb"/>
        <w:rPr>
          <w:lang w:val="en-US"/>
        </w:rPr>
      </w:pPr>
      <w:r>
        <w:rPr>
          <w:lang w:val="en-US"/>
        </w:rPr>
        <w:t>To guarantee authenticity, integrity and non-repudiation, each message described MUST be provided with a digital signature from the message sender. The message recipient MUST validate all of the digital signatures in the message before processing it.</w:t>
      </w:r>
    </w:p>
    <w:p w14:paraId="35B89288" w14:textId="77777777" w:rsidR="00035F2C" w:rsidRDefault="00035F2C" w:rsidP="001B306D">
      <w:pPr>
        <w:numPr>
          <w:ilvl w:val="0"/>
          <w:numId w:val="16"/>
        </w:numPr>
        <w:spacing w:before="100" w:beforeAutospacing="1" w:after="100" w:afterAutospacing="1"/>
        <w:rPr>
          <w:rFonts w:eastAsia="Times New Roman"/>
          <w:lang w:val="en-US"/>
        </w:rPr>
      </w:pPr>
      <w:r>
        <w:rPr>
          <w:rFonts w:eastAsia="Times New Roman"/>
          <w:lang w:val="en-US"/>
        </w:rPr>
        <w:t>The recipient MUST check that the message is signed with a valid digital signature that envelopes the whole message with Enveloped Signature Transform.</w:t>
      </w:r>
    </w:p>
    <w:p w14:paraId="04DA4ADE" w14:textId="77777777" w:rsidR="00035F2C" w:rsidRDefault="00035F2C" w:rsidP="001B306D">
      <w:pPr>
        <w:numPr>
          <w:ilvl w:val="0"/>
          <w:numId w:val="16"/>
        </w:numPr>
        <w:spacing w:before="100" w:beforeAutospacing="1" w:after="100" w:afterAutospacing="1"/>
        <w:rPr>
          <w:rFonts w:eastAsia="Times New Roman"/>
          <w:lang w:val="en-US"/>
        </w:rPr>
      </w:pPr>
      <w:r>
        <w:rPr>
          <w:rFonts w:eastAsia="Times New Roman"/>
          <w:lang w:val="en-US"/>
        </w:rPr>
        <w:t>The recipient MUST NOT process the message if it contains parts that are not signed with a valid digital signature.</w:t>
      </w:r>
    </w:p>
    <w:p w14:paraId="4576E9DC" w14:textId="77777777" w:rsidR="00035F2C" w:rsidRDefault="00035F2C" w:rsidP="001B306D">
      <w:pPr>
        <w:pStyle w:val="Normaalweb"/>
        <w:rPr>
          <w:lang w:val="en-US"/>
        </w:rPr>
      </w:pPr>
      <w:r>
        <w:rPr>
          <w:lang w:val="en-US"/>
        </w:rPr>
        <w:t>The following requirements apply to generating digital signatures:</w:t>
      </w:r>
    </w:p>
    <w:p w14:paraId="7DF67423" w14:textId="77777777" w:rsidR="00035F2C" w:rsidRDefault="00035F2C" w:rsidP="001B306D">
      <w:pPr>
        <w:numPr>
          <w:ilvl w:val="0"/>
          <w:numId w:val="17"/>
        </w:numPr>
        <w:spacing w:before="100" w:beforeAutospacing="1" w:after="100" w:afterAutospacing="1"/>
        <w:rPr>
          <w:rFonts w:eastAsia="Times New Roman"/>
          <w:lang w:val="en-US"/>
        </w:rPr>
      </w:pPr>
      <w:r>
        <w:rPr>
          <w:rFonts w:eastAsia="Times New Roman"/>
          <w:lang w:val="en-US"/>
        </w:rPr>
        <w:t>The digital signature is embedded in the message content with Enveloped Signature Transform </w:t>
      </w:r>
      <w:hyperlink r:id="rId108" w:anchor="enveloped-signature" w:history="1">
        <w:r>
          <w:rPr>
            <w:rStyle w:val="Hyperlink"/>
            <w:rFonts w:eastAsia="Times New Roman"/>
            <w:lang w:val="en-US"/>
          </w:rPr>
          <w:t>http://www.w3.org/2000/09/xmldsig#enveloped-signature</w:t>
        </w:r>
      </w:hyperlink>
      <w:r>
        <w:rPr>
          <w:rFonts w:eastAsia="Times New Roman"/>
          <w:lang w:val="en-US"/>
        </w:rPr>
        <w:t>.</w:t>
      </w:r>
    </w:p>
    <w:p w14:paraId="72D24D09" w14:textId="77777777" w:rsidR="00035F2C" w:rsidRDefault="00035F2C" w:rsidP="001B306D">
      <w:pPr>
        <w:numPr>
          <w:ilvl w:val="0"/>
          <w:numId w:val="17"/>
        </w:numPr>
        <w:spacing w:before="100" w:beforeAutospacing="1" w:after="100" w:afterAutospacing="1"/>
        <w:rPr>
          <w:rFonts w:eastAsia="Times New Roman"/>
          <w:lang w:val="en-US"/>
        </w:rPr>
      </w:pPr>
      <w:r>
        <w:rPr>
          <w:rFonts w:eastAsia="Times New Roman"/>
          <w:lang w:val="en-US"/>
        </w:rPr>
        <w:t>Canonicalization MUST be carried out according to the exclusive c14n method without comments, as identified by '</w:t>
      </w:r>
      <w:hyperlink r:id="rId109" w:history="1">
        <w:r>
          <w:rPr>
            <w:rStyle w:val="Hyperlink"/>
            <w:rFonts w:eastAsia="Times New Roman"/>
            <w:lang w:val="en-US"/>
          </w:rPr>
          <w:t>http://www.w3.org/2001/10/xml-exc-c14n#</w:t>
        </w:r>
      </w:hyperlink>
      <w:r>
        <w:rPr>
          <w:rFonts w:eastAsia="Times New Roman"/>
          <w:lang w:val="en-US"/>
        </w:rPr>
        <w:t>' (see </w:t>
      </w:r>
      <w:hyperlink r:id="rId110" w:history="1">
        <w:r>
          <w:rPr>
            <w:rStyle w:val="Hyperlink"/>
            <w:rFonts w:eastAsia="Times New Roman"/>
            <w:lang w:val="en-US"/>
          </w:rPr>
          <w:t>http://www.w3.org/TR/xml-exc-c14n/</w:t>
        </w:r>
      </w:hyperlink>
      <w:r>
        <w:rPr>
          <w:rFonts w:eastAsia="Times New Roman"/>
          <w:lang w:val="en-US"/>
        </w:rPr>
        <w:t>)</w:t>
      </w:r>
    </w:p>
    <w:p w14:paraId="08E248E2" w14:textId="77777777" w:rsidR="00035F2C" w:rsidRDefault="00035F2C" w:rsidP="001B306D">
      <w:pPr>
        <w:numPr>
          <w:ilvl w:val="0"/>
          <w:numId w:val="17"/>
        </w:numPr>
        <w:spacing w:before="100" w:beforeAutospacing="1" w:after="100" w:afterAutospacing="1"/>
        <w:rPr>
          <w:rFonts w:eastAsia="Times New Roman"/>
          <w:lang w:val="en-US"/>
        </w:rPr>
      </w:pPr>
      <w:r>
        <w:rPr>
          <w:rFonts w:eastAsia="Times New Roman"/>
          <w:lang w:val="en-US"/>
        </w:rPr>
        <w:t>Digests MUST be calculated with the SHA256 algorithm.</w:t>
      </w:r>
    </w:p>
    <w:p w14:paraId="6C12CE41" w14:textId="77777777" w:rsidR="00035F2C" w:rsidRDefault="00035F2C" w:rsidP="001B306D">
      <w:pPr>
        <w:numPr>
          <w:ilvl w:val="0"/>
          <w:numId w:val="17"/>
        </w:numPr>
        <w:spacing w:before="100" w:beforeAutospacing="1" w:after="100" w:afterAutospacing="1"/>
        <w:rPr>
          <w:rFonts w:eastAsia="Times New Roman"/>
          <w:lang w:val="en-US"/>
        </w:rPr>
      </w:pPr>
      <w:r>
        <w:rPr>
          <w:rFonts w:eastAsia="Times New Roman"/>
          <w:lang w:val="en-US"/>
        </w:rPr>
        <w:t>The SignatureValue MUST be calculated with the RSA-SHA256 algorithm.</w:t>
      </w:r>
    </w:p>
    <w:p w14:paraId="287F90BF" w14:textId="77777777" w:rsidR="00035F2C" w:rsidRDefault="00035F2C" w:rsidP="001B306D">
      <w:pPr>
        <w:numPr>
          <w:ilvl w:val="0"/>
          <w:numId w:val="17"/>
        </w:numPr>
        <w:spacing w:before="100" w:beforeAutospacing="1" w:after="100" w:afterAutospacing="1"/>
        <w:rPr>
          <w:rFonts w:eastAsia="Times New Roman"/>
          <w:lang w:val="en-US"/>
        </w:rPr>
      </w:pPr>
      <w:r>
        <w:rPr>
          <w:rFonts w:eastAsia="Times New Roman"/>
          <w:lang w:val="en-US"/>
        </w:rPr>
        <w:t>The sender MUST sign messages with a PKIoverheid (G2, G3 or newer, or a PKIo EV) certificate with a key length of at least 2048 bits. The (extended) key usage of the used certificate MUST allow use for signing.</w:t>
      </w:r>
    </w:p>
    <w:p w14:paraId="40E0B00D" w14:textId="77777777" w:rsidR="00035F2C" w:rsidRDefault="00035F2C" w:rsidP="001B306D">
      <w:pPr>
        <w:numPr>
          <w:ilvl w:val="0"/>
          <w:numId w:val="17"/>
        </w:numPr>
        <w:spacing w:before="100" w:beforeAutospacing="1" w:after="100" w:afterAutospacing="1"/>
        <w:rPr>
          <w:rFonts w:eastAsia="Times New Roman"/>
          <w:lang w:val="en-US"/>
        </w:rPr>
      </w:pPr>
      <w:r>
        <w:rPr>
          <w:rFonts w:eastAsia="Times New Roman"/>
          <w:lang w:val="en-US"/>
        </w:rPr>
        <w:t>In case of signing metadata, the &lt;Signature&gt; element MUST contain only an &lt;X509Data&gt; element with an &lt;X509Certificate&gt; element.</w:t>
      </w:r>
      <w:r>
        <w:rPr>
          <w:rFonts w:eastAsia="Times New Roman"/>
          <w:lang w:val="en-US"/>
        </w:rPr>
        <w:br/>
        <w:t>In all other cases, The signature MAY contain a &lt;KeyInfo&gt; element that contains a &lt;KeyName&gt;. The &lt;KeyName&gt; MUST match the &lt;KeyName&gt; stated in the metadata of the sender for the respective role. The signature MUST NOT contain other elements (such as &lt;X509Data&gt;). If a &lt;KeyInfo&gt; element is not included in the message, the metadata MUST contain at least one (1) valid certificate against which the message can be validated. If the metadata contains more than one certificate, the participant MUST validate the message against each valid certificate. The participant MAY agree with its service consumers to limit the period in which the metadata contains more than one certificate. This enables the high utilization of the system to be controlled.</w:t>
      </w:r>
    </w:p>
    <w:p w14:paraId="06CEB333" w14:textId="77777777" w:rsidR="00035F2C" w:rsidRDefault="00035F2C" w:rsidP="001B306D">
      <w:pPr>
        <w:numPr>
          <w:ilvl w:val="0"/>
          <w:numId w:val="17"/>
        </w:numPr>
        <w:spacing w:before="100" w:beforeAutospacing="1" w:after="100" w:afterAutospacing="1"/>
        <w:rPr>
          <w:rFonts w:eastAsia="Times New Roman"/>
          <w:lang w:val="en-US"/>
        </w:rPr>
      </w:pPr>
      <w:r>
        <w:rPr>
          <w:rFonts w:eastAsia="Times New Roman"/>
          <w:lang w:val="en-US"/>
        </w:rPr>
        <w:t>The Reference MUST refer to the signed element via an ID attribute in the local document, as per the signature profile of SAML2.0 core (§5.4) and SAML 2.0 Metadata (§3.1).</w:t>
      </w:r>
    </w:p>
    <w:p w14:paraId="42BD6226" w14:textId="77777777" w:rsidR="00355627" w:rsidRPr="00035F2C" w:rsidRDefault="00355627" w:rsidP="001B306D">
      <w:pPr>
        <w:pStyle w:val="Normaalweb"/>
        <w:rPr>
          <w:lang w:val="en-US"/>
        </w:rPr>
      </w:pPr>
    </w:p>
    <w:sectPr w:rsidR="00355627" w:rsidRPr="00035F2C" w:rsidSect="0054562C">
      <w:headerReference w:type="even" r:id="rId111"/>
      <w:headerReference w:type="default" r:id="rId112"/>
      <w:footerReference w:type="even" r:id="rId113"/>
      <w:footerReference w:type="default" r:id="rId114"/>
      <w:headerReference w:type="first" r:id="rId115"/>
      <w:footerReference w:type="first" r:id="rId116"/>
      <w:pgSz w:w="12240" w:h="15840"/>
      <w:pgMar w:top="1440" w:right="758" w:bottom="1440" w:left="1134"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ok, F.B. de (Frans) - Logius" w:date="2020-01-27T16:26:00Z" w:initials="KFd(-L">
    <w:p w14:paraId="2929C8C5" w14:textId="3AC46BBB" w:rsidR="004C50A8" w:rsidRDefault="004C50A8">
      <w:pPr>
        <w:pStyle w:val="Tekstopmerking"/>
      </w:pPr>
      <w:r>
        <w:rPr>
          <w:rStyle w:val="Verwijzingopmerking"/>
        </w:rPr>
        <w:annotationRef/>
      </w:r>
      <w:r>
        <w:t xml:space="preserve">Hier is nog dicussie over. </w:t>
      </w:r>
      <w:r>
        <w:t>Als er geen vertegenwoordiging is</w:t>
      </w:r>
      <w:r>
        <w:t xml:space="preserve">(handelende persoon = belanghebbende) </w:t>
      </w:r>
      <w:r>
        <w:t xml:space="preserve">moet dan </w:t>
      </w:r>
      <w:r>
        <w:t>de identiteit van de handelende persoon ook als LegalSubjectID meegeven</w:t>
      </w:r>
      <w:r>
        <w:t>.</w:t>
      </w:r>
    </w:p>
    <w:p w14:paraId="1C65CA50" w14:textId="120805B5" w:rsidR="004C50A8" w:rsidRDefault="004C50A8">
      <w:pPr>
        <w:pStyle w:val="Tekstopmerking"/>
      </w:pPr>
      <w:r>
        <w:t>Zo niet dan is LegalSubjectID geen MUST maar een MAY</w:t>
      </w:r>
    </w:p>
  </w:comment>
  <w:comment w:id="2" w:author="Kok, F.B. de (Frans) - Logius" w:date="2020-01-27T16:27:00Z" w:initials="KFd(-L">
    <w:p w14:paraId="08FA2621" w14:textId="6F70468D" w:rsidR="004C50A8" w:rsidRDefault="004C50A8">
      <w:pPr>
        <w:pStyle w:val="Tekstopmerking"/>
      </w:pPr>
      <w:r>
        <w:rPr>
          <w:rStyle w:val="Verwijzingopmerking"/>
        </w:rPr>
        <w:annotationRef/>
      </w:r>
      <w:r>
        <w:t>Hier kan ook nog discussie over zijn. Want in principe gebruikt de DV zelf voorals de ServiceID (dat is een DV specifieke index die begint met “1” of zelfs “0” voor portaal.). Echter omdat bij machtigingen de MR bij portaalaanvraag (ServiceID=0) een lijst met ServiceUUID’s meegeeft is zowel ServiceUUID als ServiceID (voor de eenvoudige DV’s) van belang.</w:t>
      </w:r>
    </w:p>
  </w:comment>
  <w:comment w:id="5" w:author="Kok, F.B. de (Frans) - Logius" w:date="2020-01-27T15:01:00Z" w:initials="KFd(-L">
    <w:p w14:paraId="4E86D46B" w14:textId="6A73B019" w:rsidR="009E25F6" w:rsidRDefault="009E25F6">
      <w:pPr>
        <w:pStyle w:val="Tekstopmerking"/>
      </w:pPr>
      <w:r>
        <w:rPr>
          <w:rStyle w:val="Verwijzingopmerking"/>
        </w:rPr>
        <w:annotationRef/>
      </w:r>
      <w:r>
        <w:t>Hier ben ik het dus niet eens.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65CA50" w15:done="0"/>
  <w15:commentEx w15:paraId="08FA2621" w15:done="0"/>
  <w15:commentEx w15:paraId="4E86D46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CD267" w14:textId="77777777" w:rsidR="0076381F" w:rsidRDefault="0076381F" w:rsidP="00266665">
      <w:r>
        <w:separator/>
      </w:r>
    </w:p>
  </w:endnote>
  <w:endnote w:type="continuationSeparator" w:id="0">
    <w:p w14:paraId="110AA9C6" w14:textId="77777777" w:rsidR="0076381F" w:rsidRDefault="0076381F" w:rsidP="0026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1A346" w14:textId="77777777" w:rsidR="00AC3046" w:rsidRDefault="00AC304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B16D9" w14:textId="77777777" w:rsidR="00AC3046" w:rsidRDefault="00AC304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E0246" w14:textId="77777777" w:rsidR="00AC3046" w:rsidRDefault="00AC30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ADC4F" w14:textId="77777777" w:rsidR="0076381F" w:rsidRDefault="0076381F" w:rsidP="00266665">
      <w:r>
        <w:separator/>
      </w:r>
    </w:p>
  </w:footnote>
  <w:footnote w:type="continuationSeparator" w:id="0">
    <w:p w14:paraId="5835AF5E" w14:textId="77777777" w:rsidR="0076381F" w:rsidRDefault="0076381F" w:rsidP="00266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4B25" w14:textId="77777777" w:rsidR="00AC3046" w:rsidRDefault="00AC304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0F9F8" w14:textId="77777777" w:rsidR="00AC3046" w:rsidRDefault="00AC304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BE743" w14:textId="77777777" w:rsidR="00AC3046" w:rsidRDefault="00AC304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5EF5"/>
    <w:multiLevelType w:val="hybridMultilevel"/>
    <w:tmpl w:val="62C222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240E7E"/>
    <w:multiLevelType w:val="multilevel"/>
    <w:tmpl w:val="4770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40E0D"/>
    <w:multiLevelType w:val="multilevel"/>
    <w:tmpl w:val="89AAE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63320"/>
    <w:multiLevelType w:val="multilevel"/>
    <w:tmpl w:val="259E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67631"/>
    <w:multiLevelType w:val="multilevel"/>
    <w:tmpl w:val="E8B2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57D48"/>
    <w:multiLevelType w:val="hybridMultilevel"/>
    <w:tmpl w:val="272657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EFE6707"/>
    <w:multiLevelType w:val="multilevel"/>
    <w:tmpl w:val="8952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22FCC"/>
    <w:multiLevelType w:val="hybridMultilevel"/>
    <w:tmpl w:val="D43E0F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9836B9"/>
    <w:multiLevelType w:val="multilevel"/>
    <w:tmpl w:val="0560A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034E4"/>
    <w:multiLevelType w:val="multilevel"/>
    <w:tmpl w:val="85D81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F08F2"/>
    <w:multiLevelType w:val="multilevel"/>
    <w:tmpl w:val="AF64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E75E3"/>
    <w:multiLevelType w:val="hybridMultilevel"/>
    <w:tmpl w:val="9C5ABF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7861CA"/>
    <w:multiLevelType w:val="multilevel"/>
    <w:tmpl w:val="B284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825F5B"/>
    <w:multiLevelType w:val="multilevel"/>
    <w:tmpl w:val="E9F03178"/>
    <w:lvl w:ilvl="0">
      <w:start w:val="1"/>
      <w:numFmt w:val="bullet"/>
      <w:lvlText w:val=""/>
      <w:lvlJc w:val="left"/>
      <w:pPr>
        <w:tabs>
          <w:tab w:val="num" w:pos="1142"/>
        </w:tabs>
        <w:ind w:left="1142" w:hanging="360"/>
      </w:pPr>
      <w:rPr>
        <w:rFonts w:ascii="Symbol" w:hAnsi="Symbol" w:hint="default"/>
        <w:sz w:val="20"/>
      </w:rPr>
    </w:lvl>
    <w:lvl w:ilvl="1">
      <w:start w:val="1"/>
      <w:numFmt w:val="bullet"/>
      <w:lvlText w:val="o"/>
      <w:lvlJc w:val="left"/>
      <w:pPr>
        <w:tabs>
          <w:tab w:val="num" w:pos="1862"/>
        </w:tabs>
        <w:ind w:left="1862" w:hanging="360"/>
      </w:pPr>
      <w:rPr>
        <w:rFonts w:ascii="Courier New" w:hAnsi="Courier New" w:hint="default"/>
        <w:sz w:val="20"/>
      </w:rPr>
    </w:lvl>
    <w:lvl w:ilvl="2">
      <w:start w:val="1"/>
      <w:numFmt w:val="bullet"/>
      <w:lvlText w:val=""/>
      <w:lvlJc w:val="left"/>
      <w:pPr>
        <w:tabs>
          <w:tab w:val="num" w:pos="2582"/>
        </w:tabs>
        <w:ind w:left="2582" w:hanging="360"/>
      </w:pPr>
      <w:rPr>
        <w:rFonts w:ascii="Wingdings" w:hAnsi="Wingdings" w:hint="default"/>
        <w:sz w:val="20"/>
      </w:rPr>
    </w:lvl>
    <w:lvl w:ilvl="3" w:tentative="1">
      <w:start w:val="1"/>
      <w:numFmt w:val="bullet"/>
      <w:lvlText w:val=""/>
      <w:lvlJc w:val="left"/>
      <w:pPr>
        <w:tabs>
          <w:tab w:val="num" w:pos="3302"/>
        </w:tabs>
        <w:ind w:left="3302" w:hanging="360"/>
      </w:pPr>
      <w:rPr>
        <w:rFonts w:ascii="Wingdings" w:hAnsi="Wingdings" w:hint="default"/>
        <w:sz w:val="20"/>
      </w:rPr>
    </w:lvl>
    <w:lvl w:ilvl="4" w:tentative="1">
      <w:start w:val="1"/>
      <w:numFmt w:val="bullet"/>
      <w:lvlText w:val=""/>
      <w:lvlJc w:val="left"/>
      <w:pPr>
        <w:tabs>
          <w:tab w:val="num" w:pos="4022"/>
        </w:tabs>
        <w:ind w:left="4022" w:hanging="360"/>
      </w:pPr>
      <w:rPr>
        <w:rFonts w:ascii="Wingdings" w:hAnsi="Wingdings" w:hint="default"/>
        <w:sz w:val="20"/>
      </w:rPr>
    </w:lvl>
    <w:lvl w:ilvl="5" w:tentative="1">
      <w:start w:val="1"/>
      <w:numFmt w:val="bullet"/>
      <w:lvlText w:val=""/>
      <w:lvlJc w:val="left"/>
      <w:pPr>
        <w:tabs>
          <w:tab w:val="num" w:pos="4742"/>
        </w:tabs>
        <w:ind w:left="4742" w:hanging="360"/>
      </w:pPr>
      <w:rPr>
        <w:rFonts w:ascii="Wingdings" w:hAnsi="Wingdings" w:hint="default"/>
        <w:sz w:val="20"/>
      </w:rPr>
    </w:lvl>
    <w:lvl w:ilvl="6" w:tentative="1">
      <w:start w:val="1"/>
      <w:numFmt w:val="bullet"/>
      <w:lvlText w:val=""/>
      <w:lvlJc w:val="left"/>
      <w:pPr>
        <w:tabs>
          <w:tab w:val="num" w:pos="5462"/>
        </w:tabs>
        <w:ind w:left="5462" w:hanging="360"/>
      </w:pPr>
      <w:rPr>
        <w:rFonts w:ascii="Wingdings" w:hAnsi="Wingdings" w:hint="default"/>
        <w:sz w:val="20"/>
      </w:rPr>
    </w:lvl>
    <w:lvl w:ilvl="7" w:tentative="1">
      <w:start w:val="1"/>
      <w:numFmt w:val="bullet"/>
      <w:lvlText w:val=""/>
      <w:lvlJc w:val="left"/>
      <w:pPr>
        <w:tabs>
          <w:tab w:val="num" w:pos="6182"/>
        </w:tabs>
        <w:ind w:left="6182" w:hanging="360"/>
      </w:pPr>
      <w:rPr>
        <w:rFonts w:ascii="Wingdings" w:hAnsi="Wingdings" w:hint="default"/>
        <w:sz w:val="20"/>
      </w:rPr>
    </w:lvl>
    <w:lvl w:ilvl="8" w:tentative="1">
      <w:start w:val="1"/>
      <w:numFmt w:val="bullet"/>
      <w:lvlText w:val=""/>
      <w:lvlJc w:val="left"/>
      <w:pPr>
        <w:tabs>
          <w:tab w:val="num" w:pos="6902"/>
        </w:tabs>
        <w:ind w:left="6902" w:hanging="360"/>
      </w:pPr>
      <w:rPr>
        <w:rFonts w:ascii="Wingdings" w:hAnsi="Wingdings" w:hint="default"/>
        <w:sz w:val="20"/>
      </w:rPr>
    </w:lvl>
  </w:abstractNum>
  <w:abstractNum w:abstractNumId="14" w15:restartNumberingAfterBreak="0">
    <w:nsid w:val="28841BDA"/>
    <w:multiLevelType w:val="multilevel"/>
    <w:tmpl w:val="C324DD36"/>
    <w:lvl w:ilvl="0">
      <w:start w:val="1"/>
      <w:numFmt w:val="bullet"/>
      <w:pStyle w:val="UnorderedList1"/>
      <w:lvlText w:val=""/>
      <w:lvlJc w:val="left"/>
      <w:pPr>
        <w:tabs>
          <w:tab w:val="num" w:pos="720"/>
        </w:tabs>
        <w:ind w:left="720" w:hanging="360"/>
      </w:pPr>
      <w:rPr>
        <w:rFonts w:ascii="Symbol" w:hAnsi="Symbol" w:hint="default"/>
        <w:sz w:val="20"/>
      </w:rPr>
    </w:lvl>
    <w:lvl w:ilvl="1">
      <w:start w:val="1"/>
      <w:numFmt w:val="bullet"/>
      <w:pStyle w:val="UnorderedList2"/>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A74DF"/>
    <w:multiLevelType w:val="multilevel"/>
    <w:tmpl w:val="D7AA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21473"/>
    <w:multiLevelType w:val="multilevel"/>
    <w:tmpl w:val="85C8F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A70DB"/>
    <w:multiLevelType w:val="multilevel"/>
    <w:tmpl w:val="B4D25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F6680"/>
    <w:multiLevelType w:val="multilevel"/>
    <w:tmpl w:val="12C6BD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94D87"/>
    <w:multiLevelType w:val="multilevel"/>
    <w:tmpl w:val="D676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E0990"/>
    <w:multiLevelType w:val="multilevel"/>
    <w:tmpl w:val="2DCEA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720E6"/>
    <w:multiLevelType w:val="multilevel"/>
    <w:tmpl w:val="A754C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0121A1"/>
    <w:multiLevelType w:val="multilevel"/>
    <w:tmpl w:val="A8A43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C0CF3"/>
    <w:multiLevelType w:val="multilevel"/>
    <w:tmpl w:val="DED88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36D6E"/>
    <w:multiLevelType w:val="multilevel"/>
    <w:tmpl w:val="89AAE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B484B"/>
    <w:multiLevelType w:val="multilevel"/>
    <w:tmpl w:val="2EFE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E9590F"/>
    <w:multiLevelType w:val="multilevel"/>
    <w:tmpl w:val="CFC2E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054DE"/>
    <w:multiLevelType w:val="multilevel"/>
    <w:tmpl w:val="0234D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65B68"/>
    <w:multiLevelType w:val="multilevel"/>
    <w:tmpl w:val="D514D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01E26"/>
    <w:multiLevelType w:val="hybridMultilevel"/>
    <w:tmpl w:val="8C38CB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9D372E5"/>
    <w:multiLevelType w:val="multilevel"/>
    <w:tmpl w:val="0A688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9"/>
  </w:num>
  <w:num w:numId="3">
    <w:abstractNumId w:val="27"/>
  </w:num>
  <w:num w:numId="4">
    <w:abstractNumId w:val="28"/>
  </w:num>
  <w:num w:numId="5">
    <w:abstractNumId w:val="16"/>
  </w:num>
  <w:num w:numId="6">
    <w:abstractNumId w:val="25"/>
  </w:num>
  <w:num w:numId="7">
    <w:abstractNumId w:val="12"/>
  </w:num>
  <w:num w:numId="8">
    <w:abstractNumId w:val="18"/>
  </w:num>
  <w:num w:numId="9">
    <w:abstractNumId w:val="3"/>
  </w:num>
  <w:num w:numId="10">
    <w:abstractNumId w:val="11"/>
  </w:num>
  <w:num w:numId="11">
    <w:abstractNumId w:val="30"/>
  </w:num>
  <w:num w:numId="12">
    <w:abstractNumId w:val="15"/>
  </w:num>
  <w:num w:numId="13">
    <w:abstractNumId w:val="1"/>
  </w:num>
  <w:num w:numId="14">
    <w:abstractNumId w:val="17"/>
  </w:num>
  <w:num w:numId="15">
    <w:abstractNumId w:val="2"/>
  </w:num>
  <w:num w:numId="16">
    <w:abstractNumId w:val="26"/>
  </w:num>
  <w:num w:numId="17">
    <w:abstractNumId w:val="9"/>
  </w:num>
  <w:num w:numId="18">
    <w:abstractNumId w:val="7"/>
  </w:num>
  <w:num w:numId="19">
    <w:abstractNumId w:val="5"/>
  </w:num>
  <w:num w:numId="20">
    <w:abstractNumId w:val="29"/>
  </w:num>
  <w:num w:numId="21">
    <w:abstractNumId w:val="4"/>
  </w:num>
  <w:num w:numId="22">
    <w:abstractNumId w:val="10"/>
  </w:num>
  <w:num w:numId="23">
    <w:abstractNumId w:val="20"/>
  </w:num>
  <w:num w:numId="24">
    <w:abstractNumId w:val="14"/>
  </w:num>
  <w:num w:numId="25">
    <w:abstractNumId w:val="13"/>
  </w:num>
  <w:num w:numId="26">
    <w:abstractNumId w:val="6"/>
  </w:num>
  <w:num w:numId="27">
    <w:abstractNumId w:val="8"/>
    <w:lvlOverride w:ilvl="0"/>
    <w:lvlOverride w:ilvl="1"/>
    <w:lvlOverride w:ilvl="2"/>
    <w:lvlOverride w:ilvl="3"/>
    <w:lvlOverride w:ilvl="4"/>
    <w:lvlOverride w:ilvl="5"/>
    <w:lvlOverride w:ilvl="6"/>
    <w:lvlOverride w:ilvl="7"/>
    <w:lvlOverride w:ilvl="8"/>
  </w:num>
  <w:num w:numId="28">
    <w:abstractNumId w:val="22"/>
    <w:lvlOverride w:ilvl="0"/>
    <w:lvlOverride w:ilvl="1"/>
    <w:lvlOverride w:ilvl="2"/>
    <w:lvlOverride w:ilvl="3"/>
    <w:lvlOverride w:ilvl="4"/>
    <w:lvlOverride w:ilvl="5"/>
    <w:lvlOverride w:ilvl="6"/>
    <w:lvlOverride w:ilvl="7"/>
    <w:lvlOverride w:ilvl="8"/>
  </w:num>
  <w:num w:numId="29">
    <w:abstractNumId w:val="0"/>
  </w:num>
  <w:num w:numId="30">
    <w:abstractNumId w:val="21"/>
  </w:num>
  <w:num w:numId="31">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k, F.B. de (Frans) - Logius">
    <w15:presenceInfo w15:providerId="AD" w15:userId="S-1-5-21-3620096891-168960059-936544739-29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28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566"/>
    <w:rsid w:val="00035F2C"/>
    <w:rsid w:val="00083D76"/>
    <w:rsid w:val="001B306D"/>
    <w:rsid w:val="001C240E"/>
    <w:rsid w:val="001C5289"/>
    <w:rsid w:val="00237421"/>
    <w:rsid w:val="00266665"/>
    <w:rsid w:val="002D1C44"/>
    <w:rsid w:val="002E2942"/>
    <w:rsid w:val="00312FBB"/>
    <w:rsid w:val="00314FC5"/>
    <w:rsid w:val="00332FF8"/>
    <w:rsid w:val="00355627"/>
    <w:rsid w:val="00365928"/>
    <w:rsid w:val="00386974"/>
    <w:rsid w:val="00386CC6"/>
    <w:rsid w:val="004C50A8"/>
    <w:rsid w:val="00523806"/>
    <w:rsid w:val="0054562C"/>
    <w:rsid w:val="00655B2A"/>
    <w:rsid w:val="00676702"/>
    <w:rsid w:val="0076381F"/>
    <w:rsid w:val="00764CC9"/>
    <w:rsid w:val="00767E5E"/>
    <w:rsid w:val="007B4A74"/>
    <w:rsid w:val="00813907"/>
    <w:rsid w:val="0088669F"/>
    <w:rsid w:val="00900386"/>
    <w:rsid w:val="00932566"/>
    <w:rsid w:val="009C357D"/>
    <w:rsid w:val="009E25F6"/>
    <w:rsid w:val="00A023C7"/>
    <w:rsid w:val="00A51F56"/>
    <w:rsid w:val="00AA2E94"/>
    <w:rsid w:val="00AC3046"/>
    <w:rsid w:val="00B30C99"/>
    <w:rsid w:val="00B43CCC"/>
    <w:rsid w:val="00B86FAE"/>
    <w:rsid w:val="00B908F3"/>
    <w:rsid w:val="00BB5DFF"/>
    <w:rsid w:val="00C1097A"/>
    <w:rsid w:val="00C42E80"/>
    <w:rsid w:val="00C83623"/>
    <w:rsid w:val="00CD49F8"/>
    <w:rsid w:val="00D07FDD"/>
    <w:rsid w:val="00D3563A"/>
    <w:rsid w:val="00D420C7"/>
    <w:rsid w:val="00E86F2E"/>
    <w:rsid w:val="00EA4ED3"/>
    <w:rsid w:val="00EE7710"/>
    <w:rsid w:val="00F50D67"/>
    <w:rsid w:val="00F86DAE"/>
    <w:rsid w:val="00FA318C"/>
    <w:rsid w:val="00FB5E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6199F"/>
  <w15:chartTrackingRefBased/>
  <w15:docId w15:val="{7A68EFF9-1B99-4F99-8AF5-688809EC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420C7"/>
    <w:rPr>
      <w:rFonts w:eastAsiaTheme="minorEastAsia"/>
      <w:sz w:val="22"/>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48"/>
      <w:szCs w:val="48"/>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rsid w:val="00D420C7"/>
    <w:pPr>
      <w:spacing w:before="240" w:after="120"/>
      <w:outlineLvl w:val="3"/>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paragraph" w:styleId="Normaalweb">
    <w:name w:val="Normal (Web)"/>
    <w:basedOn w:val="Standaard"/>
    <w:uiPriority w:val="99"/>
    <w:unhideWhenUsed/>
    <w:pPr>
      <w:spacing w:before="100" w:beforeAutospacing="1" w:after="100" w:afterAutospacing="1"/>
    </w:pPr>
  </w:style>
  <w:style w:type="character" w:customStyle="1" w:styleId="confluence-embedded-file-wrapper">
    <w:name w:val="confluence-embedded-file-wrapper"/>
    <w:basedOn w:val="Standaardalinea-lettertype"/>
  </w:style>
  <w:style w:type="character" w:styleId="Hyperlink">
    <w:name w:val="Hyperlink"/>
    <w:basedOn w:val="Standaardalinea-lettertype"/>
    <w:uiPriority w:val="99"/>
    <w:unhideWhenUsed/>
    <w:rPr>
      <w:color w:val="0000FF"/>
      <w:u w:val="single"/>
    </w:rPr>
  </w:style>
  <w:style w:type="character" w:styleId="GevolgdeHyperlink">
    <w:name w:val="FollowedHyperlink"/>
    <w:basedOn w:val="Standaardalinea-lettertype"/>
    <w:uiPriority w:val="99"/>
    <w:semiHidden/>
    <w:unhideWhenUsed/>
    <w:rPr>
      <w:color w:val="800080"/>
      <w:u w:val="single"/>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character" w:customStyle="1" w:styleId="inline-comment-marker">
    <w:name w:val="inline-comment-marker"/>
    <w:basedOn w:val="Standaardalinea-lettertype"/>
  </w:style>
  <w:style w:type="character" w:styleId="Nadruk">
    <w:name w:val="Emphasis"/>
    <w:basedOn w:val="Standaardalinea-lettertype"/>
    <w:uiPriority w:val="20"/>
    <w:qFormat/>
    <w:rPr>
      <w:i/>
      <w:iCs/>
    </w:rPr>
  </w:style>
  <w:style w:type="character" w:customStyle="1" w:styleId="aui-icon">
    <w:name w:val="aui-icon"/>
    <w:basedOn w:val="Standaardalinea-lettertype"/>
  </w:style>
  <w:style w:type="character" w:styleId="Zwaar">
    <w:name w:val="Strong"/>
    <w:basedOn w:val="Standaardalinea-lettertype"/>
    <w:uiPriority w:val="22"/>
    <w:qFormat/>
    <w:rPr>
      <w:b/>
      <w:bCs/>
    </w:rPr>
  </w:style>
  <w:style w:type="character" w:customStyle="1" w:styleId="Kop4Char">
    <w:name w:val="Kop 4 Char"/>
    <w:basedOn w:val="Standaardalinea-lettertype"/>
    <w:link w:val="Kop4"/>
    <w:uiPriority w:val="9"/>
    <w:rsid w:val="00D420C7"/>
    <w:rPr>
      <w:rFonts w:eastAsiaTheme="minorEastAsia"/>
      <w:b/>
      <w:bCs/>
      <w:sz w:val="22"/>
      <w:szCs w:val="24"/>
    </w:rPr>
  </w:style>
  <w:style w:type="character" w:customStyle="1" w:styleId="collapse-source">
    <w:name w:val="collapse-source"/>
    <w:basedOn w:val="Standaardalinea-lettertype"/>
  </w:style>
  <w:style w:type="character" w:customStyle="1" w:styleId="expand-control-icon">
    <w:name w:val="expand-control-icon"/>
    <w:basedOn w:val="Standaardalinea-lettertype"/>
  </w:style>
  <w:style w:type="character" w:customStyle="1" w:styleId="expand-control-text">
    <w:name w:val="expand-control-text"/>
    <w:basedOn w:val="Standaardalinea-lettertype"/>
  </w:style>
  <w:style w:type="character" w:customStyle="1" w:styleId="collapse-spinner-wrapper">
    <w:name w:val="collapse-spinner-wrapper"/>
    <w:basedOn w:val="Standaardalinea-lettertype"/>
  </w:style>
  <w:style w:type="paragraph" w:styleId="HTML-voorafopgemaakt">
    <w:name w:val="HTML Preformatted"/>
    <w:basedOn w:val="Standaard"/>
    <w:link w:val="HTML-voorafopgemaakt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rPr>
      <w:rFonts w:ascii="Consolas" w:eastAsiaTheme="minorEastAsia" w:hAnsi="Consolas"/>
    </w:rPr>
  </w:style>
  <w:style w:type="character" w:customStyle="1" w:styleId="external-link">
    <w:name w:val="external-link"/>
    <w:basedOn w:val="Standaardalinea-lettertype"/>
  </w:style>
  <w:style w:type="paragraph" w:customStyle="1" w:styleId="confluence-link">
    <w:name w:val="confluence-link"/>
    <w:basedOn w:val="Standaard"/>
    <w:pPr>
      <w:spacing w:before="100" w:beforeAutospacing="1" w:after="100" w:afterAutospacing="1"/>
    </w:pPr>
  </w:style>
  <w:style w:type="character" w:customStyle="1" w:styleId="confluence-link1">
    <w:name w:val="confluence-link1"/>
    <w:basedOn w:val="Standaardalinea-lettertype"/>
  </w:style>
  <w:style w:type="paragraph" w:styleId="Koptekst">
    <w:name w:val="header"/>
    <w:basedOn w:val="Standaard"/>
    <w:link w:val="KoptekstChar"/>
    <w:uiPriority w:val="99"/>
    <w:unhideWhenUsed/>
    <w:rsid w:val="00266665"/>
    <w:pPr>
      <w:tabs>
        <w:tab w:val="center" w:pos="4513"/>
        <w:tab w:val="right" w:pos="9026"/>
      </w:tabs>
    </w:pPr>
  </w:style>
  <w:style w:type="character" w:customStyle="1" w:styleId="KoptekstChar">
    <w:name w:val="Koptekst Char"/>
    <w:basedOn w:val="Standaardalinea-lettertype"/>
    <w:link w:val="Koptekst"/>
    <w:uiPriority w:val="99"/>
    <w:rsid w:val="00266665"/>
    <w:rPr>
      <w:rFonts w:eastAsiaTheme="minorEastAsia"/>
      <w:sz w:val="24"/>
      <w:szCs w:val="24"/>
    </w:rPr>
  </w:style>
  <w:style w:type="paragraph" w:styleId="Voettekst">
    <w:name w:val="footer"/>
    <w:basedOn w:val="Standaard"/>
    <w:link w:val="VoettekstChar"/>
    <w:uiPriority w:val="99"/>
    <w:unhideWhenUsed/>
    <w:rsid w:val="00266665"/>
    <w:pPr>
      <w:tabs>
        <w:tab w:val="center" w:pos="4513"/>
        <w:tab w:val="right" w:pos="9026"/>
      </w:tabs>
    </w:pPr>
  </w:style>
  <w:style w:type="character" w:customStyle="1" w:styleId="VoettekstChar">
    <w:name w:val="Voettekst Char"/>
    <w:basedOn w:val="Standaardalinea-lettertype"/>
    <w:link w:val="Voettekst"/>
    <w:uiPriority w:val="99"/>
    <w:rsid w:val="00266665"/>
    <w:rPr>
      <w:rFonts w:eastAsiaTheme="minorEastAsia"/>
      <w:sz w:val="24"/>
      <w:szCs w:val="24"/>
    </w:rPr>
  </w:style>
  <w:style w:type="paragraph" w:styleId="Lijstalinea">
    <w:name w:val="List Paragraph"/>
    <w:basedOn w:val="Standaard"/>
    <w:uiPriority w:val="34"/>
    <w:qFormat/>
    <w:rsid w:val="00266665"/>
    <w:pPr>
      <w:ind w:left="720"/>
      <w:contextualSpacing/>
    </w:pPr>
  </w:style>
  <w:style w:type="paragraph" w:customStyle="1" w:styleId="Example">
    <w:name w:val="Example"/>
    <w:basedOn w:val="Kop3"/>
    <w:link w:val="ExampleChar"/>
    <w:qFormat/>
    <w:rsid w:val="00266665"/>
    <w:pPr>
      <w:spacing w:before="0" w:beforeAutospacing="0" w:after="0" w:afterAutospacing="0"/>
    </w:pPr>
    <w:rPr>
      <w:rFonts w:ascii="Courier New" w:hAnsi="Courier New" w:cs="Courier New"/>
      <w:b w:val="0"/>
      <w:bCs w:val="0"/>
      <w:sz w:val="16"/>
      <w:szCs w:val="20"/>
      <w:lang w:val="en-GB"/>
    </w:rPr>
  </w:style>
  <w:style w:type="character" w:customStyle="1" w:styleId="ExampleChar">
    <w:name w:val="Example Char"/>
    <w:basedOn w:val="Kop3Char"/>
    <w:link w:val="Example"/>
    <w:rsid w:val="00266665"/>
    <w:rPr>
      <w:rFonts w:ascii="Courier New" w:eastAsiaTheme="minorEastAsia" w:hAnsi="Courier New" w:cs="Courier New"/>
      <w:color w:val="1F4D78" w:themeColor="accent1" w:themeShade="7F"/>
      <w:sz w:val="16"/>
      <w:szCs w:val="24"/>
      <w:lang w:val="en-GB"/>
    </w:rPr>
  </w:style>
  <w:style w:type="paragraph" w:styleId="Ballontekst">
    <w:name w:val="Balloon Text"/>
    <w:basedOn w:val="Standaard"/>
    <w:link w:val="BallontekstChar"/>
    <w:uiPriority w:val="99"/>
    <w:semiHidden/>
    <w:unhideWhenUsed/>
    <w:rsid w:val="00083D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83D76"/>
    <w:rPr>
      <w:rFonts w:ascii="Segoe UI" w:eastAsiaTheme="minorEastAsia" w:hAnsi="Segoe UI" w:cs="Segoe UI"/>
      <w:sz w:val="18"/>
      <w:szCs w:val="18"/>
    </w:rPr>
  </w:style>
  <w:style w:type="character" w:styleId="Verwijzingopmerking">
    <w:name w:val="annotation reference"/>
    <w:basedOn w:val="Standaardalinea-lettertype"/>
    <w:uiPriority w:val="99"/>
    <w:semiHidden/>
    <w:unhideWhenUsed/>
    <w:rsid w:val="00B86FAE"/>
    <w:rPr>
      <w:sz w:val="16"/>
      <w:szCs w:val="16"/>
    </w:rPr>
  </w:style>
  <w:style w:type="paragraph" w:styleId="Tekstopmerking">
    <w:name w:val="annotation text"/>
    <w:basedOn w:val="Standaard"/>
    <w:link w:val="TekstopmerkingChar"/>
    <w:uiPriority w:val="99"/>
    <w:semiHidden/>
    <w:unhideWhenUsed/>
    <w:rsid w:val="00B86FAE"/>
    <w:rPr>
      <w:sz w:val="20"/>
      <w:szCs w:val="20"/>
    </w:rPr>
  </w:style>
  <w:style w:type="character" w:customStyle="1" w:styleId="TekstopmerkingChar">
    <w:name w:val="Tekst opmerking Char"/>
    <w:basedOn w:val="Standaardalinea-lettertype"/>
    <w:link w:val="Tekstopmerking"/>
    <w:uiPriority w:val="99"/>
    <w:semiHidden/>
    <w:rsid w:val="00B86FAE"/>
    <w:rPr>
      <w:rFonts w:eastAsiaTheme="minorEastAsia"/>
    </w:rPr>
  </w:style>
  <w:style w:type="paragraph" w:styleId="Onderwerpvanopmerking">
    <w:name w:val="annotation subject"/>
    <w:basedOn w:val="Tekstopmerking"/>
    <w:next w:val="Tekstopmerking"/>
    <w:link w:val="OnderwerpvanopmerkingChar"/>
    <w:uiPriority w:val="99"/>
    <w:semiHidden/>
    <w:unhideWhenUsed/>
    <w:rsid w:val="00B86FAE"/>
    <w:rPr>
      <w:b/>
      <w:bCs/>
    </w:rPr>
  </w:style>
  <w:style w:type="character" w:customStyle="1" w:styleId="OnderwerpvanopmerkingChar">
    <w:name w:val="Onderwerp van opmerking Char"/>
    <w:basedOn w:val="TekstopmerkingChar"/>
    <w:link w:val="Onderwerpvanopmerking"/>
    <w:uiPriority w:val="99"/>
    <w:semiHidden/>
    <w:rsid w:val="00B86FAE"/>
    <w:rPr>
      <w:rFonts w:eastAsiaTheme="minorEastAsia"/>
      <w:b/>
      <w:bCs/>
    </w:rPr>
  </w:style>
  <w:style w:type="table" w:styleId="Tabelraster">
    <w:name w:val="Table Grid"/>
    <w:basedOn w:val="Standaardtabel"/>
    <w:uiPriority w:val="39"/>
    <w:rsid w:val="00AA2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orderedList1">
    <w:name w:val="Unordered List 1"/>
    <w:basedOn w:val="Standaard"/>
    <w:qFormat/>
    <w:rsid w:val="007B4A74"/>
    <w:pPr>
      <w:numPr>
        <w:numId w:val="24"/>
      </w:numPr>
      <w:ind w:left="714" w:hanging="357"/>
    </w:pPr>
    <w:rPr>
      <w:rFonts w:eastAsia="Times New Roman"/>
      <w:lang w:val="en-GB"/>
    </w:rPr>
  </w:style>
  <w:style w:type="paragraph" w:customStyle="1" w:styleId="UnorderedList2">
    <w:name w:val="Unordered List 2"/>
    <w:basedOn w:val="UnorderedList1"/>
    <w:qFormat/>
    <w:rsid w:val="007B4A74"/>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49026">
      <w:bodyDiv w:val="1"/>
      <w:marLeft w:val="0"/>
      <w:marRight w:val="0"/>
      <w:marTop w:val="0"/>
      <w:marBottom w:val="0"/>
      <w:divBdr>
        <w:top w:val="none" w:sz="0" w:space="0" w:color="auto"/>
        <w:left w:val="none" w:sz="0" w:space="0" w:color="auto"/>
        <w:bottom w:val="none" w:sz="0" w:space="0" w:color="auto"/>
        <w:right w:val="none" w:sz="0" w:space="0" w:color="auto"/>
      </w:divBdr>
      <w:divsChild>
        <w:div w:id="1972441363">
          <w:marLeft w:val="0"/>
          <w:marRight w:val="0"/>
          <w:marTop w:val="0"/>
          <w:marBottom w:val="0"/>
          <w:divBdr>
            <w:top w:val="none" w:sz="0" w:space="0" w:color="auto"/>
            <w:left w:val="none" w:sz="0" w:space="0" w:color="auto"/>
            <w:bottom w:val="none" w:sz="0" w:space="0" w:color="auto"/>
            <w:right w:val="none" w:sz="0" w:space="0" w:color="auto"/>
          </w:divBdr>
          <w:divsChild>
            <w:div w:id="1569219864">
              <w:marLeft w:val="0"/>
              <w:marRight w:val="0"/>
              <w:marTop w:val="0"/>
              <w:marBottom w:val="0"/>
              <w:divBdr>
                <w:top w:val="none" w:sz="0" w:space="0" w:color="auto"/>
                <w:left w:val="none" w:sz="0" w:space="0" w:color="auto"/>
                <w:bottom w:val="none" w:sz="0" w:space="0" w:color="auto"/>
                <w:right w:val="none" w:sz="0" w:space="0" w:color="auto"/>
              </w:divBdr>
              <w:divsChild>
                <w:div w:id="605192070">
                  <w:marLeft w:val="0"/>
                  <w:marRight w:val="0"/>
                  <w:marTop w:val="0"/>
                  <w:marBottom w:val="0"/>
                  <w:divBdr>
                    <w:top w:val="none" w:sz="0" w:space="0" w:color="auto"/>
                    <w:left w:val="none" w:sz="0" w:space="0" w:color="auto"/>
                    <w:bottom w:val="none" w:sz="0" w:space="0" w:color="auto"/>
                    <w:right w:val="none" w:sz="0" w:space="0" w:color="auto"/>
                  </w:divBdr>
                  <w:divsChild>
                    <w:div w:id="503860010">
                      <w:marLeft w:val="7595"/>
                      <w:marRight w:val="0"/>
                      <w:marTop w:val="600"/>
                      <w:marBottom w:val="0"/>
                      <w:divBdr>
                        <w:top w:val="none" w:sz="0" w:space="0" w:color="auto"/>
                        <w:left w:val="none" w:sz="0" w:space="0" w:color="auto"/>
                        <w:bottom w:val="none" w:sz="0" w:space="0" w:color="auto"/>
                        <w:right w:val="none" w:sz="0" w:space="0" w:color="auto"/>
                      </w:divBdr>
                      <w:divsChild>
                        <w:div w:id="1329480069">
                          <w:marLeft w:val="0"/>
                          <w:marRight w:val="0"/>
                          <w:marTop w:val="0"/>
                          <w:marBottom w:val="0"/>
                          <w:divBdr>
                            <w:top w:val="none" w:sz="0" w:space="0" w:color="auto"/>
                            <w:left w:val="none" w:sz="0" w:space="0" w:color="auto"/>
                            <w:bottom w:val="none" w:sz="0" w:space="0" w:color="auto"/>
                            <w:right w:val="none" w:sz="0" w:space="0" w:color="auto"/>
                          </w:divBdr>
                          <w:divsChild>
                            <w:div w:id="93093749">
                              <w:marLeft w:val="0"/>
                              <w:marRight w:val="0"/>
                              <w:marTop w:val="0"/>
                              <w:marBottom w:val="0"/>
                              <w:divBdr>
                                <w:top w:val="none" w:sz="0" w:space="0" w:color="auto"/>
                                <w:left w:val="none" w:sz="0" w:space="0" w:color="auto"/>
                                <w:bottom w:val="none" w:sz="0" w:space="0" w:color="auto"/>
                                <w:right w:val="none" w:sz="0" w:space="0" w:color="auto"/>
                              </w:divBdr>
                              <w:divsChild>
                                <w:div w:id="1599868959">
                                  <w:marLeft w:val="0"/>
                                  <w:marRight w:val="0"/>
                                  <w:marTop w:val="0"/>
                                  <w:marBottom w:val="0"/>
                                  <w:divBdr>
                                    <w:top w:val="none" w:sz="0" w:space="0" w:color="auto"/>
                                    <w:left w:val="none" w:sz="0" w:space="0" w:color="auto"/>
                                    <w:bottom w:val="none" w:sz="0" w:space="0" w:color="auto"/>
                                    <w:right w:val="none" w:sz="0" w:space="0" w:color="auto"/>
                                  </w:divBdr>
                                  <w:divsChild>
                                    <w:div w:id="668603906">
                                      <w:marLeft w:val="0"/>
                                      <w:marRight w:val="0"/>
                                      <w:marTop w:val="0"/>
                                      <w:marBottom w:val="120"/>
                                      <w:divBdr>
                                        <w:top w:val="none" w:sz="0" w:space="0" w:color="auto"/>
                                        <w:left w:val="none" w:sz="0" w:space="0" w:color="auto"/>
                                        <w:bottom w:val="none" w:sz="0" w:space="0" w:color="auto"/>
                                        <w:right w:val="none" w:sz="0" w:space="0" w:color="auto"/>
                                      </w:divBdr>
                                      <w:divsChild>
                                        <w:div w:id="787813959">
                                          <w:marLeft w:val="0"/>
                                          <w:marRight w:val="0"/>
                                          <w:marTop w:val="120"/>
                                          <w:marBottom w:val="120"/>
                                          <w:divBdr>
                                            <w:top w:val="none" w:sz="0" w:space="0" w:color="auto"/>
                                            <w:left w:val="none" w:sz="0" w:space="0" w:color="auto"/>
                                            <w:bottom w:val="none" w:sz="0" w:space="0" w:color="auto"/>
                                            <w:right w:val="none" w:sz="0" w:space="0" w:color="auto"/>
                                          </w:divBdr>
                                          <w:divsChild>
                                            <w:div w:id="1126121191">
                                              <w:marLeft w:val="0"/>
                                              <w:marRight w:val="0"/>
                                              <w:marTop w:val="0"/>
                                              <w:marBottom w:val="0"/>
                                              <w:divBdr>
                                                <w:top w:val="none" w:sz="0" w:space="0" w:color="auto"/>
                                                <w:left w:val="none" w:sz="0" w:space="0" w:color="auto"/>
                                                <w:bottom w:val="none" w:sz="0" w:space="0" w:color="auto"/>
                                                <w:right w:val="none" w:sz="0" w:space="0" w:color="auto"/>
                                              </w:divBdr>
                                              <w:divsChild>
                                                <w:div w:id="273904556">
                                                  <w:marLeft w:val="0"/>
                                                  <w:marRight w:val="0"/>
                                                  <w:marTop w:val="0"/>
                                                  <w:marBottom w:val="0"/>
                                                  <w:divBdr>
                                                    <w:top w:val="none" w:sz="0" w:space="0" w:color="auto"/>
                                                    <w:left w:val="none" w:sz="0" w:space="0" w:color="auto"/>
                                                    <w:bottom w:val="none" w:sz="0" w:space="0" w:color="auto"/>
                                                    <w:right w:val="none" w:sz="0" w:space="0" w:color="auto"/>
                                                  </w:divBdr>
                                                  <w:divsChild>
                                                    <w:div w:id="54936299">
                                                      <w:marLeft w:val="0"/>
                                                      <w:marRight w:val="0"/>
                                                      <w:marTop w:val="150"/>
                                                      <w:marBottom w:val="0"/>
                                                      <w:divBdr>
                                                        <w:top w:val="none" w:sz="0" w:space="0" w:color="auto"/>
                                                        <w:left w:val="none" w:sz="0" w:space="0" w:color="auto"/>
                                                        <w:bottom w:val="none" w:sz="0" w:space="0" w:color="auto"/>
                                                        <w:right w:val="none" w:sz="0" w:space="0" w:color="auto"/>
                                                      </w:divBdr>
                                                      <w:divsChild>
                                                        <w:div w:id="1785899">
                                                          <w:marLeft w:val="0"/>
                                                          <w:marRight w:val="0"/>
                                                          <w:marTop w:val="0"/>
                                                          <w:marBottom w:val="0"/>
                                                          <w:divBdr>
                                                            <w:top w:val="none" w:sz="0" w:space="0" w:color="auto"/>
                                                            <w:left w:val="none" w:sz="0" w:space="0" w:color="auto"/>
                                                            <w:bottom w:val="none" w:sz="0" w:space="0" w:color="auto"/>
                                                            <w:right w:val="none" w:sz="0" w:space="0" w:color="auto"/>
                                                          </w:divBdr>
                                                        </w:div>
                                                        <w:div w:id="132915685">
                                                          <w:marLeft w:val="0"/>
                                                          <w:marRight w:val="0"/>
                                                          <w:marTop w:val="0"/>
                                                          <w:marBottom w:val="0"/>
                                                          <w:divBdr>
                                                            <w:top w:val="none" w:sz="0" w:space="0" w:color="auto"/>
                                                            <w:left w:val="none" w:sz="0" w:space="0" w:color="auto"/>
                                                            <w:bottom w:val="none" w:sz="0" w:space="0" w:color="auto"/>
                                                            <w:right w:val="none" w:sz="0" w:space="0" w:color="auto"/>
                                                          </w:divBdr>
                                                          <w:divsChild>
                                                            <w:div w:id="508956326">
                                                              <w:marLeft w:val="0"/>
                                                              <w:marRight w:val="0"/>
                                                              <w:marTop w:val="0"/>
                                                              <w:marBottom w:val="0"/>
                                                              <w:divBdr>
                                                                <w:top w:val="none" w:sz="0" w:space="0" w:color="auto"/>
                                                                <w:left w:val="none" w:sz="0" w:space="0" w:color="auto"/>
                                                                <w:bottom w:val="none" w:sz="0" w:space="0" w:color="auto"/>
                                                                <w:right w:val="none" w:sz="0" w:space="0" w:color="auto"/>
                                                              </w:divBdr>
                                                              <w:divsChild>
                                                                <w:div w:id="18440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3364">
                                                          <w:marLeft w:val="0"/>
                                                          <w:marRight w:val="0"/>
                                                          <w:marTop w:val="0"/>
                                                          <w:marBottom w:val="0"/>
                                                          <w:divBdr>
                                                            <w:top w:val="none" w:sz="0" w:space="0" w:color="auto"/>
                                                            <w:left w:val="none" w:sz="0" w:space="0" w:color="auto"/>
                                                            <w:bottom w:val="none" w:sz="0" w:space="0" w:color="auto"/>
                                                            <w:right w:val="none" w:sz="0" w:space="0" w:color="auto"/>
                                                          </w:divBdr>
                                                        </w:div>
                                                        <w:div w:id="1094740058">
                                                          <w:marLeft w:val="0"/>
                                                          <w:marRight w:val="0"/>
                                                          <w:marTop w:val="0"/>
                                                          <w:marBottom w:val="0"/>
                                                          <w:divBdr>
                                                            <w:top w:val="none" w:sz="0" w:space="0" w:color="auto"/>
                                                            <w:left w:val="none" w:sz="0" w:space="0" w:color="auto"/>
                                                            <w:bottom w:val="none" w:sz="0" w:space="0" w:color="auto"/>
                                                            <w:right w:val="none" w:sz="0" w:space="0" w:color="auto"/>
                                                          </w:divBdr>
                                                        </w:div>
                                                        <w:div w:id="1156071909">
                                                          <w:marLeft w:val="0"/>
                                                          <w:marRight w:val="0"/>
                                                          <w:marTop w:val="0"/>
                                                          <w:marBottom w:val="0"/>
                                                          <w:divBdr>
                                                            <w:top w:val="none" w:sz="0" w:space="0" w:color="auto"/>
                                                            <w:left w:val="none" w:sz="0" w:space="0" w:color="auto"/>
                                                            <w:bottom w:val="none" w:sz="0" w:space="0" w:color="auto"/>
                                                            <w:right w:val="none" w:sz="0" w:space="0" w:color="auto"/>
                                                          </w:divBdr>
                                                        </w:div>
                                                        <w:div w:id="1752582172">
                                                          <w:marLeft w:val="0"/>
                                                          <w:marRight w:val="0"/>
                                                          <w:marTop w:val="0"/>
                                                          <w:marBottom w:val="0"/>
                                                          <w:divBdr>
                                                            <w:top w:val="none" w:sz="0" w:space="0" w:color="auto"/>
                                                            <w:left w:val="none" w:sz="0" w:space="0" w:color="auto"/>
                                                            <w:bottom w:val="none" w:sz="0" w:space="0" w:color="auto"/>
                                                            <w:right w:val="none" w:sz="0" w:space="0" w:color="auto"/>
                                                          </w:divBdr>
                                                        </w:div>
                                                        <w:div w:id="2033649065">
                                                          <w:marLeft w:val="0"/>
                                                          <w:marRight w:val="0"/>
                                                          <w:marTop w:val="0"/>
                                                          <w:marBottom w:val="0"/>
                                                          <w:divBdr>
                                                            <w:top w:val="none" w:sz="0" w:space="0" w:color="auto"/>
                                                            <w:left w:val="none" w:sz="0" w:space="0" w:color="auto"/>
                                                            <w:bottom w:val="none" w:sz="0" w:space="0" w:color="auto"/>
                                                            <w:right w:val="none" w:sz="0" w:space="0" w:color="auto"/>
                                                          </w:divBdr>
                                                        </w:div>
                                                      </w:divsChild>
                                                    </w:div>
                                                    <w:div w:id="389425539">
                                                      <w:marLeft w:val="0"/>
                                                      <w:marRight w:val="0"/>
                                                      <w:marTop w:val="0"/>
                                                      <w:marBottom w:val="0"/>
                                                      <w:divBdr>
                                                        <w:top w:val="single" w:sz="6" w:space="0" w:color="auto"/>
                                                        <w:left w:val="single" w:sz="6" w:space="0" w:color="auto"/>
                                                        <w:bottom w:val="single" w:sz="6" w:space="0" w:color="auto"/>
                                                        <w:right w:val="single" w:sz="6" w:space="0" w:color="auto"/>
                                                      </w:divBdr>
                                                      <w:divsChild>
                                                        <w:div w:id="446315111">
                                                          <w:marLeft w:val="0"/>
                                                          <w:marRight w:val="0"/>
                                                          <w:marTop w:val="0"/>
                                                          <w:marBottom w:val="0"/>
                                                          <w:divBdr>
                                                            <w:top w:val="none" w:sz="0" w:space="0" w:color="auto"/>
                                                            <w:left w:val="none" w:sz="0" w:space="0" w:color="auto"/>
                                                            <w:bottom w:val="none" w:sz="0" w:space="0" w:color="auto"/>
                                                            <w:right w:val="none" w:sz="0" w:space="0" w:color="auto"/>
                                                          </w:divBdr>
                                                          <w:divsChild>
                                                            <w:div w:id="341977125">
                                                              <w:marLeft w:val="0"/>
                                                              <w:marRight w:val="0"/>
                                                              <w:marTop w:val="0"/>
                                                              <w:marBottom w:val="0"/>
                                                              <w:divBdr>
                                                                <w:top w:val="none" w:sz="0" w:space="0" w:color="auto"/>
                                                                <w:left w:val="none" w:sz="0" w:space="0" w:color="auto"/>
                                                                <w:bottom w:val="none" w:sz="0" w:space="0" w:color="auto"/>
                                                                <w:right w:val="none" w:sz="0" w:space="0" w:color="auto"/>
                                                              </w:divBdr>
                                                              <w:divsChild>
                                                                <w:div w:id="1194029965">
                                                                  <w:marLeft w:val="0"/>
                                                                  <w:marRight w:val="0"/>
                                                                  <w:marTop w:val="0"/>
                                                                  <w:marBottom w:val="0"/>
                                                                  <w:divBdr>
                                                                    <w:top w:val="none" w:sz="0" w:space="0" w:color="auto"/>
                                                                    <w:left w:val="none" w:sz="0" w:space="0" w:color="auto"/>
                                                                    <w:bottom w:val="none" w:sz="0" w:space="0" w:color="auto"/>
                                                                    <w:right w:val="none" w:sz="0" w:space="0" w:color="auto"/>
                                                                  </w:divBdr>
                                                                  <w:divsChild>
                                                                    <w:div w:id="141117332">
                                                                      <w:marLeft w:val="0"/>
                                                                      <w:marRight w:val="0"/>
                                                                      <w:marTop w:val="0"/>
                                                                      <w:marBottom w:val="0"/>
                                                                      <w:divBdr>
                                                                        <w:top w:val="none" w:sz="0" w:space="0" w:color="auto"/>
                                                                        <w:left w:val="none" w:sz="0" w:space="0" w:color="auto"/>
                                                                        <w:bottom w:val="none" w:sz="0" w:space="0" w:color="auto"/>
                                                                        <w:right w:val="none" w:sz="0" w:space="0" w:color="auto"/>
                                                                      </w:divBdr>
                                                                    </w:div>
                                                                    <w:div w:id="420487184">
                                                                      <w:marLeft w:val="0"/>
                                                                      <w:marRight w:val="0"/>
                                                                      <w:marTop w:val="0"/>
                                                                      <w:marBottom w:val="0"/>
                                                                      <w:divBdr>
                                                                        <w:top w:val="none" w:sz="0" w:space="0" w:color="auto"/>
                                                                        <w:left w:val="none" w:sz="0" w:space="0" w:color="auto"/>
                                                                        <w:bottom w:val="none" w:sz="0" w:space="0" w:color="auto"/>
                                                                        <w:right w:val="none" w:sz="0" w:space="0" w:color="auto"/>
                                                                      </w:divBdr>
                                                                    </w:div>
                                                                    <w:div w:id="466894692">
                                                                      <w:marLeft w:val="0"/>
                                                                      <w:marRight w:val="0"/>
                                                                      <w:marTop w:val="0"/>
                                                                      <w:marBottom w:val="0"/>
                                                                      <w:divBdr>
                                                                        <w:top w:val="none" w:sz="0" w:space="0" w:color="auto"/>
                                                                        <w:left w:val="none" w:sz="0" w:space="0" w:color="auto"/>
                                                                        <w:bottom w:val="none" w:sz="0" w:space="0" w:color="auto"/>
                                                                        <w:right w:val="none" w:sz="0" w:space="0" w:color="auto"/>
                                                                      </w:divBdr>
                                                                    </w:div>
                                                                    <w:div w:id="543374229">
                                                                      <w:marLeft w:val="0"/>
                                                                      <w:marRight w:val="0"/>
                                                                      <w:marTop w:val="0"/>
                                                                      <w:marBottom w:val="0"/>
                                                                      <w:divBdr>
                                                                        <w:top w:val="none" w:sz="0" w:space="0" w:color="auto"/>
                                                                        <w:left w:val="none" w:sz="0" w:space="0" w:color="auto"/>
                                                                        <w:bottom w:val="none" w:sz="0" w:space="0" w:color="auto"/>
                                                                        <w:right w:val="none" w:sz="0" w:space="0" w:color="auto"/>
                                                                      </w:divBdr>
                                                                      <w:divsChild>
                                                                        <w:div w:id="511846564">
                                                                          <w:marLeft w:val="0"/>
                                                                          <w:marRight w:val="0"/>
                                                                          <w:marTop w:val="0"/>
                                                                          <w:marBottom w:val="0"/>
                                                                          <w:divBdr>
                                                                            <w:top w:val="none" w:sz="0" w:space="0" w:color="auto"/>
                                                                            <w:left w:val="none" w:sz="0" w:space="0" w:color="auto"/>
                                                                            <w:bottom w:val="none" w:sz="0" w:space="0" w:color="auto"/>
                                                                            <w:right w:val="none" w:sz="0" w:space="0" w:color="auto"/>
                                                                          </w:divBdr>
                                                                        </w:div>
                                                                        <w:div w:id="577248692">
                                                                          <w:marLeft w:val="0"/>
                                                                          <w:marRight w:val="0"/>
                                                                          <w:marTop w:val="0"/>
                                                                          <w:marBottom w:val="0"/>
                                                                          <w:divBdr>
                                                                            <w:top w:val="none" w:sz="0" w:space="0" w:color="auto"/>
                                                                            <w:left w:val="none" w:sz="0" w:space="0" w:color="auto"/>
                                                                            <w:bottom w:val="none" w:sz="0" w:space="0" w:color="auto"/>
                                                                            <w:right w:val="none" w:sz="0" w:space="0" w:color="auto"/>
                                                                          </w:divBdr>
                                                                        </w:div>
                                                                        <w:div w:id="740062105">
                                                                          <w:marLeft w:val="0"/>
                                                                          <w:marRight w:val="0"/>
                                                                          <w:marTop w:val="0"/>
                                                                          <w:marBottom w:val="0"/>
                                                                          <w:divBdr>
                                                                            <w:top w:val="none" w:sz="0" w:space="0" w:color="auto"/>
                                                                            <w:left w:val="none" w:sz="0" w:space="0" w:color="auto"/>
                                                                            <w:bottom w:val="none" w:sz="0" w:space="0" w:color="auto"/>
                                                                            <w:right w:val="none" w:sz="0" w:space="0" w:color="auto"/>
                                                                          </w:divBdr>
                                                                        </w:div>
                                                                        <w:div w:id="815686110">
                                                                          <w:marLeft w:val="0"/>
                                                                          <w:marRight w:val="0"/>
                                                                          <w:marTop w:val="0"/>
                                                                          <w:marBottom w:val="0"/>
                                                                          <w:divBdr>
                                                                            <w:top w:val="none" w:sz="0" w:space="0" w:color="auto"/>
                                                                            <w:left w:val="none" w:sz="0" w:space="0" w:color="auto"/>
                                                                            <w:bottom w:val="none" w:sz="0" w:space="0" w:color="auto"/>
                                                                            <w:right w:val="none" w:sz="0" w:space="0" w:color="auto"/>
                                                                          </w:divBdr>
                                                                        </w:div>
                                                                        <w:div w:id="899484152">
                                                                          <w:marLeft w:val="0"/>
                                                                          <w:marRight w:val="0"/>
                                                                          <w:marTop w:val="0"/>
                                                                          <w:marBottom w:val="0"/>
                                                                          <w:divBdr>
                                                                            <w:top w:val="none" w:sz="0" w:space="0" w:color="auto"/>
                                                                            <w:left w:val="none" w:sz="0" w:space="0" w:color="auto"/>
                                                                            <w:bottom w:val="none" w:sz="0" w:space="0" w:color="auto"/>
                                                                            <w:right w:val="none" w:sz="0" w:space="0" w:color="auto"/>
                                                                          </w:divBdr>
                                                                        </w:div>
                                                                        <w:div w:id="1722246019">
                                                                          <w:marLeft w:val="0"/>
                                                                          <w:marRight w:val="0"/>
                                                                          <w:marTop w:val="0"/>
                                                                          <w:marBottom w:val="0"/>
                                                                          <w:divBdr>
                                                                            <w:top w:val="none" w:sz="0" w:space="0" w:color="auto"/>
                                                                            <w:left w:val="none" w:sz="0" w:space="0" w:color="auto"/>
                                                                            <w:bottom w:val="none" w:sz="0" w:space="0" w:color="auto"/>
                                                                            <w:right w:val="none" w:sz="0" w:space="0" w:color="auto"/>
                                                                          </w:divBdr>
                                                                        </w:div>
                                                                        <w:div w:id="1770546084">
                                                                          <w:marLeft w:val="0"/>
                                                                          <w:marRight w:val="0"/>
                                                                          <w:marTop w:val="0"/>
                                                                          <w:marBottom w:val="0"/>
                                                                          <w:divBdr>
                                                                            <w:top w:val="none" w:sz="0" w:space="0" w:color="auto"/>
                                                                            <w:left w:val="none" w:sz="0" w:space="0" w:color="auto"/>
                                                                            <w:bottom w:val="none" w:sz="0" w:space="0" w:color="auto"/>
                                                                            <w:right w:val="none" w:sz="0" w:space="0" w:color="auto"/>
                                                                          </w:divBdr>
                                                                        </w:div>
                                                                        <w:div w:id="1882546756">
                                                                          <w:marLeft w:val="0"/>
                                                                          <w:marRight w:val="0"/>
                                                                          <w:marTop w:val="0"/>
                                                                          <w:marBottom w:val="0"/>
                                                                          <w:divBdr>
                                                                            <w:top w:val="none" w:sz="0" w:space="0" w:color="auto"/>
                                                                            <w:left w:val="none" w:sz="0" w:space="0" w:color="auto"/>
                                                                            <w:bottom w:val="none" w:sz="0" w:space="0" w:color="auto"/>
                                                                            <w:right w:val="none" w:sz="0" w:space="0" w:color="auto"/>
                                                                          </w:divBdr>
                                                                        </w:div>
                                                                        <w:div w:id="1893150964">
                                                                          <w:marLeft w:val="0"/>
                                                                          <w:marRight w:val="0"/>
                                                                          <w:marTop w:val="0"/>
                                                                          <w:marBottom w:val="0"/>
                                                                          <w:divBdr>
                                                                            <w:top w:val="none" w:sz="0" w:space="0" w:color="auto"/>
                                                                            <w:left w:val="none" w:sz="0" w:space="0" w:color="auto"/>
                                                                            <w:bottom w:val="none" w:sz="0" w:space="0" w:color="auto"/>
                                                                            <w:right w:val="none" w:sz="0" w:space="0" w:color="auto"/>
                                                                          </w:divBdr>
                                                                        </w:div>
                                                                      </w:divsChild>
                                                                    </w:div>
                                                                    <w:div w:id="626665388">
                                                                      <w:marLeft w:val="0"/>
                                                                      <w:marRight w:val="0"/>
                                                                      <w:marTop w:val="0"/>
                                                                      <w:marBottom w:val="0"/>
                                                                      <w:divBdr>
                                                                        <w:top w:val="none" w:sz="0" w:space="0" w:color="auto"/>
                                                                        <w:left w:val="none" w:sz="0" w:space="0" w:color="auto"/>
                                                                        <w:bottom w:val="none" w:sz="0" w:space="0" w:color="auto"/>
                                                                        <w:right w:val="none" w:sz="0" w:space="0" w:color="auto"/>
                                                                      </w:divBdr>
                                                                    </w:div>
                                                                    <w:div w:id="642925285">
                                                                      <w:marLeft w:val="0"/>
                                                                      <w:marRight w:val="0"/>
                                                                      <w:marTop w:val="0"/>
                                                                      <w:marBottom w:val="0"/>
                                                                      <w:divBdr>
                                                                        <w:top w:val="none" w:sz="0" w:space="0" w:color="auto"/>
                                                                        <w:left w:val="none" w:sz="0" w:space="0" w:color="auto"/>
                                                                        <w:bottom w:val="none" w:sz="0" w:space="0" w:color="auto"/>
                                                                        <w:right w:val="none" w:sz="0" w:space="0" w:color="auto"/>
                                                                      </w:divBdr>
                                                                    </w:div>
                                                                    <w:div w:id="928544395">
                                                                      <w:marLeft w:val="0"/>
                                                                      <w:marRight w:val="0"/>
                                                                      <w:marTop w:val="0"/>
                                                                      <w:marBottom w:val="0"/>
                                                                      <w:divBdr>
                                                                        <w:top w:val="none" w:sz="0" w:space="0" w:color="auto"/>
                                                                        <w:left w:val="none" w:sz="0" w:space="0" w:color="auto"/>
                                                                        <w:bottom w:val="none" w:sz="0" w:space="0" w:color="auto"/>
                                                                        <w:right w:val="none" w:sz="0" w:space="0" w:color="auto"/>
                                                                      </w:divBdr>
                                                                    </w:div>
                                                                    <w:div w:id="1637640935">
                                                                      <w:marLeft w:val="0"/>
                                                                      <w:marRight w:val="0"/>
                                                                      <w:marTop w:val="0"/>
                                                                      <w:marBottom w:val="0"/>
                                                                      <w:divBdr>
                                                                        <w:top w:val="none" w:sz="0" w:space="0" w:color="auto"/>
                                                                        <w:left w:val="none" w:sz="0" w:space="0" w:color="auto"/>
                                                                        <w:bottom w:val="none" w:sz="0" w:space="0" w:color="auto"/>
                                                                        <w:right w:val="none" w:sz="0" w:space="0" w:color="auto"/>
                                                                      </w:divBdr>
                                                                    </w:div>
                                                                    <w:div w:id="1956982807">
                                                                      <w:marLeft w:val="0"/>
                                                                      <w:marRight w:val="0"/>
                                                                      <w:marTop w:val="0"/>
                                                                      <w:marBottom w:val="0"/>
                                                                      <w:divBdr>
                                                                        <w:top w:val="none" w:sz="0" w:space="0" w:color="auto"/>
                                                                        <w:left w:val="none" w:sz="0" w:space="0" w:color="auto"/>
                                                                        <w:bottom w:val="none" w:sz="0" w:space="0" w:color="auto"/>
                                                                        <w:right w:val="none" w:sz="0" w:space="0" w:color="auto"/>
                                                                      </w:divBdr>
                                                                    </w:div>
                                                                    <w:div w:id="1988821959">
                                                                      <w:marLeft w:val="0"/>
                                                                      <w:marRight w:val="0"/>
                                                                      <w:marTop w:val="0"/>
                                                                      <w:marBottom w:val="0"/>
                                                                      <w:divBdr>
                                                                        <w:top w:val="none" w:sz="0" w:space="0" w:color="auto"/>
                                                                        <w:left w:val="none" w:sz="0" w:space="0" w:color="auto"/>
                                                                        <w:bottom w:val="none" w:sz="0" w:space="0" w:color="auto"/>
                                                                        <w:right w:val="none" w:sz="0" w:space="0" w:color="auto"/>
                                                                      </w:divBdr>
                                                                    </w:div>
                                                                    <w:div w:id="21168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30017">
                                                          <w:marLeft w:val="0"/>
                                                          <w:marRight w:val="0"/>
                                                          <w:marTop w:val="0"/>
                                                          <w:marBottom w:val="0"/>
                                                          <w:divBdr>
                                                            <w:top w:val="none" w:sz="0" w:space="0" w:color="auto"/>
                                                            <w:left w:val="none" w:sz="0" w:space="0" w:color="auto"/>
                                                            <w:bottom w:val="none" w:sz="0" w:space="0" w:color="auto"/>
                                                            <w:right w:val="none" w:sz="0" w:space="0" w:color="auto"/>
                                                          </w:divBdr>
                                                        </w:div>
                                                      </w:divsChild>
                                                    </w:div>
                                                    <w:div w:id="924731522">
                                                      <w:marLeft w:val="0"/>
                                                      <w:marRight w:val="0"/>
                                                      <w:marTop w:val="0"/>
                                                      <w:marBottom w:val="0"/>
                                                      <w:divBdr>
                                                        <w:top w:val="single" w:sz="6" w:space="0" w:color="auto"/>
                                                        <w:left w:val="single" w:sz="6" w:space="0" w:color="auto"/>
                                                        <w:bottom w:val="single" w:sz="6" w:space="0" w:color="auto"/>
                                                        <w:right w:val="single" w:sz="6" w:space="0" w:color="auto"/>
                                                      </w:divBdr>
                                                      <w:divsChild>
                                                        <w:div w:id="516038880">
                                                          <w:marLeft w:val="0"/>
                                                          <w:marRight w:val="0"/>
                                                          <w:marTop w:val="0"/>
                                                          <w:marBottom w:val="0"/>
                                                          <w:divBdr>
                                                            <w:top w:val="none" w:sz="0" w:space="0" w:color="auto"/>
                                                            <w:left w:val="none" w:sz="0" w:space="0" w:color="auto"/>
                                                            <w:bottom w:val="none" w:sz="0" w:space="0" w:color="auto"/>
                                                            <w:right w:val="none" w:sz="0" w:space="0" w:color="auto"/>
                                                          </w:divBdr>
                                                        </w:div>
                                                        <w:div w:id="1572226931">
                                                          <w:marLeft w:val="0"/>
                                                          <w:marRight w:val="0"/>
                                                          <w:marTop w:val="0"/>
                                                          <w:marBottom w:val="0"/>
                                                          <w:divBdr>
                                                            <w:top w:val="none" w:sz="0" w:space="0" w:color="auto"/>
                                                            <w:left w:val="none" w:sz="0" w:space="0" w:color="auto"/>
                                                            <w:bottom w:val="none" w:sz="0" w:space="0" w:color="auto"/>
                                                            <w:right w:val="none" w:sz="0" w:space="0" w:color="auto"/>
                                                          </w:divBdr>
                                                          <w:divsChild>
                                                            <w:div w:id="759450071">
                                                              <w:marLeft w:val="0"/>
                                                              <w:marRight w:val="0"/>
                                                              <w:marTop w:val="0"/>
                                                              <w:marBottom w:val="0"/>
                                                              <w:divBdr>
                                                                <w:top w:val="none" w:sz="0" w:space="0" w:color="auto"/>
                                                                <w:left w:val="none" w:sz="0" w:space="0" w:color="auto"/>
                                                                <w:bottom w:val="none" w:sz="0" w:space="0" w:color="auto"/>
                                                                <w:right w:val="none" w:sz="0" w:space="0" w:color="auto"/>
                                                              </w:divBdr>
                                                              <w:divsChild>
                                                                <w:div w:id="557939078">
                                                                  <w:marLeft w:val="0"/>
                                                                  <w:marRight w:val="0"/>
                                                                  <w:marTop w:val="0"/>
                                                                  <w:marBottom w:val="0"/>
                                                                  <w:divBdr>
                                                                    <w:top w:val="none" w:sz="0" w:space="0" w:color="auto"/>
                                                                    <w:left w:val="none" w:sz="0" w:space="0" w:color="auto"/>
                                                                    <w:bottom w:val="none" w:sz="0" w:space="0" w:color="auto"/>
                                                                    <w:right w:val="none" w:sz="0" w:space="0" w:color="auto"/>
                                                                  </w:divBdr>
                                                                  <w:divsChild>
                                                                    <w:div w:id="54623915">
                                                                      <w:marLeft w:val="0"/>
                                                                      <w:marRight w:val="0"/>
                                                                      <w:marTop w:val="0"/>
                                                                      <w:marBottom w:val="0"/>
                                                                      <w:divBdr>
                                                                        <w:top w:val="none" w:sz="0" w:space="0" w:color="auto"/>
                                                                        <w:left w:val="none" w:sz="0" w:space="0" w:color="auto"/>
                                                                        <w:bottom w:val="none" w:sz="0" w:space="0" w:color="auto"/>
                                                                        <w:right w:val="none" w:sz="0" w:space="0" w:color="auto"/>
                                                                      </w:divBdr>
                                                                    </w:div>
                                                                    <w:div w:id="65226912">
                                                                      <w:marLeft w:val="0"/>
                                                                      <w:marRight w:val="0"/>
                                                                      <w:marTop w:val="0"/>
                                                                      <w:marBottom w:val="0"/>
                                                                      <w:divBdr>
                                                                        <w:top w:val="none" w:sz="0" w:space="0" w:color="auto"/>
                                                                        <w:left w:val="none" w:sz="0" w:space="0" w:color="auto"/>
                                                                        <w:bottom w:val="none" w:sz="0" w:space="0" w:color="auto"/>
                                                                        <w:right w:val="none" w:sz="0" w:space="0" w:color="auto"/>
                                                                      </w:divBdr>
                                                                    </w:div>
                                                                    <w:div w:id="86656751">
                                                                      <w:marLeft w:val="0"/>
                                                                      <w:marRight w:val="0"/>
                                                                      <w:marTop w:val="0"/>
                                                                      <w:marBottom w:val="0"/>
                                                                      <w:divBdr>
                                                                        <w:top w:val="none" w:sz="0" w:space="0" w:color="auto"/>
                                                                        <w:left w:val="none" w:sz="0" w:space="0" w:color="auto"/>
                                                                        <w:bottom w:val="none" w:sz="0" w:space="0" w:color="auto"/>
                                                                        <w:right w:val="none" w:sz="0" w:space="0" w:color="auto"/>
                                                                      </w:divBdr>
                                                                    </w:div>
                                                                    <w:div w:id="99036321">
                                                                      <w:marLeft w:val="0"/>
                                                                      <w:marRight w:val="0"/>
                                                                      <w:marTop w:val="0"/>
                                                                      <w:marBottom w:val="0"/>
                                                                      <w:divBdr>
                                                                        <w:top w:val="none" w:sz="0" w:space="0" w:color="auto"/>
                                                                        <w:left w:val="none" w:sz="0" w:space="0" w:color="auto"/>
                                                                        <w:bottom w:val="none" w:sz="0" w:space="0" w:color="auto"/>
                                                                        <w:right w:val="none" w:sz="0" w:space="0" w:color="auto"/>
                                                                      </w:divBdr>
                                                                    </w:div>
                                                                    <w:div w:id="128518292">
                                                                      <w:marLeft w:val="0"/>
                                                                      <w:marRight w:val="0"/>
                                                                      <w:marTop w:val="0"/>
                                                                      <w:marBottom w:val="0"/>
                                                                      <w:divBdr>
                                                                        <w:top w:val="none" w:sz="0" w:space="0" w:color="auto"/>
                                                                        <w:left w:val="none" w:sz="0" w:space="0" w:color="auto"/>
                                                                        <w:bottom w:val="none" w:sz="0" w:space="0" w:color="auto"/>
                                                                        <w:right w:val="none" w:sz="0" w:space="0" w:color="auto"/>
                                                                      </w:divBdr>
                                                                    </w:div>
                                                                    <w:div w:id="156114917">
                                                                      <w:marLeft w:val="0"/>
                                                                      <w:marRight w:val="0"/>
                                                                      <w:marTop w:val="0"/>
                                                                      <w:marBottom w:val="0"/>
                                                                      <w:divBdr>
                                                                        <w:top w:val="none" w:sz="0" w:space="0" w:color="auto"/>
                                                                        <w:left w:val="none" w:sz="0" w:space="0" w:color="auto"/>
                                                                        <w:bottom w:val="none" w:sz="0" w:space="0" w:color="auto"/>
                                                                        <w:right w:val="none" w:sz="0" w:space="0" w:color="auto"/>
                                                                      </w:divBdr>
                                                                    </w:div>
                                                                    <w:div w:id="183979021">
                                                                      <w:marLeft w:val="0"/>
                                                                      <w:marRight w:val="0"/>
                                                                      <w:marTop w:val="0"/>
                                                                      <w:marBottom w:val="0"/>
                                                                      <w:divBdr>
                                                                        <w:top w:val="none" w:sz="0" w:space="0" w:color="auto"/>
                                                                        <w:left w:val="none" w:sz="0" w:space="0" w:color="auto"/>
                                                                        <w:bottom w:val="none" w:sz="0" w:space="0" w:color="auto"/>
                                                                        <w:right w:val="none" w:sz="0" w:space="0" w:color="auto"/>
                                                                      </w:divBdr>
                                                                    </w:div>
                                                                    <w:div w:id="248933729">
                                                                      <w:marLeft w:val="0"/>
                                                                      <w:marRight w:val="0"/>
                                                                      <w:marTop w:val="0"/>
                                                                      <w:marBottom w:val="0"/>
                                                                      <w:divBdr>
                                                                        <w:top w:val="none" w:sz="0" w:space="0" w:color="auto"/>
                                                                        <w:left w:val="none" w:sz="0" w:space="0" w:color="auto"/>
                                                                        <w:bottom w:val="none" w:sz="0" w:space="0" w:color="auto"/>
                                                                        <w:right w:val="none" w:sz="0" w:space="0" w:color="auto"/>
                                                                      </w:divBdr>
                                                                    </w:div>
                                                                    <w:div w:id="256062004">
                                                                      <w:marLeft w:val="0"/>
                                                                      <w:marRight w:val="0"/>
                                                                      <w:marTop w:val="0"/>
                                                                      <w:marBottom w:val="0"/>
                                                                      <w:divBdr>
                                                                        <w:top w:val="none" w:sz="0" w:space="0" w:color="auto"/>
                                                                        <w:left w:val="none" w:sz="0" w:space="0" w:color="auto"/>
                                                                        <w:bottom w:val="none" w:sz="0" w:space="0" w:color="auto"/>
                                                                        <w:right w:val="none" w:sz="0" w:space="0" w:color="auto"/>
                                                                      </w:divBdr>
                                                                    </w:div>
                                                                    <w:div w:id="257100745">
                                                                      <w:marLeft w:val="0"/>
                                                                      <w:marRight w:val="0"/>
                                                                      <w:marTop w:val="0"/>
                                                                      <w:marBottom w:val="0"/>
                                                                      <w:divBdr>
                                                                        <w:top w:val="none" w:sz="0" w:space="0" w:color="auto"/>
                                                                        <w:left w:val="none" w:sz="0" w:space="0" w:color="auto"/>
                                                                        <w:bottom w:val="none" w:sz="0" w:space="0" w:color="auto"/>
                                                                        <w:right w:val="none" w:sz="0" w:space="0" w:color="auto"/>
                                                                      </w:divBdr>
                                                                    </w:div>
                                                                    <w:div w:id="257374061">
                                                                      <w:marLeft w:val="0"/>
                                                                      <w:marRight w:val="0"/>
                                                                      <w:marTop w:val="0"/>
                                                                      <w:marBottom w:val="0"/>
                                                                      <w:divBdr>
                                                                        <w:top w:val="none" w:sz="0" w:space="0" w:color="auto"/>
                                                                        <w:left w:val="none" w:sz="0" w:space="0" w:color="auto"/>
                                                                        <w:bottom w:val="none" w:sz="0" w:space="0" w:color="auto"/>
                                                                        <w:right w:val="none" w:sz="0" w:space="0" w:color="auto"/>
                                                                      </w:divBdr>
                                                                    </w:div>
                                                                    <w:div w:id="264701154">
                                                                      <w:marLeft w:val="0"/>
                                                                      <w:marRight w:val="0"/>
                                                                      <w:marTop w:val="0"/>
                                                                      <w:marBottom w:val="0"/>
                                                                      <w:divBdr>
                                                                        <w:top w:val="none" w:sz="0" w:space="0" w:color="auto"/>
                                                                        <w:left w:val="none" w:sz="0" w:space="0" w:color="auto"/>
                                                                        <w:bottom w:val="none" w:sz="0" w:space="0" w:color="auto"/>
                                                                        <w:right w:val="none" w:sz="0" w:space="0" w:color="auto"/>
                                                                      </w:divBdr>
                                                                    </w:div>
                                                                    <w:div w:id="275715594">
                                                                      <w:marLeft w:val="0"/>
                                                                      <w:marRight w:val="0"/>
                                                                      <w:marTop w:val="0"/>
                                                                      <w:marBottom w:val="0"/>
                                                                      <w:divBdr>
                                                                        <w:top w:val="none" w:sz="0" w:space="0" w:color="auto"/>
                                                                        <w:left w:val="none" w:sz="0" w:space="0" w:color="auto"/>
                                                                        <w:bottom w:val="none" w:sz="0" w:space="0" w:color="auto"/>
                                                                        <w:right w:val="none" w:sz="0" w:space="0" w:color="auto"/>
                                                                      </w:divBdr>
                                                                    </w:div>
                                                                    <w:div w:id="286619331">
                                                                      <w:marLeft w:val="0"/>
                                                                      <w:marRight w:val="0"/>
                                                                      <w:marTop w:val="0"/>
                                                                      <w:marBottom w:val="0"/>
                                                                      <w:divBdr>
                                                                        <w:top w:val="none" w:sz="0" w:space="0" w:color="auto"/>
                                                                        <w:left w:val="none" w:sz="0" w:space="0" w:color="auto"/>
                                                                        <w:bottom w:val="none" w:sz="0" w:space="0" w:color="auto"/>
                                                                        <w:right w:val="none" w:sz="0" w:space="0" w:color="auto"/>
                                                                      </w:divBdr>
                                                                    </w:div>
                                                                    <w:div w:id="310906594">
                                                                      <w:marLeft w:val="0"/>
                                                                      <w:marRight w:val="0"/>
                                                                      <w:marTop w:val="0"/>
                                                                      <w:marBottom w:val="0"/>
                                                                      <w:divBdr>
                                                                        <w:top w:val="none" w:sz="0" w:space="0" w:color="auto"/>
                                                                        <w:left w:val="none" w:sz="0" w:space="0" w:color="auto"/>
                                                                        <w:bottom w:val="none" w:sz="0" w:space="0" w:color="auto"/>
                                                                        <w:right w:val="none" w:sz="0" w:space="0" w:color="auto"/>
                                                                      </w:divBdr>
                                                                    </w:div>
                                                                    <w:div w:id="354580106">
                                                                      <w:marLeft w:val="0"/>
                                                                      <w:marRight w:val="0"/>
                                                                      <w:marTop w:val="0"/>
                                                                      <w:marBottom w:val="0"/>
                                                                      <w:divBdr>
                                                                        <w:top w:val="none" w:sz="0" w:space="0" w:color="auto"/>
                                                                        <w:left w:val="none" w:sz="0" w:space="0" w:color="auto"/>
                                                                        <w:bottom w:val="none" w:sz="0" w:space="0" w:color="auto"/>
                                                                        <w:right w:val="none" w:sz="0" w:space="0" w:color="auto"/>
                                                                      </w:divBdr>
                                                                    </w:div>
                                                                    <w:div w:id="384524740">
                                                                      <w:marLeft w:val="0"/>
                                                                      <w:marRight w:val="0"/>
                                                                      <w:marTop w:val="0"/>
                                                                      <w:marBottom w:val="0"/>
                                                                      <w:divBdr>
                                                                        <w:top w:val="none" w:sz="0" w:space="0" w:color="auto"/>
                                                                        <w:left w:val="none" w:sz="0" w:space="0" w:color="auto"/>
                                                                        <w:bottom w:val="none" w:sz="0" w:space="0" w:color="auto"/>
                                                                        <w:right w:val="none" w:sz="0" w:space="0" w:color="auto"/>
                                                                      </w:divBdr>
                                                                    </w:div>
                                                                    <w:div w:id="392121103">
                                                                      <w:marLeft w:val="0"/>
                                                                      <w:marRight w:val="0"/>
                                                                      <w:marTop w:val="0"/>
                                                                      <w:marBottom w:val="0"/>
                                                                      <w:divBdr>
                                                                        <w:top w:val="none" w:sz="0" w:space="0" w:color="auto"/>
                                                                        <w:left w:val="none" w:sz="0" w:space="0" w:color="auto"/>
                                                                        <w:bottom w:val="none" w:sz="0" w:space="0" w:color="auto"/>
                                                                        <w:right w:val="none" w:sz="0" w:space="0" w:color="auto"/>
                                                                      </w:divBdr>
                                                                    </w:div>
                                                                    <w:div w:id="437525875">
                                                                      <w:marLeft w:val="0"/>
                                                                      <w:marRight w:val="0"/>
                                                                      <w:marTop w:val="0"/>
                                                                      <w:marBottom w:val="0"/>
                                                                      <w:divBdr>
                                                                        <w:top w:val="none" w:sz="0" w:space="0" w:color="auto"/>
                                                                        <w:left w:val="none" w:sz="0" w:space="0" w:color="auto"/>
                                                                        <w:bottom w:val="none" w:sz="0" w:space="0" w:color="auto"/>
                                                                        <w:right w:val="none" w:sz="0" w:space="0" w:color="auto"/>
                                                                      </w:divBdr>
                                                                    </w:div>
                                                                    <w:div w:id="452870052">
                                                                      <w:marLeft w:val="0"/>
                                                                      <w:marRight w:val="0"/>
                                                                      <w:marTop w:val="0"/>
                                                                      <w:marBottom w:val="0"/>
                                                                      <w:divBdr>
                                                                        <w:top w:val="none" w:sz="0" w:space="0" w:color="auto"/>
                                                                        <w:left w:val="none" w:sz="0" w:space="0" w:color="auto"/>
                                                                        <w:bottom w:val="none" w:sz="0" w:space="0" w:color="auto"/>
                                                                        <w:right w:val="none" w:sz="0" w:space="0" w:color="auto"/>
                                                                      </w:divBdr>
                                                                    </w:div>
                                                                    <w:div w:id="457991496">
                                                                      <w:marLeft w:val="0"/>
                                                                      <w:marRight w:val="0"/>
                                                                      <w:marTop w:val="0"/>
                                                                      <w:marBottom w:val="0"/>
                                                                      <w:divBdr>
                                                                        <w:top w:val="none" w:sz="0" w:space="0" w:color="auto"/>
                                                                        <w:left w:val="none" w:sz="0" w:space="0" w:color="auto"/>
                                                                        <w:bottom w:val="none" w:sz="0" w:space="0" w:color="auto"/>
                                                                        <w:right w:val="none" w:sz="0" w:space="0" w:color="auto"/>
                                                                      </w:divBdr>
                                                                    </w:div>
                                                                    <w:div w:id="462889810">
                                                                      <w:marLeft w:val="0"/>
                                                                      <w:marRight w:val="0"/>
                                                                      <w:marTop w:val="0"/>
                                                                      <w:marBottom w:val="0"/>
                                                                      <w:divBdr>
                                                                        <w:top w:val="none" w:sz="0" w:space="0" w:color="auto"/>
                                                                        <w:left w:val="none" w:sz="0" w:space="0" w:color="auto"/>
                                                                        <w:bottom w:val="none" w:sz="0" w:space="0" w:color="auto"/>
                                                                        <w:right w:val="none" w:sz="0" w:space="0" w:color="auto"/>
                                                                      </w:divBdr>
                                                                    </w:div>
                                                                    <w:div w:id="468666817">
                                                                      <w:marLeft w:val="0"/>
                                                                      <w:marRight w:val="0"/>
                                                                      <w:marTop w:val="0"/>
                                                                      <w:marBottom w:val="0"/>
                                                                      <w:divBdr>
                                                                        <w:top w:val="none" w:sz="0" w:space="0" w:color="auto"/>
                                                                        <w:left w:val="none" w:sz="0" w:space="0" w:color="auto"/>
                                                                        <w:bottom w:val="none" w:sz="0" w:space="0" w:color="auto"/>
                                                                        <w:right w:val="none" w:sz="0" w:space="0" w:color="auto"/>
                                                                      </w:divBdr>
                                                                    </w:div>
                                                                    <w:div w:id="477766189">
                                                                      <w:marLeft w:val="0"/>
                                                                      <w:marRight w:val="0"/>
                                                                      <w:marTop w:val="0"/>
                                                                      <w:marBottom w:val="0"/>
                                                                      <w:divBdr>
                                                                        <w:top w:val="none" w:sz="0" w:space="0" w:color="auto"/>
                                                                        <w:left w:val="none" w:sz="0" w:space="0" w:color="auto"/>
                                                                        <w:bottom w:val="none" w:sz="0" w:space="0" w:color="auto"/>
                                                                        <w:right w:val="none" w:sz="0" w:space="0" w:color="auto"/>
                                                                      </w:divBdr>
                                                                    </w:div>
                                                                    <w:div w:id="491063288">
                                                                      <w:marLeft w:val="0"/>
                                                                      <w:marRight w:val="0"/>
                                                                      <w:marTop w:val="0"/>
                                                                      <w:marBottom w:val="0"/>
                                                                      <w:divBdr>
                                                                        <w:top w:val="none" w:sz="0" w:space="0" w:color="auto"/>
                                                                        <w:left w:val="none" w:sz="0" w:space="0" w:color="auto"/>
                                                                        <w:bottom w:val="none" w:sz="0" w:space="0" w:color="auto"/>
                                                                        <w:right w:val="none" w:sz="0" w:space="0" w:color="auto"/>
                                                                      </w:divBdr>
                                                                    </w:div>
                                                                    <w:div w:id="519589087">
                                                                      <w:marLeft w:val="0"/>
                                                                      <w:marRight w:val="0"/>
                                                                      <w:marTop w:val="0"/>
                                                                      <w:marBottom w:val="0"/>
                                                                      <w:divBdr>
                                                                        <w:top w:val="none" w:sz="0" w:space="0" w:color="auto"/>
                                                                        <w:left w:val="none" w:sz="0" w:space="0" w:color="auto"/>
                                                                        <w:bottom w:val="none" w:sz="0" w:space="0" w:color="auto"/>
                                                                        <w:right w:val="none" w:sz="0" w:space="0" w:color="auto"/>
                                                                      </w:divBdr>
                                                                    </w:div>
                                                                    <w:div w:id="522472627">
                                                                      <w:marLeft w:val="0"/>
                                                                      <w:marRight w:val="0"/>
                                                                      <w:marTop w:val="0"/>
                                                                      <w:marBottom w:val="0"/>
                                                                      <w:divBdr>
                                                                        <w:top w:val="none" w:sz="0" w:space="0" w:color="auto"/>
                                                                        <w:left w:val="none" w:sz="0" w:space="0" w:color="auto"/>
                                                                        <w:bottom w:val="none" w:sz="0" w:space="0" w:color="auto"/>
                                                                        <w:right w:val="none" w:sz="0" w:space="0" w:color="auto"/>
                                                                      </w:divBdr>
                                                                    </w:div>
                                                                    <w:div w:id="565531355">
                                                                      <w:marLeft w:val="0"/>
                                                                      <w:marRight w:val="0"/>
                                                                      <w:marTop w:val="0"/>
                                                                      <w:marBottom w:val="0"/>
                                                                      <w:divBdr>
                                                                        <w:top w:val="none" w:sz="0" w:space="0" w:color="auto"/>
                                                                        <w:left w:val="none" w:sz="0" w:space="0" w:color="auto"/>
                                                                        <w:bottom w:val="none" w:sz="0" w:space="0" w:color="auto"/>
                                                                        <w:right w:val="none" w:sz="0" w:space="0" w:color="auto"/>
                                                                      </w:divBdr>
                                                                    </w:div>
                                                                    <w:div w:id="578057076">
                                                                      <w:marLeft w:val="0"/>
                                                                      <w:marRight w:val="0"/>
                                                                      <w:marTop w:val="0"/>
                                                                      <w:marBottom w:val="0"/>
                                                                      <w:divBdr>
                                                                        <w:top w:val="none" w:sz="0" w:space="0" w:color="auto"/>
                                                                        <w:left w:val="none" w:sz="0" w:space="0" w:color="auto"/>
                                                                        <w:bottom w:val="none" w:sz="0" w:space="0" w:color="auto"/>
                                                                        <w:right w:val="none" w:sz="0" w:space="0" w:color="auto"/>
                                                                      </w:divBdr>
                                                                    </w:div>
                                                                    <w:div w:id="578903960">
                                                                      <w:marLeft w:val="0"/>
                                                                      <w:marRight w:val="0"/>
                                                                      <w:marTop w:val="0"/>
                                                                      <w:marBottom w:val="0"/>
                                                                      <w:divBdr>
                                                                        <w:top w:val="none" w:sz="0" w:space="0" w:color="auto"/>
                                                                        <w:left w:val="none" w:sz="0" w:space="0" w:color="auto"/>
                                                                        <w:bottom w:val="none" w:sz="0" w:space="0" w:color="auto"/>
                                                                        <w:right w:val="none" w:sz="0" w:space="0" w:color="auto"/>
                                                                      </w:divBdr>
                                                                    </w:div>
                                                                    <w:div w:id="599870100">
                                                                      <w:marLeft w:val="0"/>
                                                                      <w:marRight w:val="0"/>
                                                                      <w:marTop w:val="0"/>
                                                                      <w:marBottom w:val="0"/>
                                                                      <w:divBdr>
                                                                        <w:top w:val="none" w:sz="0" w:space="0" w:color="auto"/>
                                                                        <w:left w:val="none" w:sz="0" w:space="0" w:color="auto"/>
                                                                        <w:bottom w:val="none" w:sz="0" w:space="0" w:color="auto"/>
                                                                        <w:right w:val="none" w:sz="0" w:space="0" w:color="auto"/>
                                                                      </w:divBdr>
                                                                    </w:div>
                                                                    <w:div w:id="610353988">
                                                                      <w:marLeft w:val="0"/>
                                                                      <w:marRight w:val="0"/>
                                                                      <w:marTop w:val="0"/>
                                                                      <w:marBottom w:val="0"/>
                                                                      <w:divBdr>
                                                                        <w:top w:val="none" w:sz="0" w:space="0" w:color="auto"/>
                                                                        <w:left w:val="none" w:sz="0" w:space="0" w:color="auto"/>
                                                                        <w:bottom w:val="none" w:sz="0" w:space="0" w:color="auto"/>
                                                                        <w:right w:val="none" w:sz="0" w:space="0" w:color="auto"/>
                                                                      </w:divBdr>
                                                                    </w:div>
                                                                    <w:div w:id="640843040">
                                                                      <w:marLeft w:val="0"/>
                                                                      <w:marRight w:val="0"/>
                                                                      <w:marTop w:val="0"/>
                                                                      <w:marBottom w:val="0"/>
                                                                      <w:divBdr>
                                                                        <w:top w:val="none" w:sz="0" w:space="0" w:color="auto"/>
                                                                        <w:left w:val="none" w:sz="0" w:space="0" w:color="auto"/>
                                                                        <w:bottom w:val="none" w:sz="0" w:space="0" w:color="auto"/>
                                                                        <w:right w:val="none" w:sz="0" w:space="0" w:color="auto"/>
                                                                      </w:divBdr>
                                                                    </w:div>
                                                                    <w:div w:id="648020019">
                                                                      <w:marLeft w:val="0"/>
                                                                      <w:marRight w:val="0"/>
                                                                      <w:marTop w:val="0"/>
                                                                      <w:marBottom w:val="0"/>
                                                                      <w:divBdr>
                                                                        <w:top w:val="none" w:sz="0" w:space="0" w:color="auto"/>
                                                                        <w:left w:val="none" w:sz="0" w:space="0" w:color="auto"/>
                                                                        <w:bottom w:val="none" w:sz="0" w:space="0" w:color="auto"/>
                                                                        <w:right w:val="none" w:sz="0" w:space="0" w:color="auto"/>
                                                                      </w:divBdr>
                                                                    </w:div>
                                                                    <w:div w:id="674767172">
                                                                      <w:marLeft w:val="0"/>
                                                                      <w:marRight w:val="0"/>
                                                                      <w:marTop w:val="0"/>
                                                                      <w:marBottom w:val="0"/>
                                                                      <w:divBdr>
                                                                        <w:top w:val="none" w:sz="0" w:space="0" w:color="auto"/>
                                                                        <w:left w:val="none" w:sz="0" w:space="0" w:color="auto"/>
                                                                        <w:bottom w:val="none" w:sz="0" w:space="0" w:color="auto"/>
                                                                        <w:right w:val="none" w:sz="0" w:space="0" w:color="auto"/>
                                                                      </w:divBdr>
                                                                    </w:div>
                                                                    <w:div w:id="685445881">
                                                                      <w:marLeft w:val="0"/>
                                                                      <w:marRight w:val="0"/>
                                                                      <w:marTop w:val="0"/>
                                                                      <w:marBottom w:val="0"/>
                                                                      <w:divBdr>
                                                                        <w:top w:val="none" w:sz="0" w:space="0" w:color="auto"/>
                                                                        <w:left w:val="none" w:sz="0" w:space="0" w:color="auto"/>
                                                                        <w:bottom w:val="none" w:sz="0" w:space="0" w:color="auto"/>
                                                                        <w:right w:val="none" w:sz="0" w:space="0" w:color="auto"/>
                                                                      </w:divBdr>
                                                                    </w:div>
                                                                    <w:div w:id="688680782">
                                                                      <w:marLeft w:val="0"/>
                                                                      <w:marRight w:val="0"/>
                                                                      <w:marTop w:val="0"/>
                                                                      <w:marBottom w:val="0"/>
                                                                      <w:divBdr>
                                                                        <w:top w:val="none" w:sz="0" w:space="0" w:color="auto"/>
                                                                        <w:left w:val="none" w:sz="0" w:space="0" w:color="auto"/>
                                                                        <w:bottom w:val="none" w:sz="0" w:space="0" w:color="auto"/>
                                                                        <w:right w:val="none" w:sz="0" w:space="0" w:color="auto"/>
                                                                      </w:divBdr>
                                                                    </w:div>
                                                                    <w:div w:id="704452778">
                                                                      <w:marLeft w:val="0"/>
                                                                      <w:marRight w:val="0"/>
                                                                      <w:marTop w:val="0"/>
                                                                      <w:marBottom w:val="0"/>
                                                                      <w:divBdr>
                                                                        <w:top w:val="none" w:sz="0" w:space="0" w:color="auto"/>
                                                                        <w:left w:val="none" w:sz="0" w:space="0" w:color="auto"/>
                                                                        <w:bottom w:val="none" w:sz="0" w:space="0" w:color="auto"/>
                                                                        <w:right w:val="none" w:sz="0" w:space="0" w:color="auto"/>
                                                                      </w:divBdr>
                                                                    </w:div>
                                                                    <w:div w:id="707143919">
                                                                      <w:marLeft w:val="0"/>
                                                                      <w:marRight w:val="0"/>
                                                                      <w:marTop w:val="0"/>
                                                                      <w:marBottom w:val="0"/>
                                                                      <w:divBdr>
                                                                        <w:top w:val="none" w:sz="0" w:space="0" w:color="auto"/>
                                                                        <w:left w:val="none" w:sz="0" w:space="0" w:color="auto"/>
                                                                        <w:bottom w:val="none" w:sz="0" w:space="0" w:color="auto"/>
                                                                        <w:right w:val="none" w:sz="0" w:space="0" w:color="auto"/>
                                                                      </w:divBdr>
                                                                    </w:div>
                                                                    <w:div w:id="732237928">
                                                                      <w:marLeft w:val="0"/>
                                                                      <w:marRight w:val="0"/>
                                                                      <w:marTop w:val="0"/>
                                                                      <w:marBottom w:val="0"/>
                                                                      <w:divBdr>
                                                                        <w:top w:val="none" w:sz="0" w:space="0" w:color="auto"/>
                                                                        <w:left w:val="none" w:sz="0" w:space="0" w:color="auto"/>
                                                                        <w:bottom w:val="none" w:sz="0" w:space="0" w:color="auto"/>
                                                                        <w:right w:val="none" w:sz="0" w:space="0" w:color="auto"/>
                                                                      </w:divBdr>
                                                                    </w:div>
                                                                    <w:div w:id="745881360">
                                                                      <w:marLeft w:val="0"/>
                                                                      <w:marRight w:val="0"/>
                                                                      <w:marTop w:val="0"/>
                                                                      <w:marBottom w:val="0"/>
                                                                      <w:divBdr>
                                                                        <w:top w:val="none" w:sz="0" w:space="0" w:color="auto"/>
                                                                        <w:left w:val="none" w:sz="0" w:space="0" w:color="auto"/>
                                                                        <w:bottom w:val="none" w:sz="0" w:space="0" w:color="auto"/>
                                                                        <w:right w:val="none" w:sz="0" w:space="0" w:color="auto"/>
                                                                      </w:divBdr>
                                                                      <w:divsChild>
                                                                        <w:div w:id="27149344">
                                                                          <w:marLeft w:val="0"/>
                                                                          <w:marRight w:val="0"/>
                                                                          <w:marTop w:val="0"/>
                                                                          <w:marBottom w:val="0"/>
                                                                          <w:divBdr>
                                                                            <w:top w:val="none" w:sz="0" w:space="0" w:color="auto"/>
                                                                            <w:left w:val="none" w:sz="0" w:space="0" w:color="auto"/>
                                                                            <w:bottom w:val="none" w:sz="0" w:space="0" w:color="auto"/>
                                                                            <w:right w:val="none" w:sz="0" w:space="0" w:color="auto"/>
                                                                          </w:divBdr>
                                                                        </w:div>
                                                                        <w:div w:id="43339806">
                                                                          <w:marLeft w:val="0"/>
                                                                          <w:marRight w:val="0"/>
                                                                          <w:marTop w:val="0"/>
                                                                          <w:marBottom w:val="0"/>
                                                                          <w:divBdr>
                                                                            <w:top w:val="none" w:sz="0" w:space="0" w:color="auto"/>
                                                                            <w:left w:val="none" w:sz="0" w:space="0" w:color="auto"/>
                                                                            <w:bottom w:val="none" w:sz="0" w:space="0" w:color="auto"/>
                                                                            <w:right w:val="none" w:sz="0" w:space="0" w:color="auto"/>
                                                                          </w:divBdr>
                                                                        </w:div>
                                                                        <w:div w:id="48303690">
                                                                          <w:marLeft w:val="0"/>
                                                                          <w:marRight w:val="0"/>
                                                                          <w:marTop w:val="0"/>
                                                                          <w:marBottom w:val="0"/>
                                                                          <w:divBdr>
                                                                            <w:top w:val="none" w:sz="0" w:space="0" w:color="auto"/>
                                                                            <w:left w:val="none" w:sz="0" w:space="0" w:color="auto"/>
                                                                            <w:bottom w:val="none" w:sz="0" w:space="0" w:color="auto"/>
                                                                            <w:right w:val="none" w:sz="0" w:space="0" w:color="auto"/>
                                                                          </w:divBdr>
                                                                        </w:div>
                                                                        <w:div w:id="78258948">
                                                                          <w:marLeft w:val="0"/>
                                                                          <w:marRight w:val="0"/>
                                                                          <w:marTop w:val="0"/>
                                                                          <w:marBottom w:val="0"/>
                                                                          <w:divBdr>
                                                                            <w:top w:val="none" w:sz="0" w:space="0" w:color="auto"/>
                                                                            <w:left w:val="none" w:sz="0" w:space="0" w:color="auto"/>
                                                                            <w:bottom w:val="none" w:sz="0" w:space="0" w:color="auto"/>
                                                                            <w:right w:val="none" w:sz="0" w:space="0" w:color="auto"/>
                                                                          </w:divBdr>
                                                                        </w:div>
                                                                        <w:div w:id="118686322">
                                                                          <w:marLeft w:val="0"/>
                                                                          <w:marRight w:val="0"/>
                                                                          <w:marTop w:val="0"/>
                                                                          <w:marBottom w:val="0"/>
                                                                          <w:divBdr>
                                                                            <w:top w:val="none" w:sz="0" w:space="0" w:color="auto"/>
                                                                            <w:left w:val="none" w:sz="0" w:space="0" w:color="auto"/>
                                                                            <w:bottom w:val="none" w:sz="0" w:space="0" w:color="auto"/>
                                                                            <w:right w:val="none" w:sz="0" w:space="0" w:color="auto"/>
                                                                          </w:divBdr>
                                                                        </w:div>
                                                                        <w:div w:id="156579741">
                                                                          <w:marLeft w:val="0"/>
                                                                          <w:marRight w:val="0"/>
                                                                          <w:marTop w:val="0"/>
                                                                          <w:marBottom w:val="0"/>
                                                                          <w:divBdr>
                                                                            <w:top w:val="none" w:sz="0" w:space="0" w:color="auto"/>
                                                                            <w:left w:val="none" w:sz="0" w:space="0" w:color="auto"/>
                                                                            <w:bottom w:val="none" w:sz="0" w:space="0" w:color="auto"/>
                                                                            <w:right w:val="none" w:sz="0" w:space="0" w:color="auto"/>
                                                                          </w:divBdr>
                                                                        </w:div>
                                                                        <w:div w:id="166677873">
                                                                          <w:marLeft w:val="0"/>
                                                                          <w:marRight w:val="0"/>
                                                                          <w:marTop w:val="0"/>
                                                                          <w:marBottom w:val="0"/>
                                                                          <w:divBdr>
                                                                            <w:top w:val="none" w:sz="0" w:space="0" w:color="auto"/>
                                                                            <w:left w:val="none" w:sz="0" w:space="0" w:color="auto"/>
                                                                            <w:bottom w:val="none" w:sz="0" w:space="0" w:color="auto"/>
                                                                            <w:right w:val="none" w:sz="0" w:space="0" w:color="auto"/>
                                                                          </w:divBdr>
                                                                        </w:div>
                                                                        <w:div w:id="170074146">
                                                                          <w:marLeft w:val="0"/>
                                                                          <w:marRight w:val="0"/>
                                                                          <w:marTop w:val="0"/>
                                                                          <w:marBottom w:val="0"/>
                                                                          <w:divBdr>
                                                                            <w:top w:val="none" w:sz="0" w:space="0" w:color="auto"/>
                                                                            <w:left w:val="none" w:sz="0" w:space="0" w:color="auto"/>
                                                                            <w:bottom w:val="none" w:sz="0" w:space="0" w:color="auto"/>
                                                                            <w:right w:val="none" w:sz="0" w:space="0" w:color="auto"/>
                                                                          </w:divBdr>
                                                                        </w:div>
                                                                        <w:div w:id="183204908">
                                                                          <w:marLeft w:val="0"/>
                                                                          <w:marRight w:val="0"/>
                                                                          <w:marTop w:val="0"/>
                                                                          <w:marBottom w:val="0"/>
                                                                          <w:divBdr>
                                                                            <w:top w:val="none" w:sz="0" w:space="0" w:color="auto"/>
                                                                            <w:left w:val="none" w:sz="0" w:space="0" w:color="auto"/>
                                                                            <w:bottom w:val="none" w:sz="0" w:space="0" w:color="auto"/>
                                                                            <w:right w:val="none" w:sz="0" w:space="0" w:color="auto"/>
                                                                          </w:divBdr>
                                                                        </w:div>
                                                                        <w:div w:id="200169596">
                                                                          <w:marLeft w:val="0"/>
                                                                          <w:marRight w:val="0"/>
                                                                          <w:marTop w:val="0"/>
                                                                          <w:marBottom w:val="0"/>
                                                                          <w:divBdr>
                                                                            <w:top w:val="none" w:sz="0" w:space="0" w:color="auto"/>
                                                                            <w:left w:val="none" w:sz="0" w:space="0" w:color="auto"/>
                                                                            <w:bottom w:val="none" w:sz="0" w:space="0" w:color="auto"/>
                                                                            <w:right w:val="none" w:sz="0" w:space="0" w:color="auto"/>
                                                                          </w:divBdr>
                                                                        </w:div>
                                                                        <w:div w:id="216009863">
                                                                          <w:marLeft w:val="0"/>
                                                                          <w:marRight w:val="0"/>
                                                                          <w:marTop w:val="0"/>
                                                                          <w:marBottom w:val="0"/>
                                                                          <w:divBdr>
                                                                            <w:top w:val="none" w:sz="0" w:space="0" w:color="auto"/>
                                                                            <w:left w:val="none" w:sz="0" w:space="0" w:color="auto"/>
                                                                            <w:bottom w:val="none" w:sz="0" w:space="0" w:color="auto"/>
                                                                            <w:right w:val="none" w:sz="0" w:space="0" w:color="auto"/>
                                                                          </w:divBdr>
                                                                        </w:div>
                                                                        <w:div w:id="237788678">
                                                                          <w:marLeft w:val="0"/>
                                                                          <w:marRight w:val="0"/>
                                                                          <w:marTop w:val="0"/>
                                                                          <w:marBottom w:val="0"/>
                                                                          <w:divBdr>
                                                                            <w:top w:val="none" w:sz="0" w:space="0" w:color="auto"/>
                                                                            <w:left w:val="none" w:sz="0" w:space="0" w:color="auto"/>
                                                                            <w:bottom w:val="none" w:sz="0" w:space="0" w:color="auto"/>
                                                                            <w:right w:val="none" w:sz="0" w:space="0" w:color="auto"/>
                                                                          </w:divBdr>
                                                                        </w:div>
                                                                        <w:div w:id="239028189">
                                                                          <w:marLeft w:val="0"/>
                                                                          <w:marRight w:val="0"/>
                                                                          <w:marTop w:val="0"/>
                                                                          <w:marBottom w:val="0"/>
                                                                          <w:divBdr>
                                                                            <w:top w:val="none" w:sz="0" w:space="0" w:color="auto"/>
                                                                            <w:left w:val="none" w:sz="0" w:space="0" w:color="auto"/>
                                                                            <w:bottom w:val="none" w:sz="0" w:space="0" w:color="auto"/>
                                                                            <w:right w:val="none" w:sz="0" w:space="0" w:color="auto"/>
                                                                          </w:divBdr>
                                                                        </w:div>
                                                                        <w:div w:id="283120256">
                                                                          <w:marLeft w:val="0"/>
                                                                          <w:marRight w:val="0"/>
                                                                          <w:marTop w:val="0"/>
                                                                          <w:marBottom w:val="0"/>
                                                                          <w:divBdr>
                                                                            <w:top w:val="none" w:sz="0" w:space="0" w:color="auto"/>
                                                                            <w:left w:val="none" w:sz="0" w:space="0" w:color="auto"/>
                                                                            <w:bottom w:val="none" w:sz="0" w:space="0" w:color="auto"/>
                                                                            <w:right w:val="none" w:sz="0" w:space="0" w:color="auto"/>
                                                                          </w:divBdr>
                                                                        </w:div>
                                                                        <w:div w:id="285086254">
                                                                          <w:marLeft w:val="0"/>
                                                                          <w:marRight w:val="0"/>
                                                                          <w:marTop w:val="0"/>
                                                                          <w:marBottom w:val="0"/>
                                                                          <w:divBdr>
                                                                            <w:top w:val="none" w:sz="0" w:space="0" w:color="auto"/>
                                                                            <w:left w:val="none" w:sz="0" w:space="0" w:color="auto"/>
                                                                            <w:bottom w:val="none" w:sz="0" w:space="0" w:color="auto"/>
                                                                            <w:right w:val="none" w:sz="0" w:space="0" w:color="auto"/>
                                                                          </w:divBdr>
                                                                        </w:div>
                                                                        <w:div w:id="315692191">
                                                                          <w:marLeft w:val="0"/>
                                                                          <w:marRight w:val="0"/>
                                                                          <w:marTop w:val="0"/>
                                                                          <w:marBottom w:val="0"/>
                                                                          <w:divBdr>
                                                                            <w:top w:val="none" w:sz="0" w:space="0" w:color="auto"/>
                                                                            <w:left w:val="none" w:sz="0" w:space="0" w:color="auto"/>
                                                                            <w:bottom w:val="none" w:sz="0" w:space="0" w:color="auto"/>
                                                                            <w:right w:val="none" w:sz="0" w:space="0" w:color="auto"/>
                                                                          </w:divBdr>
                                                                        </w:div>
                                                                        <w:div w:id="323164204">
                                                                          <w:marLeft w:val="0"/>
                                                                          <w:marRight w:val="0"/>
                                                                          <w:marTop w:val="0"/>
                                                                          <w:marBottom w:val="0"/>
                                                                          <w:divBdr>
                                                                            <w:top w:val="none" w:sz="0" w:space="0" w:color="auto"/>
                                                                            <w:left w:val="none" w:sz="0" w:space="0" w:color="auto"/>
                                                                            <w:bottom w:val="none" w:sz="0" w:space="0" w:color="auto"/>
                                                                            <w:right w:val="none" w:sz="0" w:space="0" w:color="auto"/>
                                                                          </w:divBdr>
                                                                        </w:div>
                                                                        <w:div w:id="333923267">
                                                                          <w:marLeft w:val="0"/>
                                                                          <w:marRight w:val="0"/>
                                                                          <w:marTop w:val="0"/>
                                                                          <w:marBottom w:val="0"/>
                                                                          <w:divBdr>
                                                                            <w:top w:val="none" w:sz="0" w:space="0" w:color="auto"/>
                                                                            <w:left w:val="none" w:sz="0" w:space="0" w:color="auto"/>
                                                                            <w:bottom w:val="none" w:sz="0" w:space="0" w:color="auto"/>
                                                                            <w:right w:val="none" w:sz="0" w:space="0" w:color="auto"/>
                                                                          </w:divBdr>
                                                                        </w:div>
                                                                        <w:div w:id="399325145">
                                                                          <w:marLeft w:val="0"/>
                                                                          <w:marRight w:val="0"/>
                                                                          <w:marTop w:val="0"/>
                                                                          <w:marBottom w:val="0"/>
                                                                          <w:divBdr>
                                                                            <w:top w:val="none" w:sz="0" w:space="0" w:color="auto"/>
                                                                            <w:left w:val="none" w:sz="0" w:space="0" w:color="auto"/>
                                                                            <w:bottom w:val="none" w:sz="0" w:space="0" w:color="auto"/>
                                                                            <w:right w:val="none" w:sz="0" w:space="0" w:color="auto"/>
                                                                          </w:divBdr>
                                                                        </w:div>
                                                                        <w:div w:id="431508167">
                                                                          <w:marLeft w:val="0"/>
                                                                          <w:marRight w:val="0"/>
                                                                          <w:marTop w:val="0"/>
                                                                          <w:marBottom w:val="0"/>
                                                                          <w:divBdr>
                                                                            <w:top w:val="none" w:sz="0" w:space="0" w:color="auto"/>
                                                                            <w:left w:val="none" w:sz="0" w:space="0" w:color="auto"/>
                                                                            <w:bottom w:val="none" w:sz="0" w:space="0" w:color="auto"/>
                                                                            <w:right w:val="none" w:sz="0" w:space="0" w:color="auto"/>
                                                                          </w:divBdr>
                                                                        </w:div>
                                                                        <w:div w:id="441850856">
                                                                          <w:marLeft w:val="0"/>
                                                                          <w:marRight w:val="0"/>
                                                                          <w:marTop w:val="0"/>
                                                                          <w:marBottom w:val="0"/>
                                                                          <w:divBdr>
                                                                            <w:top w:val="none" w:sz="0" w:space="0" w:color="auto"/>
                                                                            <w:left w:val="none" w:sz="0" w:space="0" w:color="auto"/>
                                                                            <w:bottom w:val="none" w:sz="0" w:space="0" w:color="auto"/>
                                                                            <w:right w:val="none" w:sz="0" w:space="0" w:color="auto"/>
                                                                          </w:divBdr>
                                                                        </w:div>
                                                                        <w:div w:id="462894589">
                                                                          <w:marLeft w:val="0"/>
                                                                          <w:marRight w:val="0"/>
                                                                          <w:marTop w:val="0"/>
                                                                          <w:marBottom w:val="0"/>
                                                                          <w:divBdr>
                                                                            <w:top w:val="none" w:sz="0" w:space="0" w:color="auto"/>
                                                                            <w:left w:val="none" w:sz="0" w:space="0" w:color="auto"/>
                                                                            <w:bottom w:val="none" w:sz="0" w:space="0" w:color="auto"/>
                                                                            <w:right w:val="none" w:sz="0" w:space="0" w:color="auto"/>
                                                                          </w:divBdr>
                                                                        </w:div>
                                                                        <w:div w:id="471598759">
                                                                          <w:marLeft w:val="0"/>
                                                                          <w:marRight w:val="0"/>
                                                                          <w:marTop w:val="0"/>
                                                                          <w:marBottom w:val="0"/>
                                                                          <w:divBdr>
                                                                            <w:top w:val="none" w:sz="0" w:space="0" w:color="auto"/>
                                                                            <w:left w:val="none" w:sz="0" w:space="0" w:color="auto"/>
                                                                            <w:bottom w:val="none" w:sz="0" w:space="0" w:color="auto"/>
                                                                            <w:right w:val="none" w:sz="0" w:space="0" w:color="auto"/>
                                                                          </w:divBdr>
                                                                        </w:div>
                                                                        <w:div w:id="512306967">
                                                                          <w:marLeft w:val="0"/>
                                                                          <w:marRight w:val="0"/>
                                                                          <w:marTop w:val="0"/>
                                                                          <w:marBottom w:val="0"/>
                                                                          <w:divBdr>
                                                                            <w:top w:val="none" w:sz="0" w:space="0" w:color="auto"/>
                                                                            <w:left w:val="none" w:sz="0" w:space="0" w:color="auto"/>
                                                                            <w:bottom w:val="none" w:sz="0" w:space="0" w:color="auto"/>
                                                                            <w:right w:val="none" w:sz="0" w:space="0" w:color="auto"/>
                                                                          </w:divBdr>
                                                                        </w:div>
                                                                        <w:div w:id="549608269">
                                                                          <w:marLeft w:val="0"/>
                                                                          <w:marRight w:val="0"/>
                                                                          <w:marTop w:val="0"/>
                                                                          <w:marBottom w:val="0"/>
                                                                          <w:divBdr>
                                                                            <w:top w:val="none" w:sz="0" w:space="0" w:color="auto"/>
                                                                            <w:left w:val="none" w:sz="0" w:space="0" w:color="auto"/>
                                                                            <w:bottom w:val="none" w:sz="0" w:space="0" w:color="auto"/>
                                                                            <w:right w:val="none" w:sz="0" w:space="0" w:color="auto"/>
                                                                          </w:divBdr>
                                                                        </w:div>
                                                                        <w:div w:id="549682614">
                                                                          <w:marLeft w:val="0"/>
                                                                          <w:marRight w:val="0"/>
                                                                          <w:marTop w:val="0"/>
                                                                          <w:marBottom w:val="0"/>
                                                                          <w:divBdr>
                                                                            <w:top w:val="none" w:sz="0" w:space="0" w:color="auto"/>
                                                                            <w:left w:val="none" w:sz="0" w:space="0" w:color="auto"/>
                                                                            <w:bottom w:val="none" w:sz="0" w:space="0" w:color="auto"/>
                                                                            <w:right w:val="none" w:sz="0" w:space="0" w:color="auto"/>
                                                                          </w:divBdr>
                                                                        </w:div>
                                                                        <w:div w:id="549730591">
                                                                          <w:marLeft w:val="0"/>
                                                                          <w:marRight w:val="0"/>
                                                                          <w:marTop w:val="0"/>
                                                                          <w:marBottom w:val="0"/>
                                                                          <w:divBdr>
                                                                            <w:top w:val="none" w:sz="0" w:space="0" w:color="auto"/>
                                                                            <w:left w:val="none" w:sz="0" w:space="0" w:color="auto"/>
                                                                            <w:bottom w:val="none" w:sz="0" w:space="0" w:color="auto"/>
                                                                            <w:right w:val="none" w:sz="0" w:space="0" w:color="auto"/>
                                                                          </w:divBdr>
                                                                        </w:div>
                                                                        <w:div w:id="551385034">
                                                                          <w:marLeft w:val="0"/>
                                                                          <w:marRight w:val="0"/>
                                                                          <w:marTop w:val="0"/>
                                                                          <w:marBottom w:val="0"/>
                                                                          <w:divBdr>
                                                                            <w:top w:val="none" w:sz="0" w:space="0" w:color="auto"/>
                                                                            <w:left w:val="none" w:sz="0" w:space="0" w:color="auto"/>
                                                                            <w:bottom w:val="none" w:sz="0" w:space="0" w:color="auto"/>
                                                                            <w:right w:val="none" w:sz="0" w:space="0" w:color="auto"/>
                                                                          </w:divBdr>
                                                                        </w:div>
                                                                        <w:div w:id="636421309">
                                                                          <w:marLeft w:val="0"/>
                                                                          <w:marRight w:val="0"/>
                                                                          <w:marTop w:val="0"/>
                                                                          <w:marBottom w:val="0"/>
                                                                          <w:divBdr>
                                                                            <w:top w:val="none" w:sz="0" w:space="0" w:color="auto"/>
                                                                            <w:left w:val="none" w:sz="0" w:space="0" w:color="auto"/>
                                                                            <w:bottom w:val="none" w:sz="0" w:space="0" w:color="auto"/>
                                                                            <w:right w:val="none" w:sz="0" w:space="0" w:color="auto"/>
                                                                          </w:divBdr>
                                                                        </w:div>
                                                                        <w:div w:id="655645921">
                                                                          <w:marLeft w:val="0"/>
                                                                          <w:marRight w:val="0"/>
                                                                          <w:marTop w:val="0"/>
                                                                          <w:marBottom w:val="0"/>
                                                                          <w:divBdr>
                                                                            <w:top w:val="none" w:sz="0" w:space="0" w:color="auto"/>
                                                                            <w:left w:val="none" w:sz="0" w:space="0" w:color="auto"/>
                                                                            <w:bottom w:val="none" w:sz="0" w:space="0" w:color="auto"/>
                                                                            <w:right w:val="none" w:sz="0" w:space="0" w:color="auto"/>
                                                                          </w:divBdr>
                                                                        </w:div>
                                                                        <w:div w:id="660356872">
                                                                          <w:marLeft w:val="0"/>
                                                                          <w:marRight w:val="0"/>
                                                                          <w:marTop w:val="0"/>
                                                                          <w:marBottom w:val="0"/>
                                                                          <w:divBdr>
                                                                            <w:top w:val="none" w:sz="0" w:space="0" w:color="auto"/>
                                                                            <w:left w:val="none" w:sz="0" w:space="0" w:color="auto"/>
                                                                            <w:bottom w:val="none" w:sz="0" w:space="0" w:color="auto"/>
                                                                            <w:right w:val="none" w:sz="0" w:space="0" w:color="auto"/>
                                                                          </w:divBdr>
                                                                        </w:div>
                                                                        <w:div w:id="679087821">
                                                                          <w:marLeft w:val="0"/>
                                                                          <w:marRight w:val="0"/>
                                                                          <w:marTop w:val="0"/>
                                                                          <w:marBottom w:val="0"/>
                                                                          <w:divBdr>
                                                                            <w:top w:val="none" w:sz="0" w:space="0" w:color="auto"/>
                                                                            <w:left w:val="none" w:sz="0" w:space="0" w:color="auto"/>
                                                                            <w:bottom w:val="none" w:sz="0" w:space="0" w:color="auto"/>
                                                                            <w:right w:val="none" w:sz="0" w:space="0" w:color="auto"/>
                                                                          </w:divBdr>
                                                                        </w:div>
                                                                        <w:div w:id="696010268">
                                                                          <w:marLeft w:val="0"/>
                                                                          <w:marRight w:val="0"/>
                                                                          <w:marTop w:val="0"/>
                                                                          <w:marBottom w:val="0"/>
                                                                          <w:divBdr>
                                                                            <w:top w:val="none" w:sz="0" w:space="0" w:color="auto"/>
                                                                            <w:left w:val="none" w:sz="0" w:space="0" w:color="auto"/>
                                                                            <w:bottom w:val="none" w:sz="0" w:space="0" w:color="auto"/>
                                                                            <w:right w:val="none" w:sz="0" w:space="0" w:color="auto"/>
                                                                          </w:divBdr>
                                                                        </w:div>
                                                                        <w:div w:id="715082956">
                                                                          <w:marLeft w:val="0"/>
                                                                          <w:marRight w:val="0"/>
                                                                          <w:marTop w:val="0"/>
                                                                          <w:marBottom w:val="0"/>
                                                                          <w:divBdr>
                                                                            <w:top w:val="none" w:sz="0" w:space="0" w:color="auto"/>
                                                                            <w:left w:val="none" w:sz="0" w:space="0" w:color="auto"/>
                                                                            <w:bottom w:val="none" w:sz="0" w:space="0" w:color="auto"/>
                                                                            <w:right w:val="none" w:sz="0" w:space="0" w:color="auto"/>
                                                                          </w:divBdr>
                                                                        </w:div>
                                                                        <w:div w:id="727151586">
                                                                          <w:marLeft w:val="0"/>
                                                                          <w:marRight w:val="0"/>
                                                                          <w:marTop w:val="0"/>
                                                                          <w:marBottom w:val="0"/>
                                                                          <w:divBdr>
                                                                            <w:top w:val="none" w:sz="0" w:space="0" w:color="auto"/>
                                                                            <w:left w:val="none" w:sz="0" w:space="0" w:color="auto"/>
                                                                            <w:bottom w:val="none" w:sz="0" w:space="0" w:color="auto"/>
                                                                            <w:right w:val="none" w:sz="0" w:space="0" w:color="auto"/>
                                                                          </w:divBdr>
                                                                        </w:div>
                                                                        <w:div w:id="733550947">
                                                                          <w:marLeft w:val="0"/>
                                                                          <w:marRight w:val="0"/>
                                                                          <w:marTop w:val="0"/>
                                                                          <w:marBottom w:val="0"/>
                                                                          <w:divBdr>
                                                                            <w:top w:val="none" w:sz="0" w:space="0" w:color="auto"/>
                                                                            <w:left w:val="none" w:sz="0" w:space="0" w:color="auto"/>
                                                                            <w:bottom w:val="none" w:sz="0" w:space="0" w:color="auto"/>
                                                                            <w:right w:val="none" w:sz="0" w:space="0" w:color="auto"/>
                                                                          </w:divBdr>
                                                                        </w:div>
                                                                        <w:div w:id="737678934">
                                                                          <w:marLeft w:val="0"/>
                                                                          <w:marRight w:val="0"/>
                                                                          <w:marTop w:val="0"/>
                                                                          <w:marBottom w:val="0"/>
                                                                          <w:divBdr>
                                                                            <w:top w:val="none" w:sz="0" w:space="0" w:color="auto"/>
                                                                            <w:left w:val="none" w:sz="0" w:space="0" w:color="auto"/>
                                                                            <w:bottom w:val="none" w:sz="0" w:space="0" w:color="auto"/>
                                                                            <w:right w:val="none" w:sz="0" w:space="0" w:color="auto"/>
                                                                          </w:divBdr>
                                                                        </w:div>
                                                                        <w:div w:id="749691447">
                                                                          <w:marLeft w:val="0"/>
                                                                          <w:marRight w:val="0"/>
                                                                          <w:marTop w:val="0"/>
                                                                          <w:marBottom w:val="0"/>
                                                                          <w:divBdr>
                                                                            <w:top w:val="none" w:sz="0" w:space="0" w:color="auto"/>
                                                                            <w:left w:val="none" w:sz="0" w:space="0" w:color="auto"/>
                                                                            <w:bottom w:val="none" w:sz="0" w:space="0" w:color="auto"/>
                                                                            <w:right w:val="none" w:sz="0" w:space="0" w:color="auto"/>
                                                                          </w:divBdr>
                                                                        </w:div>
                                                                        <w:div w:id="750858524">
                                                                          <w:marLeft w:val="0"/>
                                                                          <w:marRight w:val="0"/>
                                                                          <w:marTop w:val="0"/>
                                                                          <w:marBottom w:val="0"/>
                                                                          <w:divBdr>
                                                                            <w:top w:val="none" w:sz="0" w:space="0" w:color="auto"/>
                                                                            <w:left w:val="none" w:sz="0" w:space="0" w:color="auto"/>
                                                                            <w:bottom w:val="none" w:sz="0" w:space="0" w:color="auto"/>
                                                                            <w:right w:val="none" w:sz="0" w:space="0" w:color="auto"/>
                                                                          </w:divBdr>
                                                                        </w:div>
                                                                        <w:div w:id="755172327">
                                                                          <w:marLeft w:val="0"/>
                                                                          <w:marRight w:val="0"/>
                                                                          <w:marTop w:val="0"/>
                                                                          <w:marBottom w:val="0"/>
                                                                          <w:divBdr>
                                                                            <w:top w:val="none" w:sz="0" w:space="0" w:color="auto"/>
                                                                            <w:left w:val="none" w:sz="0" w:space="0" w:color="auto"/>
                                                                            <w:bottom w:val="none" w:sz="0" w:space="0" w:color="auto"/>
                                                                            <w:right w:val="none" w:sz="0" w:space="0" w:color="auto"/>
                                                                          </w:divBdr>
                                                                        </w:div>
                                                                        <w:div w:id="830370147">
                                                                          <w:marLeft w:val="0"/>
                                                                          <w:marRight w:val="0"/>
                                                                          <w:marTop w:val="0"/>
                                                                          <w:marBottom w:val="0"/>
                                                                          <w:divBdr>
                                                                            <w:top w:val="none" w:sz="0" w:space="0" w:color="auto"/>
                                                                            <w:left w:val="none" w:sz="0" w:space="0" w:color="auto"/>
                                                                            <w:bottom w:val="none" w:sz="0" w:space="0" w:color="auto"/>
                                                                            <w:right w:val="none" w:sz="0" w:space="0" w:color="auto"/>
                                                                          </w:divBdr>
                                                                        </w:div>
                                                                        <w:div w:id="901062452">
                                                                          <w:marLeft w:val="0"/>
                                                                          <w:marRight w:val="0"/>
                                                                          <w:marTop w:val="0"/>
                                                                          <w:marBottom w:val="0"/>
                                                                          <w:divBdr>
                                                                            <w:top w:val="none" w:sz="0" w:space="0" w:color="auto"/>
                                                                            <w:left w:val="none" w:sz="0" w:space="0" w:color="auto"/>
                                                                            <w:bottom w:val="none" w:sz="0" w:space="0" w:color="auto"/>
                                                                            <w:right w:val="none" w:sz="0" w:space="0" w:color="auto"/>
                                                                          </w:divBdr>
                                                                        </w:div>
                                                                        <w:div w:id="904216740">
                                                                          <w:marLeft w:val="0"/>
                                                                          <w:marRight w:val="0"/>
                                                                          <w:marTop w:val="0"/>
                                                                          <w:marBottom w:val="0"/>
                                                                          <w:divBdr>
                                                                            <w:top w:val="none" w:sz="0" w:space="0" w:color="auto"/>
                                                                            <w:left w:val="none" w:sz="0" w:space="0" w:color="auto"/>
                                                                            <w:bottom w:val="none" w:sz="0" w:space="0" w:color="auto"/>
                                                                            <w:right w:val="none" w:sz="0" w:space="0" w:color="auto"/>
                                                                          </w:divBdr>
                                                                        </w:div>
                                                                        <w:div w:id="911737867">
                                                                          <w:marLeft w:val="0"/>
                                                                          <w:marRight w:val="0"/>
                                                                          <w:marTop w:val="0"/>
                                                                          <w:marBottom w:val="0"/>
                                                                          <w:divBdr>
                                                                            <w:top w:val="none" w:sz="0" w:space="0" w:color="auto"/>
                                                                            <w:left w:val="none" w:sz="0" w:space="0" w:color="auto"/>
                                                                            <w:bottom w:val="none" w:sz="0" w:space="0" w:color="auto"/>
                                                                            <w:right w:val="none" w:sz="0" w:space="0" w:color="auto"/>
                                                                          </w:divBdr>
                                                                        </w:div>
                                                                        <w:div w:id="942227452">
                                                                          <w:marLeft w:val="0"/>
                                                                          <w:marRight w:val="0"/>
                                                                          <w:marTop w:val="0"/>
                                                                          <w:marBottom w:val="0"/>
                                                                          <w:divBdr>
                                                                            <w:top w:val="none" w:sz="0" w:space="0" w:color="auto"/>
                                                                            <w:left w:val="none" w:sz="0" w:space="0" w:color="auto"/>
                                                                            <w:bottom w:val="none" w:sz="0" w:space="0" w:color="auto"/>
                                                                            <w:right w:val="none" w:sz="0" w:space="0" w:color="auto"/>
                                                                          </w:divBdr>
                                                                        </w:div>
                                                                        <w:div w:id="959998520">
                                                                          <w:marLeft w:val="0"/>
                                                                          <w:marRight w:val="0"/>
                                                                          <w:marTop w:val="0"/>
                                                                          <w:marBottom w:val="0"/>
                                                                          <w:divBdr>
                                                                            <w:top w:val="none" w:sz="0" w:space="0" w:color="auto"/>
                                                                            <w:left w:val="none" w:sz="0" w:space="0" w:color="auto"/>
                                                                            <w:bottom w:val="none" w:sz="0" w:space="0" w:color="auto"/>
                                                                            <w:right w:val="none" w:sz="0" w:space="0" w:color="auto"/>
                                                                          </w:divBdr>
                                                                        </w:div>
                                                                        <w:div w:id="971129251">
                                                                          <w:marLeft w:val="0"/>
                                                                          <w:marRight w:val="0"/>
                                                                          <w:marTop w:val="0"/>
                                                                          <w:marBottom w:val="0"/>
                                                                          <w:divBdr>
                                                                            <w:top w:val="none" w:sz="0" w:space="0" w:color="auto"/>
                                                                            <w:left w:val="none" w:sz="0" w:space="0" w:color="auto"/>
                                                                            <w:bottom w:val="none" w:sz="0" w:space="0" w:color="auto"/>
                                                                            <w:right w:val="none" w:sz="0" w:space="0" w:color="auto"/>
                                                                          </w:divBdr>
                                                                        </w:div>
                                                                        <w:div w:id="977493509">
                                                                          <w:marLeft w:val="0"/>
                                                                          <w:marRight w:val="0"/>
                                                                          <w:marTop w:val="0"/>
                                                                          <w:marBottom w:val="0"/>
                                                                          <w:divBdr>
                                                                            <w:top w:val="none" w:sz="0" w:space="0" w:color="auto"/>
                                                                            <w:left w:val="none" w:sz="0" w:space="0" w:color="auto"/>
                                                                            <w:bottom w:val="none" w:sz="0" w:space="0" w:color="auto"/>
                                                                            <w:right w:val="none" w:sz="0" w:space="0" w:color="auto"/>
                                                                          </w:divBdr>
                                                                        </w:div>
                                                                        <w:div w:id="1028607538">
                                                                          <w:marLeft w:val="0"/>
                                                                          <w:marRight w:val="0"/>
                                                                          <w:marTop w:val="0"/>
                                                                          <w:marBottom w:val="0"/>
                                                                          <w:divBdr>
                                                                            <w:top w:val="none" w:sz="0" w:space="0" w:color="auto"/>
                                                                            <w:left w:val="none" w:sz="0" w:space="0" w:color="auto"/>
                                                                            <w:bottom w:val="none" w:sz="0" w:space="0" w:color="auto"/>
                                                                            <w:right w:val="none" w:sz="0" w:space="0" w:color="auto"/>
                                                                          </w:divBdr>
                                                                        </w:div>
                                                                        <w:div w:id="1039748120">
                                                                          <w:marLeft w:val="0"/>
                                                                          <w:marRight w:val="0"/>
                                                                          <w:marTop w:val="0"/>
                                                                          <w:marBottom w:val="0"/>
                                                                          <w:divBdr>
                                                                            <w:top w:val="none" w:sz="0" w:space="0" w:color="auto"/>
                                                                            <w:left w:val="none" w:sz="0" w:space="0" w:color="auto"/>
                                                                            <w:bottom w:val="none" w:sz="0" w:space="0" w:color="auto"/>
                                                                            <w:right w:val="none" w:sz="0" w:space="0" w:color="auto"/>
                                                                          </w:divBdr>
                                                                        </w:div>
                                                                        <w:div w:id="1056048244">
                                                                          <w:marLeft w:val="0"/>
                                                                          <w:marRight w:val="0"/>
                                                                          <w:marTop w:val="0"/>
                                                                          <w:marBottom w:val="0"/>
                                                                          <w:divBdr>
                                                                            <w:top w:val="none" w:sz="0" w:space="0" w:color="auto"/>
                                                                            <w:left w:val="none" w:sz="0" w:space="0" w:color="auto"/>
                                                                            <w:bottom w:val="none" w:sz="0" w:space="0" w:color="auto"/>
                                                                            <w:right w:val="none" w:sz="0" w:space="0" w:color="auto"/>
                                                                          </w:divBdr>
                                                                        </w:div>
                                                                        <w:div w:id="1056969384">
                                                                          <w:marLeft w:val="0"/>
                                                                          <w:marRight w:val="0"/>
                                                                          <w:marTop w:val="0"/>
                                                                          <w:marBottom w:val="0"/>
                                                                          <w:divBdr>
                                                                            <w:top w:val="none" w:sz="0" w:space="0" w:color="auto"/>
                                                                            <w:left w:val="none" w:sz="0" w:space="0" w:color="auto"/>
                                                                            <w:bottom w:val="none" w:sz="0" w:space="0" w:color="auto"/>
                                                                            <w:right w:val="none" w:sz="0" w:space="0" w:color="auto"/>
                                                                          </w:divBdr>
                                                                        </w:div>
                                                                        <w:div w:id="1067191610">
                                                                          <w:marLeft w:val="0"/>
                                                                          <w:marRight w:val="0"/>
                                                                          <w:marTop w:val="0"/>
                                                                          <w:marBottom w:val="0"/>
                                                                          <w:divBdr>
                                                                            <w:top w:val="none" w:sz="0" w:space="0" w:color="auto"/>
                                                                            <w:left w:val="none" w:sz="0" w:space="0" w:color="auto"/>
                                                                            <w:bottom w:val="none" w:sz="0" w:space="0" w:color="auto"/>
                                                                            <w:right w:val="none" w:sz="0" w:space="0" w:color="auto"/>
                                                                          </w:divBdr>
                                                                        </w:div>
                                                                        <w:div w:id="1072047275">
                                                                          <w:marLeft w:val="0"/>
                                                                          <w:marRight w:val="0"/>
                                                                          <w:marTop w:val="0"/>
                                                                          <w:marBottom w:val="0"/>
                                                                          <w:divBdr>
                                                                            <w:top w:val="none" w:sz="0" w:space="0" w:color="auto"/>
                                                                            <w:left w:val="none" w:sz="0" w:space="0" w:color="auto"/>
                                                                            <w:bottom w:val="none" w:sz="0" w:space="0" w:color="auto"/>
                                                                            <w:right w:val="none" w:sz="0" w:space="0" w:color="auto"/>
                                                                          </w:divBdr>
                                                                        </w:div>
                                                                        <w:div w:id="1080567134">
                                                                          <w:marLeft w:val="0"/>
                                                                          <w:marRight w:val="0"/>
                                                                          <w:marTop w:val="0"/>
                                                                          <w:marBottom w:val="0"/>
                                                                          <w:divBdr>
                                                                            <w:top w:val="none" w:sz="0" w:space="0" w:color="auto"/>
                                                                            <w:left w:val="none" w:sz="0" w:space="0" w:color="auto"/>
                                                                            <w:bottom w:val="none" w:sz="0" w:space="0" w:color="auto"/>
                                                                            <w:right w:val="none" w:sz="0" w:space="0" w:color="auto"/>
                                                                          </w:divBdr>
                                                                        </w:div>
                                                                        <w:div w:id="1089428120">
                                                                          <w:marLeft w:val="0"/>
                                                                          <w:marRight w:val="0"/>
                                                                          <w:marTop w:val="0"/>
                                                                          <w:marBottom w:val="0"/>
                                                                          <w:divBdr>
                                                                            <w:top w:val="none" w:sz="0" w:space="0" w:color="auto"/>
                                                                            <w:left w:val="none" w:sz="0" w:space="0" w:color="auto"/>
                                                                            <w:bottom w:val="none" w:sz="0" w:space="0" w:color="auto"/>
                                                                            <w:right w:val="none" w:sz="0" w:space="0" w:color="auto"/>
                                                                          </w:divBdr>
                                                                        </w:div>
                                                                        <w:div w:id="1099372590">
                                                                          <w:marLeft w:val="0"/>
                                                                          <w:marRight w:val="0"/>
                                                                          <w:marTop w:val="0"/>
                                                                          <w:marBottom w:val="0"/>
                                                                          <w:divBdr>
                                                                            <w:top w:val="none" w:sz="0" w:space="0" w:color="auto"/>
                                                                            <w:left w:val="none" w:sz="0" w:space="0" w:color="auto"/>
                                                                            <w:bottom w:val="none" w:sz="0" w:space="0" w:color="auto"/>
                                                                            <w:right w:val="none" w:sz="0" w:space="0" w:color="auto"/>
                                                                          </w:divBdr>
                                                                        </w:div>
                                                                        <w:div w:id="1111511395">
                                                                          <w:marLeft w:val="0"/>
                                                                          <w:marRight w:val="0"/>
                                                                          <w:marTop w:val="0"/>
                                                                          <w:marBottom w:val="0"/>
                                                                          <w:divBdr>
                                                                            <w:top w:val="none" w:sz="0" w:space="0" w:color="auto"/>
                                                                            <w:left w:val="none" w:sz="0" w:space="0" w:color="auto"/>
                                                                            <w:bottom w:val="none" w:sz="0" w:space="0" w:color="auto"/>
                                                                            <w:right w:val="none" w:sz="0" w:space="0" w:color="auto"/>
                                                                          </w:divBdr>
                                                                        </w:div>
                                                                        <w:div w:id="1117021609">
                                                                          <w:marLeft w:val="0"/>
                                                                          <w:marRight w:val="0"/>
                                                                          <w:marTop w:val="0"/>
                                                                          <w:marBottom w:val="0"/>
                                                                          <w:divBdr>
                                                                            <w:top w:val="none" w:sz="0" w:space="0" w:color="auto"/>
                                                                            <w:left w:val="none" w:sz="0" w:space="0" w:color="auto"/>
                                                                            <w:bottom w:val="none" w:sz="0" w:space="0" w:color="auto"/>
                                                                            <w:right w:val="none" w:sz="0" w:space="0" w:color="auto"/>
                                                                          </w:divBdr>
                                                                        </w:div>
                                                                        <w:div w:id="1132208752">
                                                                          <w:marLeft w:val="0"/>
                                                                          <w:marRight w:val="0"/>
                                                                          <w:marTop w:val="0"/>
                                                                          <w:marBottom w:val="0"/>
                                                                          <w:divBdr>
                                                                            <w:top w:val="none" w:sz="0" w:space="0" w:color="auto"/>
                                                                            <w:left w:val="none" w:sz="0" w:space="0" w:color="auto"/>
                                                                            <w:bottom w:val="none" w:sz="0" w:space="0" w:color="auto"/>
                                                                            <w:right w:val="none" w:sz="0" w:space="0" w:color="auto"/>
                                                                          </w:divBdr>
                                                                        </w:div>
                                                                        <w:div w:id="1137600377">
                                                                          <w:marLeft w:val="0"/>
                                                                          <w:marRight w:val="0"/>
                                                                          <w:marTop w:val="0"/>
                                                                          <w:marBottom w:val="0"/>
                                                                          <w:divBdr>
                                                                            <w:top w:val="none" w:sz="0" w:space="0" w:color="auto"/>
                                                                            <w:left w:val="none" w:sz="0" w:space="0" w:color="auto"/>
                                                                            <w:bottom w:val="none" w:sz="0" w:space="0" w:color="auto"/>
                                                                            <w:right w:val="none" w:sz="0" w:space="0" w:color="auto"/>
                                                                          </w:divBdr>
                                                                        </w:div>
                                                                        <w:div w:id="1142233328">
                                                                          <w:marLeft w:val="0"/>
                                                                          <w:marRight w:val="0"/>
                                                                          <w:marTop w:val="0"/>
                                                                          <w:marBottom w:val="0"/>
                                                                          <w:divBdr>
                                                                            <w:top w:val="none" w:sz="0" w:space="0" w:color="auto"/>
                                                                            <w:left w:val="none" w:sz="0" w:space="0" w:color="auto"/>
                                                                            <w:bottom w:val="none" w:sz="0" w:space="0" w:color="auto"/>
                                                                            <w:right w:val="none" w:sz="0" w:space="0" w:color="auto"/>
                                                                          </w:divBdr>
                                                                        </w:div>
                                                                        <w:div w:id="1171486413">
                                                                          <w:marLeft w:val="0"/>
                                                                          <w:marRight w:val="0"/>
                                                                          <w:marTop w:val="0"/>
                                                                          <w:marBottom w:val="0"/>
                                                                          <w:divBdr>
                                                                            <w:top w:val="none" w:sz="0" w:space="0" w:color="auto"/>
                                                                            <w:left w:val="none" w:sz="0" w:space="0" w:color="auto"/>
                                                                            <w:bottom w:val="none" w:sz="0" w:space="0" w:color="auto"/>
                                                                            <w:right w:val="none" w:sz="0" w:space="0" w:color="auto"/>
                                                                          </w:divBdr>
                                                                        </w:div>
                                                                        <w:div w:id="1199053385">
                                                                          <w:marLeft w:val="0"/>
                                                                          <w:marRight w:val="0"/>
                                                                          <w:marTop w:val="0"/>
                                                                          <w:marBottom w:val="0"/>
                                                                          <w:divBdr>
                                                                            <w:top w:val="none" w:sz="0" w:space="0" w:color="auto"/>
                                                                            <w:left w:val="none" w:sz="0" w:space="0" w:color="auto"/>
                                                                            <w:bottom w:val="none" w:sz="0" w:space="0" w:color="auto"/>
                                                                            <w:right w:val="none" w:sz="0" w:space="0" w:color="auto"/>
                                                                          </w:divBdr>
                                                                        </w:div>
                                                                        <w:div w:id="1199204902">
                                                                          <w:marLeft w:val="0"/>
                                                                          <w:marRight w:val="0"/>
                                                                          <w:marTop w:val="0"/>
                                                                          <w:marBottom w:val="0"/>
                                                                          <w:divBdr>
                                                                            <w:top w:val="none" w:sz="0" w:space="0" w:color="auto"/>
                                                                            <w:left w:val="none" w:sz="0" w:space="0" w:color="auto"/>
                                                                            <w:bottom w:val="none" w:sz="0" w:space="0" w:color="auto"/>
                                                                            <w:right w:val="none" w:sz="0" w:space="0" w:color="auto"/>
                                                                          </w:divBdr>
                                                                        </w:div>
                                                                        <w:div w:id="1206482728">
                                                                          <w:marLeft w:val="0"/>
                                                                          <w:marRight w:val="0"/>
                                                                          <w:marTop w:val="0"/>
                                                                          <w:marBottom w:val="0"/>
                                                                          <w:divBdr>
                                                                            <w:top w:val="none" w:sz="0" w:space="0" w:color="auto"/>
                                                                            <w:left w:val="none" w:sz="0" w:space="0" w:color="auto"/>
                                                                            <w:bottom w:val="none" w:sz="0" w:space="0" w:color="auto"/>
                                                                            <w:right w:val="none" w:sz="0" w:space="0" w:color="auto"/>
                                                                          </w:divBdr>
                                                                        </w:div>
                                                                        <w:div w:id="1221792997">
                                                                          <w:marLeft w:val="0"/>
                                                                          <w:marRight w:val="0"/>
                                                                          <w:marTop w:val="0"/>
                                                                          <w:marBottom w:val="0"/>
                                                                          <w:divBdr>
                                                                            <w:top w:val="none" w:sz="0" w:space="0" w:color="auto"/>
                                                                            <w:left w:val="none" w:sz="0" w:space="0" w:color="auto"/>
                                                                            <w:bottom w:val="none" w:sz="0" w:space="0" w:color="auto"/>
                                                                            <w:right w:val="none" w:sz="0" w:space="0" w:color="auto"/>
                                                                          </w:divBdr>
                                                                        </w:div>
                                                                        <w:div w:id="1284115450">
                                                                          <w:marLeft w:val="0"/>
                                                                          <w:marRight w:val="0"/>
                                                                          <w:marTop w:val="0"/>
                                                                          <w:marBottom w:val="0"/>
                                                                          <w:divBdr>
                                                                            <w:top w:val="none" w:sz="0" w:space="0" w:color="auto"/>
                                                                            <w:left w:val="none" w:sz="0" w:space="0" w:color="auto"/>
                                                                            <w:bottom w:val="none" w:sz="0" w:space="0" w:color="auto"/>
                                                                            <w:right w:val="none" w:sz="0" w:space="0" w:color="auto"/>
                                                                          </w:divBdr>
                                                                        </w:div>
                                                                        <w:div w:id="1294209439">
                                                                          <w:marLeft w:val="0"/>
                                                                          <w:marRight w:val="0"/>
                                                                          <w:marTop w:val="0"/>
                                                                          <w:marBottom w:val="0"/>
                                                                          <w:divBdr>
                                                                            <w:top w:val="none" w:sz="0" w:space="0" w:color="auto"/>
                                                                            <w:left w:val="none" w:sz="0" w:space="0" w:color="auto"/>
                                                                            <w:bottom w:val="none" w:sz="0" w:space="0" w:color="auto"/>
                                                                            <w:right w:val="none" w:sz="0" w:space="0" w:color="auto"/>
                                                                          </w:divBdr>
                                                                        </w:div>
                                                                        <w:div w:id="1305431763">
                                                                          <w:marLeft w:val="0"/>
                                                                          <w:marRight w:val="0"/>
                                                                          <w:marTop w:val="0"/>
                                                                          <w:marBottom w:val="0"/>
                                                                          <w:divBdr>
                                                                            <w:top w:val="none" w:sz="0" w:space="0" w:color="auto"/>
                                                                            <w:left w:val="none" w:sz="0" w:space="0" w:color="auto"/>
                                                                            <w:bottom w:val="none" w:sz="0" w:space="0" w:color="auto"/>
                                                                            <w:right w:val="none" w:sz="0" w:space="0" w:color="auto"/>
                                                                          </w:divBdr>
                                                                        </w:div>
                                                                        <w:div w:id="1315067384">
                                                                          <w:marLeft w:val="0"/>
                                                                          <w:marRight w:val="0"/>
                                                                          <w:marTop w:val="0"/>
                                                                          <w:marBottom w:val="0"/>
                                                                          <w:divBdr>
                                                                            <w:top w:val="none" w:sz="0" w:space="0" w:color="auto"/>
                                                                            <w:left w:val="none" w:sz="0" w:space="0" w:color="auto"/>
                                                                            <w:bottom w:val="none" w:sz="0" w:space="0" w:color="auto"/>
                                                                            <w:right w:val="none" w:sz="0" w:space="0" w:color="auto"/>
                                                                          </w:divBdr>
                                                                        </w:div>
                                                                        <w:div w:id="1317109000">
                                                                          <w:marLeft w:val="0"/>
                                                                          <w:marRight w:val="0"/>
                                                                          <w:marTop w:val="0"/>
                                                                          <w:marBottom w:val="0"/>
                                                                          <w:divBdr>
                                                                            <w:top w:val="none" w:sz="0" w:space="0" w:color="auto"/>
                                                                            <w:left w:val="none" w:sz="0" w:space="0" w:color="auto"/>
                                                                            <w:bottom w:val="none" w:sz="0" w:space="0" w:color="auto"/>
                                                                            <w:right w:val="none" w:sz="0" w:space="0" w:color="auto"/>
                                                                          </w:divBdr>
                                                                        </w:div>
                                                                        <w:div w:id="1320235393">
                                                                          <w:marLeft w:val="0"/>
                                                                          <w:marRight w:val="0"/>
                                                                          <w:marTop w:val="0"/>
                                                                          <w:marBottom w:val="0"/>
                                                                          <w:divBdr>
                                                                            <w:top w:val="none" w:sz="0" w:space="0" w:color="auto"/>
                                                                            <w:left w:val="none" w:sz="0" w:space="0" w:color="auto"/>
                                                                            <w:bottom w:val="none" w:sz="0" w:space="0" w:color="auto"/>
                                                                            <w:right w:val="none" w:sz="0" w:space="0" w:color="auto"/>
                                                                          </w:divBdr>
                                                                        </w:div>
                                                                        <w:div w:id="1342004339">
                                                                          <w:marLeft w:val="0"/>
                                                                          <w:marRight w:val="0"/>
                                                                          <w:marTop w:val="0"/>
                                                                          <w:marBottom w:val="0"/>
                                                                          <w:divBdr>
                                                                            <w:top w:val="none" w:sz="0" w:space="0" w:color="auto"/>
                                                                            <w:left w:val="none" w:sz="0" w:space="0" w:color="auto"/>
                                                                            <w:bottom w:val="none" w:sz="0" w:space="0" w:color="auto"/>
                                                                            <w:right w:val="none" w:sz="0" w:space="0" w:color="auto"/>
                                                                          </w:divBdr>
                                                                        </w:div>
                                                                        <w:div w:id="1345474345">
                                                                          <w:marLeft w:val="0"/>
                                                                          <w:marRight w:val="0"/>
                                                                          <w:marTop w:val="0"/>
                                                                          <w:marBottom w:val="0"/>
                                                                          <w:divBdr>
                                                                            <w:top w:val="none" w:sz="0" w:space="0" w:color="auto"/>
                                                                            <w:left w:val="none" w:sz="0" w:space="0" w:color="auto"/>
                                                                            <w:bottom w:val="none" w:sz="0" w:space="0" w:color="auto"/>
                                                                            <w:right w:val="none" w:sz="0" w:space="0" w:color="auto"/>
                                                                          </w:divBdr>
                                                                        </w:div>
                                                                        <w:div w:id="1400245162">
                                                                          <w:marLeft w:val="0"/>
                                                                          <w:marRight w:val="0"/>
                                                                          <w:marTop w:val="0"/>
                                                                          <w:marBottom w:val="0"/>
                                                                          <w:divBdr>
                                                                            <w:top w:val="none" w:sz="0" w:space="0" w:color="auto"/>
                                                                            <w:left w:val="none" w:sz="0" w:space="0" w:color="auto"/>
                                                                            <w:bottom w:val="none" w:sz="0" w:space="0" w:color="auto"/>
                                                                            <w:right w:val="none" w:sz="0" w:space="0" w:color="auto"/>
                                                                          </w:divBdr>
                                                                        </w:div>
                                                                        <w:div w:id="1403260111">
                                                                          <w:marLeft w:val="0"/>
                                                                          <w:marRight w:val="0"/>
                                                                          <w:marTop w:val="0"/>
                                                                          <w:marBottom w:val="0"/>
                                                                          <w:divBdr>
                                                                            <w:top w:val="none" w:sz="0" w:space="0" w:color="auto"/>
                                                                            <w:left w:val="none" w:sz="0" w:space="0" w:color="auto"/>
                                                                            <w:bottom w:val="none" w:sz="0" w:space="0" w:color="auto"/>
                                                                            <w:right w:val="none" w:sz="0" w:space="0" w:color="auto"/>
                                                                          </w:divBdr>
                                                                        </w:div>
                                                                        <w:div w:id="1442841545">
                                                                          <w:marLeft w:val="0"/>
                                                                          <w:marRight w:val="0"/>
                                                                          <w:marTop w:val="0"/>
                                                                          <w:marBottom w:val="0"/>
                                                                          <w:divBdr>
                                                                            <w:top w:val="none" w:sz="0" w:space="0" w:color="auto"/>
                                                                            <w:left w:val="none" w:sz="0" w:space="0" w:color="auto"/>
                                                                            <w:bottom w:val="none" w:sz="0" w:space="0" w:color="auto"/>
                                                                            <w:right w:val="none" w:sz="0" w:space="0" w:color="auto"/>
                                                                          </w:divBdr>
                                                                        </w:div>
                                                                        <w:div w:id="1448696147">
                                                                          <w:marLeft w:val="0"/>
                                                                          <w:marRight w:val="0"/>
                                                                          <w:marTop w:val="0"/>
                                                                          <w:marBottom w:val="0"/>
                                                                          <w:divBdr>
                                                                            <w:top w:val="none" w:sz="0" w:space="0" w:color="auto"/>
                                                                            <w:left w:val="none" w:sz="0" w:space="0" w:color="auto"/>
                                                                            <w:bottom w:val="none" w:sz="0" w:space="0" w:color="auto"/>
                                                                            <w:right w:val="none" w:sz="0" w:space="0" w:color="auto"/>
                                                                          </w:divBdr>
                                                                        </w:div>
                                                                        <w:div w:id="1480421012">
                                                                          <w:marLeft w:val="0"/>
                                                                          <w:marRight w:val="0"/>
                                                                          <w:marTop w:val="0"/>
                                                                          <w:marBottom w:val="0"/>
                                                                          <w:divBdr>
                                                                            <w:top w:val="none" w:sz="0" w:space="0" w:color="auto"/>
                                                                            <w:left w:val="none" w:sz="0" w:space="0" w:color="auto"/>
                                                                            <w:bottom w:val="none" w:sz="0" w:space="0" w:color="auto"/>
                                                                            <w:right w:val="none" w:sz="0" w:space="0" w:color="auto"/>
                                                                          </w:divBdr>
                                                                        </w:div>
                                                                        <w:div w:id="1493570714">
                                                                          <w:marLeft w:val="0"/>
                                                                          <w:marRight w:val="0"/>
                                                                          <w:marTop w:val="0"/>
                                                                          <w:marBottom w:val="0"/>
                                                                          <w:divBdr>
                                                                            <w:top w:val="none" w:sz="0" w:space="0" w:color="auto"/>
                                                                            <w:left w:val="none" w:sz="0" w:space="0" w:color="auto"/>
                                                                            <w:bottom w:val="none" w:sz="0" w:space="0" w:color="auto"/>
                                                                            <w:right w:val="none" w:sz="0" w:space="0" w:color="auto"/>
                                                                          </w:divBdr>
                                                                        </w:div>
                                                                        <w:div w:id="1530952341">
                                                                          <w:marLeft w:val="0"/>
                                                                          <w:marRight w:val="0"/>
                                                                          <w:marTop w:val="0"/>
                                                                          <w:marBottom w:val="0"/>
                                                                          <w:divBdr>
                                                                            <w:top w:val="none" w:sz="0" w:space="0" w:color="auto"/>
                                                                            <w:left w:val="none" w:sz="0" w:space="0" w:color="auto"/>
                                                                            <w:bottom w:val="none" w:sz="0" w:space="0" w:color="auto"/>
                                                                            <w:right w:val="none" w:sz="0" w:space="0" w:color="auto"/>
                                                                          </w:divBdr>
                                                                        </w:div>
                                                                        <w:div w:id="1531720173">
                                                                          <w:marLeft w:val="0"/>
                                                                          <w:marRight w:val="0"/>
                                                                          <w:marTop w:val="0"/>
                                                                          <w:marBottom w:val="0"/>
                                                                          <w:divBdr>
                                                                            <w:top w:val="none" w:sz="0" w:space="0" w:color="auto"/>
                                                                            <w:left w:val="none" w:sz="0" w:space="0" w:color="auto"/>
                                                                            <w:bottom w:val="none" w:sz="0" w:space="0" w:color="auto"/>
                                                                            <w:right w:val="none" w:sz="0" w:space="0" w:color="auto"/>
                                                                          </w:divBdr>
                                                                        </w:div>
                                                                        <w:div w:id="1562208897">
                                                                          <w:marLeft w:val="0"/>
                                                                          <w:marRight w:val="0"/>
                                                                          <w:marTop w:val="0"/>
                                                                          <w:marBottom w:val="0"/>
                                                                          <w:divBdr>
                                                                            <w:top w:val="none" w:sz="0" w:space="0" w:color="auto"/>
                                                                            <w:left w:val="none" w:sz="0" w:space="0" w:color="auto"/>
                                                                            <w:bottom w:val="none" w:sz="0" w:space="0" w:color="auto"/>
                                                                            <w:right w:val="none" w:sz="0" w:space="0" w:color="auto"/>
                                                                          </w:divBdr>
                                                                        </w:div>
                                                                        <w:div w:id="1587809727">
                                                                          <w:marLeft w:val="0"/>
                                                                          <w:marRight w:val="0"/>
                                                                          <w:marTop w:val="0"/>
                                                                          <w:marBottom w:val="0"/>
                                                                          <w:divBdr>
                                                                            <w:top w:val="none" w:sz="0" w:space="0" w:color="auto"/>
                                                                            <w:left w:val="none" w:sz="0" w:space="0" w:color="auto"/>
                                                                            <w:bottom w:val="none" w:sz="0" w:space="0" w:color="auto"/>
                                                                            <w:right w:val="none" w:sz="0" w:space="0" w:color="auto"/>
                                                                          </w:divBdr>
                                                                        </w:div>
                                                                        <w:div w:id="1633831552">
                                                                          <w:marLeft w:val="0"/>
                                                                          <w:marRight w:val="0"/>
                                                                          <w:marTop w:val="0"/>
                                                                          <w:marBottom w:val="0"/>
                                                                          <w:divBdr>
                                                                            <w:top w:val="none" w:sz="0" w:space="0" w:color="auto"/>
                                                                            <w:left w:val="none" w:sz="0" w:space="0" w:color="auto"/>
                                                                            <w:bottom w:val="none" w:sz="0" w:space="0" w:color="auto"/>
                                                                            <w:right w:val="none" w:sz="0" w:space="0" w:color="auto"/>
                                                                          </w:divBdr>
                                                                        </w:div>
                                                                        <w:div w:id="1654867072">
                                                                          <w:marLeft w:val="0"/>
                                                                          <w:marRight w:val="0"/>
                                                                          <w:marTop w:val="0"/>
                                                                          <w:marBottom w:val="0"/>
                                                                          <w:divBdr>
                                                                            <w:top w:val="none" w:sz="0" w:space="0" w:color="auto"/>
                                                                            <w:left w:val="none" w:sz="0" w:space="0" w:color="auto"/>
                                                                            <w:bottom w:val="none" w:sz="0" w:space="0" w:color="auto"/>
                                                                            <w:right w:val="none" w:sz="0" w:space="0" w:color="auto"/>
                                                                          </w:divBdr>
                                                                        </w:div>
                                                                        <w:div w:id="1674989846">
                                                                          <w:marLeft w:val="0"/>
                                                                          <w:marRight w:val="0"/>
                                                                          <w:marTop w:val="0"/>
                                                                          <w:marBottom w:val="0"/>
                                                                          <w:divBdr>
                                                                            <w:top w:val="none" w:sz="0" w:space="0" w:color="auto"/>
                                                                            <w:left w:val="none" w:sz="0" w:space="0" w:color="auto"/>
                                                                            <w:bottom w:val="none" w:sz="0" w:space="0" w:color="auto"/>
                                                                            <w:right w:val="none" w:sz="0" w:space="0" w:color="auto"/>
                                                                          </w:divBdr>
                                                                        </w:div>
                                                                        <w:div w:id="1714384502">
                                                                          <w:marLeft w:val="0"/>
                                                                          <w:marRight w:val="0"/>
                                                                          <w:marTop w:val="0"/>
                                                                          <w:marBottom w:val="0"/>
                                                                          <w:divBdr>
                                                                            <w:top w:val="none" w:sz="0" w:space="0" w:color="auto"/>
                                                                            <w:left w:val="none" w:sz="0" w:space="0" w:color="auto"/>
                                                                            <w:bottom w:val="none" w:sz="0" w:space="0" w:color="auto"/>
                                                                            <w:right w:val="none" w:sz="0" w:space="0" w:color="auto"/>
                                                                          </w:divBdr>
                                                                        </w:div>
                                                                        <w:div w:id="1719085235">
                                                                          <w:marLeft w:val="0"/>
                                                                          <w:marRight w:val="0"/>
                                                                          <w:marTop w:val="0"/>
                                                                          <w:marBottom w:val="0"/>
                                                                          <w:divBdr>
                                                                            <w:top w:val="none" w:sz="0" w:space="0" w:color="auto"/>
                                                                            <w:left w:val="none" w:sz="0" w:space="0" w:color="auto"/>
                                                                            <w:bottom w:val="none" w:sz="0" w:space="0" w:color="auto"/>
                                                                            <w:right w:val="none" w:sz="0" w:space="0" w:color="auto"/>
                                                                          </w:divBdr>
                                                                        </w:div>
                                                                        <w:div w:id="1721779046">
                                                                          <w:marLeft w:val="0"/>
                                                                          <w:marRight w:val="0"/>
                                                                          <w:marTop w:val="0"/>
                                                                          <w:marBottom w:val="0"/>
                                                                          <w:divBdr>
                                                                            <w:top w:val="none" w:sz="0" w:space="0" w:color="auto"/>
                                                                            <w:left w:val="none" w:sz="0" w:space="0" w:color="auto"/>
                                                                            <w:bottom w:val="none" w:sz="0" w:space="0" w:color="auto"/>
                                                                            <w:right w:val="none" w:sz="0" w:space="0" w:color="auto"/>
                                                                          </w:divBdr>
                                                                        </w:div>
                                                                        <w:div w:id="1762330348">
                                                                          <w:marLeft w:val="0"/>
                                                                          <w:marRight w:val="0"/>
                                                                          <w:marTop w:val="0"/>
                                                                          <w:marBottom w:val="0"/>
                                                                          <w:divBdr>
                                                                            <w:top w:val="none" w:sz="0" w:space="0" w:color="auto"/>
                                                                            <w:left w:val="none" w:sz="0" w:space="0" w:color="auto"/>
                                                                            <w:bottom w:val="none" w:sz="0" w:space="0" w:color="auto"/>
                                                                            <w:right w:val="none" w:sz="0" w:space="0" w:color="auto"/>
                                                                          </w:divBdr>
                                                                        </w:div>
                                                                        <w:div w:id="1816532970">
                                                                          <w:marLeft w:val="0"/>
                                                                          <w:marRight w:val="0"/>
                                                                          <w:marTop w:val="0"/>
                                                                          <w:marBottom w:val="0"/>
                                                                          <w:divBdr>
                                                                            <w:top w:val="none" w:sz="0" w:space="0" w:color="auto"/>
                                                                            <w:left w:val="none" w:sz="0" w:space="0" w:color="auto"/>
                                                                            <w:bottom w:val="none" w:sz="0" w:space="0" w:color="auto"/>
                                                                            <w:right w:val="none" w:sz="0" w:space="0" w:color="auto"/>
                                                                          </w:divBdr>
                                                                        </w:div>
                                                                        <w:div w:id="1819103607">
                                                                          <w:marLeft w:val="0"/>
                                                                          <w:marRight w:val="0"/>
                                                                          <w:marTop w:val="0"/>
                                                                          <w:marBottom w:val="0"/>
                                                                          <w:divBdr>
                                                                            <w:top w:val="none" w:sz="0" w:space="0" w:color="auto"/>
                                                                            <w:left w:val="none" w:sz="0" w:space="0" w:color="auto"/>
                                                                            <w:bottom w:val="none" w:sz="0" w:space="0" w:color="auto"/>
                                                                            <w:right w:val="none" w:sz="0" w:space="0" w:color="auto"/>
                                                                          </w:divBdr>
                                                                        </w:div>
                                                                        <w:div w:id="1837569302">
                                                                          <w:marLeft w:val="0"/>
                                                                          <w:marRight w:val="0"/>
                                                                          <w:marTop w:val="0"/>
                                                                          <w:marBottom w:val="0"/>
                                                                          <w:divBdr>
                                                                            <w:top w:val="none" w:sz="0" w:space="0" w:color="auto"/>
                                                                            <w:left w:val="none" w:sz="0" w:space="0" w:color="auto"/>
                                                                            <w:bottom w:val="none" w:sz="0" w:space="0" w:color="auto"/>
                                                                            <w:right w:val="none" w:sz="0" w:space="0" w:color="auto"/>
                                                                          </w:divBdr>
                                                                        </w:div>
                                                                        <w:div w:id="1863276772">
                                                                          <w:marLeft w:val="0"/>
                                                                          <w:marRight w:val="0"/>
                                                                          <w:marTop w:val="0"/>
                                                                          <w:marBottom w:val="0"/>
                                                                          <w:divBdr>
                                                                            <w:top w:val="none" w:sz="0" w:space="0" w:color="auto"/>
                                                                            <w:left w:val="none" w:sz="0" w:space="0" w:color="auto"/>
                                                                            <w:bottom w:val="none" w:sz="0" w:space="0" w:color="auto"/>
                                                                            <w:right w:val="none" w:sz="0" w:space="0" w:color="auto"/>
                                                                          </w:divBdr>
                                                                        </w:div>
                                                                        <w:div w:id="1874462323">
                                                                          <w:marLeft w:val="0"/>
                                                                          <w:marRight w:val="0"/>
                                                                          <w:marTop w:val="0"/>
                                                                          <w:marBottom w:val="0"/>
                                                                          <w:divBdr>
                                                                            <w:top w:val="none" w:sz="0" w:space="0" w:color="auto"/>
                                                                            <w:left w:val="none" w:sz="0" w:space="0" w:color="auto"/>
                                                                            <w:bottom w:val="none" w:sz="0" w:space="0" w:color="auto"/>
                                                                            <w:right w:val="none" w:sz="0" w:space="0" w:color="auto"/>
                                                                          </w:divBdr>
                                                                        </w:div>
                                                                        <w:div w:id="1898930726">
                                                                          <w:marLeft w:val="0"/>
                                                                          <w:marRight w:val="0"/>
                                                                          <w:marTop w:val="0"/>
                                                                          <w:marBottom w:val="0"/>
                                                                          <w:divBdr>
                                                                            <w:top w:val="none" w:sz="0" w:space="0" w:color="auto"/>
                                                                            <w:left w:val="none" w:sz="0" w:space="0" w:color="auto"/>
                                                                            <w:bottom w:val="none" w:sz="0" w:space="0" w:color="auto"/>
                                                                            <w:right w:val="none" w:sz="0" w:space="0" w:color="auto"/>
                                                                          </w:divBdr>
                                                                        </w:div>
                                                                        <w:div w:id="1909728263">
                                                                          <w:marLeft w:val="0"/>
                                                                          <w:marRight w:val="0"/>
                                                                          <w:marTop w:val="0"/>
                                                                          <w:marBottom w:val="0"/>
                                                                          <w:divBdr>
                                                                            <w:top w:val="none" w:sz="0" w:space="0" w:color="auto"/>
                                                                            <w:left w:val="none" w:sz="0" w:space="0" w:color="auto"/>
                                                                            <w:bottom w:val="none" w:sz="0" w:space="0" w:color="auto"/>
                                                                            <w:right w:val="none" w:sz="0" w:space="0" w:color="auto"/>
                                                                          </w:divBdr>
                                                                        </w:div>
                                                                        <w:div w:id="1915507795">
                                                                          <w:marLeft w:val="0"/>
                                                                          <w:marRight w:val="0"/>
                                                                          <w:marTop w:val="0"/>
                                                                          <w:marBottom w:val="0"/>
                                                                          <w:divBdr>
                                                                            <w:top w:val="none" w:sz="0" w:space="0" w:color="auto"/>
                                                                            <w:left w:val="none" w:sz="0" w:space="0" w:color="auto"/>
                                                                            <w:bottom w:val="none" w:sz="0" w:space="0" w:color="auto"/>
                                                                            <w:right w:val="none" w:sz="0" w:space="0" w:color="auto"/>
                                                                          </w:divBdr>
                                                                        </w:div>
                                                                        <w:div w:id="1936741452">
                                                                          <w:marLeft w:val="0"/>
                                                                          <w:marRight w:val="0"/>
                                                                          <w:marTop w:val="0"/>
                                                                          <w:marBottom w:val="0"/>
                                                                          <w:divBdr>
                                                                            <w:top w:val="none" w:sz="0" w:space="0" w:color="auto"/>
                                                                            <w:left w:val="none" w:sz="0" w:space="0" w:color="auto"/>
                                                                            <w:bottom w:val="none" w:sz="0" w:space="0" w:color="auto"/>
                                                                            <w:right w:val="none" w:sz="0" w:space="0" w:color="auto"/>
                                                                          </w:divBdr>
                                                                        </w:div>
                                                                        <w:div w:id="1944528123">
                                                                          <w:marLeft w:val="0"/>
                                                                          <w:marRight w:val="0"/>
                                                                          <w:marTop w:val="0"/>
                                                                          <w:marBottom w:val="0"/>
                                                                          <w:divBdr>
                                                                            <w:top w:val="none" w:sz="0" w:space="0" w:color="auto"/>
                                                                            <w:left w:val="none" w:sz="0" w:space="0" w:color="auto"/>
                                                                            <w:bottom w:val="none" w:sz="0" w:space="0" w:color="auto"/>
                                                                            <w:right w:val="none" w:sz="0" w:space="0" w:color="auto"/>
                                                                          </w:divBdr>
                                                                        </w:div>
                                                                        <w:div w:id="1955210458">
                                                                          <w:marLeft w:val="0"/>
                                                                          <w:marRight w:val="0"/>
                                                                          <w:marTop w:val="0"/>
                                                                          <w:marBottom w:val="0"/>
                                                                          <w:divBdr>
                                                                            <w:top w:val="none" w:sz="0" w:space="0" w:color="auto"/>
                                                                            <w:left w:val="none" w:sz="0" w:space="0" w:color="auto"/>
                                                                            <w:bottom w:val="none" w:sz="0" w:space="0" w:color="auto"/>
                                                                            <w:right w:val="none" w:sz="0" w:space="0" w:color="auto"/>
                                                                          </w:divBdr>
                                                                        </w:div>
                                                                        <w:div w:id="2013756246">
                                                                          <w:marLeft w:val="0"/>
                                                                          <w:marRight w:val="0"/>
                                                                          <w:marTop w:val="0"/>
                                                                          <w:marBottom w:val="0"/>
                                                                          <w:divBdr>
                                                                            <w:top w:val="none" w:sz="0" w:space="0" w:color="auto"/>
                                                                            <w:left w:val="none" w:sz="0" w:space="0" w:color="auto"/>
                                                                            <w:bottom w:val="none" w:sz="0" w:space="0" w:color="auto"/>
                                                                            <w:right w:val="none" w:sz="0" w:space="0" w:color="auto"/>
                                                                          </w:divBdr>
                                                                        </w:div>
                                                                        <w:div w:id="2034189979">
                                                                          <w:marLeft w:val="0"/>
                                                                          <w:marRight w:val="0"/>
                                                                          <w:marTop w:val="0"/>
                                                                          <w:marBottom w:val="0"/>
                                                                          <w:divBdr>
                                                                            <w:top w:val="none" w:sz="0" w:space="0" w:color="auto"/>
                                                                            <w:left w:val="none" w:sz="0" w:space="0" w:color="auto"/>
                                                                            <w:bottom w:val="none" w:sz="0" w:space="0" w:color="auto"/>
                                                                            <w:right w:val="none" w:sz="0" w:space="0" w:color="auto"/>
                                                                          </w:divBdr>
                                                                        </w:div>
                                                                        <w:div w:id="2057778323">
                                                                          <w:marLeft w:val="0"/>
                                                                          <w:marRight w:val="0"/>
                                                                          <w:marTop w:val="0"/>
                                                                          <w:marBottom w:val="0"/>
                                                                          <w:divBdr>
                                                                            <w:top w:val="none" w:sz="0" w:space="0" w:color="auto"/>
                                                                            <w:left w:val="none" w:sz="0" w:space="0" w:color="auto"/>
                                                                            <w:bottom w:val="none" w:sz="0" w:space="0" w:color="auto"/>
                                                                            <w:right w:val="none" w:sz="0" w:space="0" w:color="auto"/>
                                                                          </w:divBdr>
                                                                        </w:div>
                                                                        <w:div w:id="2060476460">
                                                                          <w:marLeft w:val="0"/>
                                                                          <w:marRight w:val="0"/>
                                                                          <w:marTop w:val="0"/>
                                                                          <w:marBottom w:val="0"/>
                                                                          <w:divBdr>
                                                                            <w:top w:val="none" w:sz="0" w:space="0" w:color="auto"/>
                                                                            <w:left w:val="none" w:sz="0" w:space="0" w:color="auto"/>
                                                                            <w:bottom w:val="none" w:sz="0" w:space="0" w:color="auto"/>
                                                                            <w:right w:val="none" w:sz="0" w:space="0" w:color="auto"/>
                                                                          </w:divBdr>
                                                                        </w:div>
                                                                        <w:div w:id="2067490418">
                                                                          <w:marLeft w:val="0"/>
                                                                          <w:marRight w:val="0"/>
                                                                          <w:marTop w:val="0"/>
                                                                          <w:marBottom w:val="0"/>
                                                                          <w:divBdr>
                                                                            <w:top w:val="none" w:sz="0" w:space="0" w:color="auto"/>
                                                                            <w:left w:val="none" w:sz="0" w:space="0" w:color="auto"/>
                                                                            <w:bottom w:val="none" w:sz="0" w:space="0" w:color="auto"/>
                                                                            <w:right w:val="none" w:sz="0" w:space="0" w:color="auto"/>
                                                                          </w:divBdr>
                                                                        </w:div>
                                                                        <w:div w:id="2068719399">
                                                                          <w:marLeft w:val="0"/>
                                                                          <w:marRight w:val="0"/>
                                                                          <w:marTop w:val="0"/>
                                                                          <w:marBottom w:val="0"/>
                                                                          <w:divBdr>
                                                                            <w:top w:val="none" w:sz="0" w:space="0" w:color="auto"/>
                                                                            <w:left w:val="none" w:sz="0" w:space="0" w:color="auto"/>
                                                                            <w:bottom w:val="none" w:sz="0" w:space="0" w:color="auto"/>
                                                                            <w:right w:val="none" w:sz="0" w:space="0" w:color="auto"/>
                                                                          </w:divBdr>
                                                                        </w:div>
                                                                        <w:div w:id="2093618092">
                                                                          <w:marLeft w:val="0"/>
                                                                          <w:marRight w:val="0"/>
                                                                          <w:marTop w:val="0"/>
                                                                          <w:marBottom w:val="0"/>
                                                                          <w:divBdr>
                                                                            <w:top w:val="none" w:sz="0" w:space="0" w:color="auto"/>
                                                                            <w:left w:val="none" w:sz="0" w:space="0" w:color="auto"/>
                                                                            <w:bottom w:val="none" w:sz="0" w:space="0" w:color="auto"/>
                                                                            <w:right w:val="none" w:sz="0" w:space="0" w:color="auto"/>
                                                                          </w:divBdr>
                                                                        </w:div>
                                                                        <w:div w:id="2101873761">
                                                                          <w:marLeft w:val="0"/>
                                                                          <w:marRight w:val="0"/>
                                                                          <w:marTop w:val="0"/>
                                                                          <w:marBottom w:val="0"/>
                                                                          <w:divBdr>
                                                                            <w:top w:val="none" w:sz="0" w:space="0" w:color="auto"/>
                                                                            <w:left w:val="none" w:sz="0" w:space="0" w:color="auto"/>
                                                                            <w:bottom w:val="none" w:sz="0" w:space="0" w:color="auto"/>
                                                                            <w:right w:val="none" w:sz="0" w:space="0" w:color="auto"/>
                                                                          </w:divBdr>
                                                                        </w:div>
                                                                        <w:div w:id="2111660298">
                                                                          <w:marLeft w:val="0"/>
                                                                          <w:marRight w:val="0"/>
                                                                          <w:marTop w:val="0"/>
                                                                          <w:marBottom w:val="0"/>
                                                                          <w:divBdr>
                                                                            <w:top w:val="none" w:sz="0" w:space="0" w:color="auto"/>
                                                                            <w:left w:val="none" w:sz="0" w:space="0" w:color="auto"/>
                                                                            <w:bottom w:val="none" w:sz="0" w:space="0" w:color="auto"/>
                                                                            <w:right w:val="none" w:sz="0" w:space="0" w:color="auto"/>
                                                                          </w:divBdr>
                                                                        </w:div>
                                                                        <w:div w:id="2113427398">
                                                                          <w:marLeft w:val="0"/>
                                                                          <w:marRight w:val="0"/>
                                                                          <w:marTop w:val="0"/>
                                                                          <w:marBottom w:val="0"/>
                                                                          <w:divBdr>
                                                                            <w:top w:val="none" w:sz="0" w:space="0" w:color="auto"/>
                                                                            <w:left w:val="none" w:sz="0" w:space="0" w:color="auto"/>
                                                                            <w:bottom w:val="none" w:sz="0" w:space="0" w:color="auto"/>
                                                                            <w:right w:val="none" w:sz="0" w:space="0" w:color="auto"/>
                                                                          </w:divBdr>
                                                                        </w:div>
                                                                        <w:div w:id="2115977901">
                                                                          <w:marLeft w:val="0"/>
                                                                          <w:marRight w:val="0"/>
                                                                          <w:marTop w:val="0"/>
                                                                          <w:marBottom w:val="0"/>
                                                                          <w:divBdr>
                                                                            <w:top w:val="none" w:sz="0" w:space="0" w:color="auto"/>
                                                                            <w:left w:val="none" w:sz="0" w:space="0" w:color="auto"/>
                                                                            <w:bottom w:val="none" w:sz="0" w:space="0" w:color="auto"/>
                                                                            <w:right w:val="none" w:sz="0" w:space="0" w:color="auto"/>
                                                                          </w:divBdr>
                                                                        </w:div>
                                                                        <w:div w:id="2116317602">
                                                                          <w:marLeft w:val="0"/>
                                                                          <w:marRight w:val="0"/>
                                                                          <w:marTop w:val="0"/>
                                                                          <w:marBottom w:val="0"/>
                                                                          <w:divBdr>
                                                                            <w:top w:val="none" w:sz="0" w:space="0" w:color="auto"/>
                                                                            <w:left w:val="none" w:sz="0" w:space="0" w:color="auto"/>
                                                                            <w:bottom w:val="none" w:sz="0" w:space="0" w:color="auto"/>
                                                                            <w:right w:val="none" w:sz="0" w:space="0" w:color="auto"/>
                                                                          </w:divBdr>
                                                                        </w:div>
                                                                        <w:div w:id="2116972938">
                                                                          <w:marLeft w:val="0"/>
                                                                          <w:marRight w:val="0"/>
                                                                          <w:marTop w:val="0"/>
                                                                          <w:marBottom w:val="0"/>
                                                                          <w:divBdr>
                                                                            <w:top w:val="none" w:sz="0" w:space="0" w:color="auto"/>
                                                                            <w:left w:val="none" w:sz="0" w:space="0" w:color="auto"/>
                                                                            <w:bottom w:val="none" w:sz="0" w:space="0" w:color="auto"/>
                                                                            <w:right w:val="none" w:sz="0" w:space="0" w:color="auto"/>
                                                                          </w:divBdr>
                                                                        </w:div>
                                                                        <w:div w:id="2131583010">
                                                                          <w:marLeft w:val="0"/>
                                                                          <w:marRight w:val="0"/>
                                                                          <w:marTop w:val="0"/>
                                                                          <w:marBottom w:val="0"/>
                                                                          <w:divBdr>
                                                                            <w:top w:val="none" w:sz="0" w:space="0" w:color="auto"/>
                                                                            <w:left w:val="none" w:sz="0" w:space="0" w:color="auto"/>
                                                                            <w:bottom w:val="none" w:sz="0" w:space="0" w:color="auto"/>
                                                                            <w:right w:val="none" w:sz="0" w:space="0" w:color="auto"/>
                                                                          </w:divBdr>
                                                                        </w:div>
                                                                      </w:divsChild>
                                                                    </w:div>
                                                                    <w:div w:id="767971107">
                                                                      <w:marLeft w:val="0"/>
                                                                      <w:marRight w:val="0"/>
                                                                      <w:marTop w:val="0"/>
                                                                      <w:marBottom w:val="0"/>
                                                                      <w:divBdr>
                                                                        <w:top w:val="none" w:sz="0" w:space="0" w:color="auto"/>
                                                                        <w:left w:val="none" w:sz="0" w:space="0" w:color="auto"/>
                                                                        <w:bottom w:val="none" w:sz="0" w:space="0" w:color="auto"/>
                                                                        <w:right w:val="none" w:sz="0" w:space="0" w:color="auto"/>
                                                                      </w:divBdr>
                                                                    </w:div>
                                                                    <w:div w:id="773943559">
                                                                      <w:marLeft w:val="0"/>
                                                                      <w:marRight w:val="0"/>
                                                                      <w:marTop w:val="0"/>
                                                                      <w:marBottom w:val="0"/>
                                                                      <w:divBdr>
                                                                        <w:top w:val="none" w:sz="0" w:space="0" w:color="auto"/>
                                                                        <w:left w:val="none" w:sz="0" w:space="0" w:color="auto"/>
                                                                        <w:bottom w:val="none" w:sz="0" w:space="0" w:color="auto"/>
                                                                        <w:right w:val="none" w:sz="0" w:space="0" w:color="auto"/>
                                                                      </w:divBdr>
                                                                    </w:div>
                                                                    <w:div w:id="779420289">
                                                                      <w:marLeft w:val="0"/>
                                                                      <w:marRight w:val="0"/>
                                                                      <w:marTop w:val="0"/>
                                                                      <w:marBottom w:val="0"/>
                                                                      <w:divBdr>
                                                                        <w:top w:val="none" w:sz="0" w:space="0" w:color="auto"/>
                                                                        <w:left w:val="none" w:sz="0" w:space="0" w:color="auto"/>
                                                                        <w:bottom w:val="none" w:sz="0" w:space="0" w:color="auto"/>
                                                                        <w:right w:val="none" w:sz="0" w:space="0" w:color="auto"/>
                                                                      </w:divBdr>
                                                                    </w:div>
                                                                    <w:div w:id="801730998">
                                                                      <w:marLeft w:val="0"/>
                                                                      <w:marRight w:val="0"/>
                                                                      <w:marTop w:val="0"/>
                                                                      <w:marBottom w:val="0"/>
                                                                      <w:divBdr>
                                                                        <w:top w:val="none" w:sz="0" w:space="0" w:color="auto"/>
                                                                        <w:left w:val="none" w:sz="0" w:space="0" w:color="auto"/>
                                                                        <w:bottom w:val="none" w:sz="0" w:space="0" w:color="auto"/>
                                                                        <w:right w:val="none" w:sz="0" w:space="0" w:color="auto"/>
                                                                      </w:divBdr>
                                                                    </w:div>
                                                                    <w:div w:id="803236395">
                                                                      <w:marLeft w:val="0"/>
                                                                      <w:marRight w:val="0"/>
                                                                      <w:marTop w:val="0"/>
                                                                      <w:marBottom w:val="0"/>
                                                                      <w:divBdr>
                                                                        <w:top w:val="none" w:sz="0" w:space="0" w:color="auto"/>
                                                                        <w:left w:val="none" w:sz="0" w:space="0" w:color="auto"/>
                                                                        <w:bottom w:val="none" w:sz="0" w:space="0" w:color="auto"/>
                                                                        <w:right w:val="none" w:sz="0" w:space="0" w:color="auto"/>
                                                                      </w:divBdr>
                                                                    </w:div>
                                                                    <w:div w:id="816799402">
                                                                      <w:marLeft w:val="0"/>
                                                                      <w:marRight w:val="0"/>
                                                                      <w:marTop w:val="0"/>
                                                                      <w:marBottom w:val="0"/>
                                                                      <w:divBdr>
                                                                        <w:top w:val="none" w:sz="0" w:space="0" w:color="auto"/>
                                                                        <w:left w:val="none" w:sz="0" w:space="0" w:color="auto"/>
                                                                        <w:bottom w:val="none" w:sz="0" w:space="0" w:color="auto"/>
                                                                        <w:right w:val="none" w:sz="0" w:space="0" w:color="auto"/>
                                                                      </w:divBdr>
                                                                    </w:div>
                                                                    <w:div w:id="822745592">
                                                                      <w:marLeft w:val="0"/>
                                                                      <w:marRight w:val="0"/>
                                                                      <w:marTop w:val="0"/>
                                                                      <w:marBottom w:val="0"/>
                                                                      <w:divBdr>
                                                                        <w:top w:val="none" w:sz="0" w:space="0" w:color="auto"/>
                                                                        <w:left w:val="none" w:sz="0" w:space="0" w:color="auto"/>
                                                                        <w:bottom w:val="none" w:sz="0" w:space="0" w:color="auto"/>
                                                                        <w:right w:val="none" w:sz="0" w:space="0" w:color="auto"/>
                                                                      </w:divBdr>
                                                                    </w:div>
                                                                    <w:div w:id="829909598">
                                                                      <w:marLeft w:val="0"/>
                                                                      <w:marRight w:val="0"/>
                                                                      <w:marTop w:val="0"/>
                                                                      <w:marBottom w:val="0"/>
                                                                      <w:divBdr>
                                                                        <w:top w:val="none" w:sz="0" w:space="0" w:color="auto"/>
                                                                        <w:left w:val="none" w:sz="0" w:space="0" w:color="auto"/>
                                                                        <w:bottom w:val="none" w:sz="0" w:space="0" w:color="auto"/>
                                                                        <w:right w:val="none" w:sz="0" w:space="0" w:color="auto"/>
                                                                      </w:divBdr>
                                                                    </w:div>
                                                                    <w:div w:id="833570406">
                                                                      <w:marLeft w:val="0"/>
                                                                      <w:marRight w:val="0"/>
                                                                      <w:marTop w:val="0"/>
                                                                      <w:marBottom w:val="0"/>
                                                                      <w:divBdr>
                                                                        <w:top w:val="none" w:sz="0" w:space="0" w:color="auto"/>
                                                                        <w:left w:val="none" w:sz="0" w:space="0" w:color="auto"/>
                                                                        <w:bottom w:val="none" w:sz="0" w:space="0" w:color="auto"/>
                                                                        <w:right w:val="none" w:sz="0" w:space="0" w:color="auto"/>
                                                                      </w:divBdr>
                                                                    </w:div>
                                                                    <w:div w:id="850491575">
                                                                      <w:marLeft w:val="0"/>
                                                                      <w:marRight w:val="0"/>
                                                                      <w:marTop w:val="0"/>
                                                                      <w:marBottom w:val="0"/>
                                                                      <w:divBdr>
                                                                        <w:top w:val="none" w:sz="0" w:space="0" w:color="auto"/>
                                                                        <w:left w:val="none" w:sz="0" w:space="0" w:color="auto"/>
                                                                        <w:bottom w:val="none" w:sz="0" w:space="0" w:color="auto"/>
                                                                        <w:right w:val="none" w:sz="0" w:space="0" w:color="auto"/>
                                                                      </w:divBdr>
                                                                    </w:div>
                                                                    <w:div w:id="857432440">
                                                                      <w:marLeft w:val="0"/>
                                                                      <w:marRight w:val="0"/>
                                                                      <w:marTop w:val="0"/>
                                                                      <w:marBottom w:val="0"/>
                                                                      <w:divBdr>
                                                                        <w:top w:val="none" w:sz="0" w:space="0" w:color="auto"/>
                                                                        <w:left w:val="none" w:sz="0" w:space="0" w:color="auto"/>
                                                                        <w:bottom w:val="none" w:sz="0" w:space="0" w:color="auto"/>
                                                                        <w:right w:val="none" w:sz="0" w:space="0" w:color="auto"/>
                                                                      </w:divBdr>
                                                                    </w:div>
                                                                    <w:div w:id="860431685">
                                                                      <w:marLeft w:val="0"/>
                                                                      <w:marRight w:val="0"/>
                                                                      <w:marTop w:val="0"/>
                                                                      <w:marBottom w:val="0"/>
                                                                      <w:divBdr>
                                                                        <w:top w:val="none" w:sz="0" w:space="0" w:color="auto"/>
                                                                        <w:left w:val="none" w:sz="0" w:space="0" w:color="auto"/>
                                                                        <w:bottom w:val="none" w:sz="0" w:space="0" w:color="auto"/>
                                                                        <w:right w:val="none" w:sz="0" w:space="0" w:color="auto"/>
                                                                      </w:divBdr>
                                                                    </w:div>
                                                                    <w:div w:id="895629679">
                                                                      <w:marLeft w:val="0"/>
                                                                      <w:marRight w:val="0"/>
                                                                      <w:marTop w:val="0"/>
                                                                      <w:marBottom w:val="0"/>
                                                                      <w:divBdr>
                                                                        <w:top w:val="none" w:sz="0" w:space="0" w:color="auto"/>
                                                                        <w:left w:val="none" w:sz="0" w:space="0" w:color="auto"/>
                                                                        <w:bottom w:val="none" w:sz="0" w:space="0" w:color="auto"/>
                                                                        <w:right w:val="none" w:sz="0" w:space="0" w:color="auto"/>
                                                                      </w:divBdr>
                                                                    </w:div>
                                                                    <w:div w:id="921916738">
                                                                      <w:marLeft w:val="0"/>
                                                                      <w:marRight w:val="0"/>
                                                                      <w:marTop w:val="0"/>
                                                                      <w:marBottom w:val="0"/>
                                                                      <w:divBdr>
                                                                        <w:top w:val="none" w:sz="0" w:space="0" w:color="auto"/>
                                                                        <w:left w:val="none" w:sz="0" w:space="0" w:color="auto"/>
                                                                        <w:bottom w:val="none" w:sz="0" w:space="0" w:color="auto"/>
                                                                        <w:right w:val="none" w:sz="0" w:space="0" w:color="auto"/>
                                                                      </w:divBdr>
                                                                    </w:div>
                                                                    <w:div w:id="983437257">
                                                                      <w:marLeft w:val="0"/>
                                                                      <w:marRight w:val="0"/>
                                                                      <w:marTop w:val="0"/>
                                                                      <w:marBottom w:val="0"/>
                                                                      <w:divBdr>
                                                                        <w:top w:val="none" w:sz="0" w:space="0" w:color="auto"/>
                                                                        <w:left w:val="none" w:sz="0" w:space="0" w:color="auto"/>
                                                                        <w:bottom w:val="none" w:sz="0" w:space="0" w:color="auto"/>
                                                                        <w:right w:val="none" w:sz="0" w:space="0" w:color="auto"/>
                                                                      </w:divBdr>
                                                                    </w:div>
                                                                    <w:div w:id="983849634">
                                                                      <w:marLeft w:val="0"/>
                                                                      <w:marRight w:val="0"/>
                                                                      <w:marTop w:val="0"/>
                                                                      <w:marBottom w:val="0"/>
                                                                      <w:divBdr>
                                                                        <w:top w:val="none" w:sz="0" w:space="0" w:color="auto"/>
                                                                        <w:left w:val="none" w:sz="0" w:space="0" w:color="auto"/>
                                                                        <w:bottom w:val="none" w:sz="0" w:space="0" w:color="auto"/>
                                                                        <w:right w:val="none" w:sz="0" w:space="0" w:color="auto"/>
                                                                      </w:divBdr>
                                                                    </w:div>
                                                                    <w:div w:id="987176026">
                                                                      <w:marLeft w:val="0"/>
                                                                      <w:marRight w:val="0"/>
                                                                      <w:marTop w:val="0"/>
                                                                      <w:marBottom w:val="0"/>
                                                                      <w:divBdr>
                                                                        <w:top w:val="none" w:sz="0" w:space="0" w:color="auto"/>
                                                                        <w:left w:val="none" w:sz="0" w:space="0" w:color="auto"/>
                                                                        <w:bottom w:val="none" w:sz="0" w:space="0" w:color="auto"/>
                                                                        <w:right w:val="none" w:sz="0" w:space="0" w:color="auto"/>
                                                                      </w:divBdr>
                                                                    </w:div>
                                                                    <w:div w:id="1027802820">
                                                                      <w:marLeft w:val="0"/>
                                                                      <w:marRight w:val="0"/>
                                                                      <w:marTop w:val="0"/>
                                                                      <w:marBottom w:val="0"/>
                                                                      <w:divBdr>
                                                                        <w:top w:val="none" w:sz="0" w:space="0" w:color="auto"/>
                                                                        <w:left w:val="none" w:sz="0" w:space="0" w:color="auto"/>
                                                                        <w:bottom w:val="none" w:sz="0" w:space="0" w:color="auto"/>
                                                                        <w:right w:val="none" w:sz="0" w:space="0" w:color="auto"/>
                                                                      </w:divBdr>
                                                                    </w:div>
                                                                    <w:div w:id="1041131600">
                                                                      <w:marLeft w:val="0"/>
                                                                      <w:marRight w:val="0"/>
                                                                      <w:marTop w:val="0"/>
                                                                      <w:marBottom w:val="0"/>
                                                                      <w:divBdr>
                                                                        <w:top w:val="none" w:sz="0" w:space="0" w:color="auto"/>
                                                                        <w:left w:val="none" w:sz="0" w:space="0" w:color="auto"/>
                                                                        <w:bottom w:val="none" w:sz="0" w:space="0" w:color="auto"/>
                                                                        <w:right w:val="none" w:sz="0" w:space="0" w:color="auto"/>
                                                                      </w:divBdr>
                                                                    </w:div>
                                                                    <w:div w:id="1051267217">
                                                                      <w:marLeft w:val="0"/>
                                                                      <w:marRight w:val="0"/>
                                                                      <w:marTop w:val="0"/>
                                                                      <w:marBottom w:val="0"/>
                                                                      <w:divBdr>
                                                                        <w:top w:val="none" w:sz="0" w:space="0" w:color="auto"/>
                                                                        <w:left w:val="none" w:sz="0" w:space="0" w:color="auto"/>
                                                                        <w:bottom w:val="none" w:sz="0" w:space="0" w:color="auto"/>
                                                                        <w:right w:val="none" w:sz="0" w:space="0" w:color="auto"/>
                                                                      </w:divBdr>
                                                                    </w:div>
                                                                    <w:div w:id="1061908298">
                                                                      <w:marLeft w:val="0"/>
                                                                      <w:marRight w:val="0"/>
                                                                      <w:marTop w:val="0"/>
                                                                      <w:marBottom w:val="0"/>
                                                                      <w:divBdr>
                                                                        <w:top w:val="none" w:sz="0" w:space="0" w:color="auto"/>
                                                                        <w:left w:val="none" w:sz="0" w:space="0" w:color="auto"/>
                                                                        <w:bottom w:val="none" w:sz="0" w:space="0" w:color="auto"/>
                                                                        <w:right w:val="none" w:sz="0" w:space="0" w:color="auto"/>
                                                                      </w:divBdr>
                                                                    </w:div>
                                                                    <w:div w:id="1074939348">
                                                                      <w:marLeft w:val="0"/>
                                                                      <w:marRight w:val="0"/>
                                                                      <w:marTop w:val="0"/>
                                                                      <w:marBottom w:val="0"/>
                                                                      <w:divBdr>
                                                                        <w:top w:val="none" w:sz="0" w:space="0" w:color="auto"/>
                                                                        <w:left w:val="none" w:sz="0" w:space="0" w:color="auto"/>
                                                                        <w:bottom w:val="none" w:sz="0" w:space="0" w:color="auto"/>
                                                                        <w:right w:val="none" w:sz="0" w:space="0" w:color="auto"/>
                                                                      </w:divBdr>
                                                                    </w:div>
                                                                    <w:div w:id="1076056815">
                                                                      <w:marLeft w:val="0"/>
                                                                      <w:marRight w:val="0"/>
                                                                      <w:marTop w:val="0"/>
                                                                      <w:marBottom w:val="0"/>
                                                                      <w:divBdr>
                                                                        <w:top w:val="none" w:sz="0" w:space="0" w:color="auto"/>
                                                                        <w:left w:val="none" w:sz="0" w:space="0" w:color="auto"/>
                                                                        <w:bottom w:val="none" w:sz="0" w:space="0" w:color="auto"/>
                                                                        <w:right w:val="none" w:sz="0" w:space="0" w:color="auto"/>
                                                                      </w:divBdr>
                                                                    </w:div>
                                                                    <w:div w:id="1081947492">
                                                                      <w:marLeft w:val="0"/>
                                                                      <w:marRight w:val="0"/>
                                                                      <w:marTop w:val="0"/>
                                                                      <w:marBottom w:val="0"/>
                                                                      <w:divBdr>
                                                                        <w:top w:val="none" w:sz="0" w:space="0" w:color="auto"/>
                                                                        <w:left w:val="none" w:sz="0" w:space="0" w:color="auto"/>
                                                                        <w:bottom w:val="none" w:sz="0" w:space="0" w:color="auto"/>
                                                                        <w:right w:val="none" w:sz="0" w:space="0" w:color="auto"/>
                                                                      </w:divBdr>
                                                                    </w:div>
                                                                    <w:div w:id="1097554009">
                                                                      <w:marLeft w:val="0"/>
                                                                      <w:marRight w:val="0"/>
                                                                      <w:marTop w:val="0"/>
                                                                      <w:marBottom w:val="0"/>
                                                                      <w:divBdr>
                                                                        <w:top w:val="none" w:sz="0" w:space="0" w:color="auto"/>
                                                                        <w:left w:val="none" w:sz="0" w:space="0" w:color="auto"/>
                                                                        <w:bottom w:val="none" w:sz="0" w:space="0" w:color="auto"/>
                                                                        <w:right w:val="none" w:sz="0" w:space="0" w:color="auto"/>
                                                                      </w:divBdr>
                                                                    </w:div>
                                                                    <w:div w:id="1153569991">
                                                                      <w:marLeft w:val="0"/>
                                                                      <w:marRight w:val="0"/>
                                                                      <w:marTop w:val="0"/>
                                                                      <w:marBottom w:val="0"/>
                                                                      <w:divBdr>
                                                                        <w:top w:val="none" w:sz="0" w:space="0" w:color="auto"/>
                                                                        <w:left w:val="none" w:sz="0" w:space="0" w:color="auto"/>
                                                                        <w:bottom w:val="none" w:sz="0" w:space="0" w:color="auto"/>
                                                                        <w:right w:val="none" w:sz="0" w:space="0" w:color="auto"/>
                                                                      </w:divBdr>
                                                                    </w:div>
                                                                    <w:div w:id="1160923400">
                                                                      <w:marLeft w:val="0"/>
                                                                      <w:marRight w:val="0"/>
                                                                      <w:marTop w:val="0"/>
                                                                      <w:marBottom w:val="0"/>
                                                                      <w:divBdr>
                                                                        <w:top w:val="none" w:sz="0" w:space="0" w:color="auto"/>
                                                                        <w:left w:val="none" w:sz="0" w:space="0" w:color="auto"/>
                                                                        <w:bottom w:val="none" w:sz="0" w:space="0" w:color="auto"/>
                                                                        <w:right w:val="none" w:sz="0" w:space="0" w:color="auto"/>
                                                                      </w:divBdr>
                                                                    </w:div>
                                                                    <w:div w:id="1164663168">
                                                                      <w:marLeft w:val="0"/>
                                                                      <w:marRight w:val="0"/>
                                                                      <w:marTop w:val="0"/>
                                                                      <w:marBottom w:val="0"/>
                                                                      <w:divBdr>
                                                                        <w:top w:val="none" w:sz="0" w:space="0" w:color="auto"/>
                                                                        <w:left w:val="none" w:sz="0" w:space="0" w:color="auto"/>
                                                                        <w:bottom w:val="none" w:sz="0" w:space="0" w:color="auto"/>
                                                                        <w:right w:val="none" w:sz="0" w:space="0" w:color="auto"/>
                                                                      </w:divBdr>
                                                                    </w:div>
                                                                    <w:div w:id="1176456679">
                                                                      <w:marLeft w:val="0"/>
                                                                      <w:marRight w:val="0"/>
                                                                      <w:marTop w:val="0"/>
                                                                      <w:marBottom w:val="0"/>
                                                                      <w:divBdr>
                                                                        <w:top w:val="none" w:sz="0" w:space="0" w:color="auto"/>
                                                                        <w:left w:val="none" w:sz="0" w:space="0" w:color="auto"/>
                                                                        <w:bottom w:val="none" w:sz="0" w:space="0" w:color="auto"/>
                                                                        <w:right w:val="none" w:sz="0" w:space="0" w:color="auto"/>
                                                                      </w:divBdr>
                                                                    </w:div>
                                                                    <w:div w:id="1188173799">
                                                                      <w:marLeft w:val="0"/>
                                                                      <w:marRight w:val="0"/>
                                                                      <w:marTop w:val="0"/>
                                                                      <w:marBottom w:val="0"/>
                                                                      <w:divBdr>
                                                                        <w:top w:val="none" w:sz="0" w:space="0" w:color="auto"/>
                                                                        <w:left w:val="none" w:sz="0" w:space="0" w:color="auto"/>
                                                                        <w:bottom w:val="none" w:sz="0" w:space="0" w:color="auto"/>
                                                                        <w:right w:val="none" w:sz="0" w:space="0" w:color="auto"/>
                                                                      </w:divBdr>
                                                                    </w:div>
                                                                    <w:div w:id="1196965818">
                                                                      <w:marLeft w:val="0"/>
                                                                      <w:marRight w:val="0"/>
                                                                      <w:marTop w:val="0"/>
                                                                      <w:marBottom w:val="0"/>
                                                                      <w:divBdr>
                                                                        <w:top w:val="none" w:sz="0" w:space="0" w:color="auto"/>
                                                                        <w:left w:val="none" w:sz="0" w:space="0" w:color="auto"/>
                                                                        <w:bottom w:val="none" w:sz="0" w:space="0" w:color="auto"/>
                                                                        <w:right w:val="none" w:sz="0" w:space="0" w:color="auto"/>
                                                                      </w:divBdr>
                                                                    </w:div>
                                                                    <w:div w:id="1221400273">
                                                                      <w:marLeft w:val="0"/>
                                                                      <w:marRight w:val="0"/>
                                                                      <w:marTop w:val="0"/>
                                                                      <w:marBottom w:val="0"/>
                                                                      <w:divBdr>
                                                                        <w:top w:val="none" w:sz="0" w:space="0" w:color="auto"/>
                                                                        <w:left w:val="none" w:sz="0" w:space="0" w:color="auto"/>
                                                                        <w:bottom w:val="none" w:sz="0" w:space="0" w:color="auto"/>
                                                                        <w:right w:val="none" w:sz="0" w:space="0" w:color="auto"/>
                                                                      </w:divBdr>
                                                                    </w:div>
                                                                    <w:div w:id="1225410657">
                                                                      <w:marLeft w:val="0"/>
                                                                      <w:marRight w:val="0"/>
                                                                      <w:marTop w:val="0"/>
                                                                      <w:marBottom w:val="0"/>
                                                                      <w:divBdr>
                                                                        <w:top w:val="none" w:sz="0" w:space="0" w:color="auto"/>
                                                                        <w:left w:val="none" w:sz="0" w:space="0" w:color="auto"/>
                                                                        <w:bottom w:val="none" w:sz="0" w:space="0" w:color="auto"/>
                                                                        <w:right w:val="none" w:sz="0" w:space="0" w:color="auto"/>
                                                                      </w:divBdr>
                                                                    </w:div>
                                                                    <w:div w:id="1231890031">
                                                                      <w:marLeft w:val="0"/>
                                                                      <w:marRight w:val="0"/>
                                                                      <w:marTop w:val="0"/>
                                                                      <w:marBottom w:val="0"/>
                                                                      <w:divBdr>
                                                                        <w:top w:val="none" w:sz="0" w:space="0" w:color="auto"/>
                                                                        <w:left w:val="none" w:sz="0" w:space="0" w:color="auto"/>
                                                                        <w:bottom w:val="none" w:sz="0" w:space="0" w:color="auto"/>
                                                                        <w:right w:val="none" w:sz="0" w:space="0" w:color="auto"/>
                                                                      </w:divBdr>
                                                                    </w:div>
                                                                    <w:div w:id="1243611492">
                                                                      <w:marLeft w:val="0"/>
                                                                      <w:marRight w:val="0"/>
                                                                      <w:marTop w:val="0"/>
                                                                      <w:marBottom w:val="0"/>
                                                                      <w:divBdr>
                                                                        <w:top w:val="none" w:sz="0" w:space="0" w:color="auto"/>
                                                                        <w:left w:val="none" w:sz="0" w:space="0" w:color="auto"/>
                                                                        <w:bottom w:val="none" w:sz="0" w:space="0" w:color="auto"/>
                                                                        <w:right w:val="none" w:sz="0" w:space="0" w:color="auto"/>
                                                                      </w:divBdr>
                                                                    </w:div>
                                                                    <w:div w:id="1248269831">
                                                                      <w:marLeft w:val="0"/>
                                                                      <w:marRight w:val="0"/>
                                                                      <w:marTop w:val="0"/>
                                                                      <w:marBottom w:val="0"/>
                                                                      <w:divBdr>
                                                                        <w:top w:val="none" w:sz="0" w:space="0" w:color="auto"/>
                                                                        <w:left w:val="none" w:sz="0" w:space="0" w:color="auto"/>
                                                                        <w:bottom w:val="none" w:sz="0" w:space="0" w:color="auto"/>
                                                                        <w:right w:val="none" w:sz="0" w:space="0" w:color="auto"/>
                                                                      </w:divBdr>
                                                                    </w:div>
                                                                    <w:div w:id="1258556709">
                                                                      <w:marLeft w:val="0"/>
                                                                      <w:marRight w:val="0"/>
                                                                      <w:marTop w:val="0"/>
                                                                      <w:marBottom w:val="0"/>
                                                                      <w:divBdr>
                                                                        <w:top w:val="none" w:sz="0" w:space="0" w:color="auto"/>
                                                                        <w:left w:val="none" w:sz="0" w:space="0" w:color="auto"/>
                                                                        <w:bottom w:val="none" w:sz="0" w:space="0" w:color="auto"/>
                                                                        <w:right w:val="none" w:sz="0" w:space="0" w:color="auto"/>
                                                                      </w:divBdr>
                                                                    </w:div>
                                                                    <w:div w:id="1262450040">
                                                                      <w:marLeft w:val="0"/>
                                                                      <w:marRight w:val="0"/>
                                                                      <w:marTop w:val="0"/>
                                                                      <w:marBottom w:val="0"/>
                                                                      <w:divBdr>
                                                                        <w:top w:val="none" w:sz="0" w:space="0" w:color="auto"/>
                                                                        <w:left w:val="none" w:sz="0" w:space="0" w:color="auto"/>
                                                                        <w:bottom w:val="none" w:sz="0" w:space="0" w:color="auto"/>
                                                                        <w:right w:val="none" w:sz="0" w:space="0" w:color="auto"/>
                                                                      </w:divBdr>
                                                                    </w:div>
                                                                    <w:div w:id="1281447806">
                                                                      <w:marLeft w:val="0"/>
                                                                      <w:marRight w:val="0"/>
                                                                      <w:marTop w:val="0"/>
                                                                      <w:marBottom w:val="0"/>
                                                                      <w:divBdr>
                                                                        <w:top w:val="none" w:sz="0" w:space="0" w:color="auto"/>
                                                                        <w:left w:val="none" w:sz="0" w:space="0" w:color="auto"/>
                                                                        <w:bottom w:val="none" w:sz="0" w:space="0" w:color="auto"/>
                                                                        <w:right w:val="none" w:sz="0" w:space="0" w:color="auto"/>
                                                                      </w:divBdr>
                                                                    </w:div>
                                                                    <w:div w:id="1318146913">
                                                                      <w:marLeft w:val="0"/>
                                                                      <w:marRight w:val="0"/>
                                                                      <w:marTop w:val="0"/>
                                                                      <w:marBottom w:val="0"/>
                                                                      <w:divBdr>
                                                                        <w:top w:val="none" w:sz="0" w:space="0" w:color="auto"/>
                                                                        <w:left w:val="none" w:sz="0" w:space="0" w:color="auto"/>
                                                                        <w:bottom w:val="none" w:sz="0" w:space="0" w:color="auto"/>
                                                                        <w:right w:val="none" w:sz="0" w:space="0" w:color="auto"/>
                                                                      </w:divBdr>
                                                                    </w:div>
                                                                    <w:div w:id="1366052786">
                                                                      <w:marLeft w:val="0"/>
                                                                      <w:marRight w:val="0"/>
                                                                      <w:marTop w:val="0"/>
                                                                      <w:marBottom w:val="0"/>
                                                                      <w:divBdr>
                                                                        <w:top w:val="none" w:sz="0" w:space="0" w:color="auto"/>
                                                                        <w:left w:val="none" w:sz="0" w:space="0" w:color="auto"/>
                                                                        <w:bottom w:val="none" w:sz="0" w:space="0" w:color="auto"/>
                                                                        <w:right w:val="none" w:sz="0" w:space="0" w:color="auto"/>
                                                                      </w:divBdr>
                                                                    </w:div>
                                                                    <w:div w:id="1406997396">
                                                                      <w:marLeft w:val="0"/>
                                                                      <w:marRight w:val="0"/>
                                                                      <w:marTop w:val="0"/>
                                                                      <w:marBottom w:val="0"/>
                                                                      <w:divBdr>
                                                                        <w:top w:val="none" w:sz="0" w:space="0" w:color="auto"/>
                                                                        <w:left w:val="none" w:sz="0" w:space="0" w:color="auto"/>
                                                                        <w:bottom w:val="none" w:sz="0" w:space="0" w:color="auto"/>
                                                                        <w:right w:val="none" w:sz="0" w:space="0" w:color="auto"/>
                                                                      </w:divBdr>
                                                                    </w:div>
                                                                    <w:div w:id="1410271323">
                                                                      <w:marLeft w:val="0"/>
                                                                      <w:marRight w:val="0"/>
                                                                      <w:marTop w:val="0"/>
                                                                      <w:marBottom w:val="0"/>
                                                                      <w:divBdr>
                                                                        <w:top w:val="none" w:sz="0" w:space="0" w:color="auto"/>
                                                                        <w:left w:val="none" w:sz="0" w:space="0" w:color="auto"/>
                                                                        <w:bottom w:val="none" w:sz="0" w:space="0" w:color="auto"/>
                                                                        <w:right w:val="none" w:sz="0" w:space="0" w:color="auto"/>
                                                                      </w:divBdr>
                                                                    </w:div>
                                                                    <w:div w:id="1420371495">
                                                                      <w:marLeft w:val="0"/>
                                                                      <w:marRight w:val="0"/>
                                                                      <w:marTop w:val="0"/>
                                                                      <w:marBottom w:val="0"/>
                                                                      <w:divBdr>
                                                                        <w:top w:val="none" w:sz="0" w:space="0" w:color="auto"/>
                                                                        <w:left w:val="none" w:sz="0" w:space="0" w:color="auto"/>
                                                                        <w:bottom w:val="none" w:sz="0" w:space="0" w:color="auto"/>
                                                                        <w:right w:val="none" w:sz="0" w:space="0" w:color="auto"/>
                                                                      </w:divBdr>
                                                                    </w:div>
                                                                    <w:div w:id="1427843120">
                                                                      <w:marLeft w:val="0"/>
                                                                      <w:marRight w:val="0"/>
                                                                      <w:marTop w:val="0"/>
                                                                      <w:marBottom w:val="0"/>
                                                                      <w:divBdr>
                                                                        <w:top w:val="none" w:sz="0" w:space="0" w:color="auto"/>
                                                                        <w:left w:val="none" w:sz="0" w:space="0" w:color="auto"/>
                                                                        <w:bottom w:val="none" w:sz="0" w:space="0" w:color="auto"/>
                                                                        <w:right w:val="none" w:sz="0" w:space="0" w:color="auto"/>
                                                                      </w:divBdr>
                                                                    </w:div>
                                                                    <w:div w:id="1432748333">
                                                                      <w:marLeft w:val="0"/>
                                                                      <w:marRight w:val="0"/>
                                                                      <w:marTop w:val="0"/>
                                                                      <w:marBottom w:val="0"/>
                                                                      <w:divBdr>
                                                                        <w:top w:val="none" w:sz="0" w:space="0" w:color="auto"/>
                                                                        <w:left w:val="none" w:sz="0" w:space="0" w:color="auto"/>
                                                                        <w:bottom w:val="none" w:sz="0" w:space="0" w:color="auto"/>
                                                                        <w:right w:val="none" w:sz="0" w:space="0" w:color="auto"/>
                                                                      </w:divBdr>
                                                                    </w:div>
                                                                    <w:div w:id="1445807594">
                                                                      <w:marLeft w:val="0"/>
                                                                      <w:marRight w:val="0"/>
                                                                      <w:marTop w:val="0"/>
                                                                      <w:marBottom w:val="0"/>
                                                                      <w:divBdr>
                                                                        <w:top w:val="none" w:sz="0" w:space="0" w:color="auto"/>
                                                                        <w:left w:val="none" w:sz="0" w:space="0" w:color="auto"/>
                                                                        <w:bottom w:val="none" w:sz="0" w:space="0" w:color="auto"/>
                                                                        <w:right w:val="none" w:sz="0" w:space="0" w:color="auto"/>
                                                                      </w:divBdr>
                                                                    </w:div>
                                                                    <w:div w:id="1493990697">
                                                                      <w:marLeft w:val="0"/>
                                                                      <w:marRight w:val="0"/>
                                                                      <w:marTop w:val="0"/>
                                                                      <w:marBottom w:val="0"/>
                                                                      <w:divBdr>
                                                                        <w:top w:val="none" w:sz="0" w:space="0" w:color="auto"/>
                                                                        <w:left w:val="none" w:sz="0" w:space="0" w:color="auto"/>
                                                                        <w:bottom w:val="none" w:sz="0" w:space="0" w:color="auto"/>
                                                                        <w:right w:val="none" w:sz="0" w:space="0" w:color="auto"/>
                                                                      </w:divBdr>
                                                                    </w:div>
                                                                    <w:div w:id="1540437008">
                                                                      <w:marLeft w:val="0"/>
                                                                      <w:marRight w:val="0"/>
                                                                      <w:marTop w:val="0"/>
                                                                      <w:marBottom w:val="0"/>
                                                                      <w:divBdr>
                                                                        <w:top w:val="none" w:sz="0" w:space="0" w:color="auto"/>
                                                                        <w:left w:val="none" w:sz="0" w:space="0" w:color="auto"/>
                                                                        <w:bottom w:val="none" w:sz="0" w:space="0" w:color="auto"/>
                                                                        <w:right w:val="none" w:sz="0" w:space="0" w:color="auto"/>
                                                                      </w:divBdr>
                                                                    </w:div>
                                                                    <w:div w:id="1546216418">
                                                                      <w:marLeft w:val="0"/>
                                                                      <w:marRight w:val="0"/>
                                                                      <w:marTop w:val="0"/>
                                                                      <w:marBottom w:val="0"/>
                                                                      <w:divBdr>
                                                                        <w:top w:val="none" w:sz="0" w:space="0" w:color="auto"/>
                                                                        <w:left w:val="none" w:sz="0" w:space="0" w:color="auto"/>
                                                                        <w:bottom w:val="none" w:sz="0" w:space="0" w:color="auto"/>
                                                                        <w:right w:val="none" w:sz="0" w:space="0" w:color="auto"/>
                                                                      </w:divBdr>
                                                                    </w:div>
                                                                    <w:div w:id="1564170732">
                                                                      <w:marLeft w:val="0"/>
                                                                      <w:marRight w:val="0"/>
                                                                      <w:marTop w:val="0"/>
                                                                      <w:marBottom w:val="0"/>
                                                                      <w:divBdr>
                                                                        <w:top w:val="none" w:sz="0" w:space="0" w:color="auto"/>
                                                                        <w:left w:val="none" w:sz="0" w:space="0" w:color="auto"/>
                                                                        <w:bottom w:val="none" w:sz="0" w:space="0" w:color="auto"/>
                                                                        <w:right w:val="none" w:sz="0" w:space="0" w:color="auto"/>
                                                                      </w:divBdr>
                                                                    </w:div>
                                                                    <w:div w:id="1571110188">
                                                                      <w:marLeft w:val="0"/>
                                                                      <w:marRight w:val="0"/>
                                                                      <w:marTop w:val="0"/>
                                                                      <w:marBottom w:val="0"/>
                                                                      <w:divBdr>
                                                                        <w:top w:val="none" w:sz="0" w:space="0" w:color="auto"/>
                                                                        <w:left w:val="none" w:sz="0" w:space="0" w:color="auto"/>
                                                                        <w:bottom w:val="none" w:sz="0" w:space="0" w:color="auto"/>
                                                                        <w:right w:val="none" w:sz="0" w:space="0" w:color="auto"/>
                                                                      </w:divBdr>
                                                                    </w:div>
                                                                    <w:div w:id="1578901257">
                                                                      <w:marLeft w:val="0"/>
                                                                      <w:marRight w:val="0"/>
                                                                      <w:marTop w:val="0"/>
                                                                      <w:marBottom w:val="0"/>
                                                                      <w:divBdr>
                                                                        <w:top w:val="none" w:sz="0" w:space="0" w:color="auto"/>
                                                                        <w:left w:val="none" w:sz="0" w:space="0" w:color="auto"/>
                                                                        <w:bottom w:val="none" w:sz="0" w:space="0" w:color="auto"/>
                                                                        <w:right w:val="none" w:sz="0" w:space="0" w:color="auto"/>
                                                                      </w:divBdr>
                                                                    </w:div>
                                                                    <w:div w:id="1585141487">
                                                                      <w:marLeft w:val="0"/>
                                                                      <w:marRight w:val="0"/>
                                                                      <w:marTop w:val="0"/>
                                                                      <w:marBottom w:val="0"/>
                                                                      <w:divBdr>
                                                                        <w:top w:val="none" w:sz="0" w:space="0" w:color="auto"/>
                                                                        <w:left w:val="none" w:sz="0" w:space="0" w:color="auto"/>
                                                                        <w:bottom w:val="none" w:sz="0" w:space="0" w:color="auto"/>
                                                                        <w:right w:val="none" w:sz="0" w:space="0" w:color="auto"/>
                                                                      </w:divBdr>
                                                                    </w:div>
                                                                    <w:div w:id="1596396781">
                                                                      <w:marLeft w:val="0"/>
                                                                      <w:marRight w:val="0"/>
                                                                      <w:marTop w:val="0"/>
                                                                      <w:marBottom w:val="0"/>
                                                                      <w:divBdr>
                                                                        <w:top w:val="none" w:sz="0" w:space="0" w:color="auto"/>
                                                                        <w:left w:val="none" w:sz="0" w:space="0" w:color="auto"/>
                                                                        <w:bottom w:val="none" w:sz="0" w:space="0" w:color="auto"/>
                                                                        <w:right w:val="none" w:sz="0" w:space="0" w:color="auto"/>
                                                                      </w:divBdr>
                                                                    </w:div>
                                                                    <w:div w:id="1608542887">
                                                                      <w:marLeft w:val="0"/>
                                                                      <w:marRight w:val="0"/>
                                                                      <w:marTop w:val="0"/>
                                                                      <w:marBottom w:val="0"/>
                                                                      <w:divBdr>
                                                                        <w:top w:val="none" w:sz="0" w:space="0" w:color="auto"/>
                                                                        <w:left w:val="none" w:sz="0" w:space="0" w:color="auto"/>
                                                                        <w:bottom w:val="none" w:sz="0" w:space="0" w:color="auto"/>
                                                                        <w:right w:val="none" w:sz="0" w:space="0" w:color="auto"/>
                                                                      </w:divBdr>
                                                                    </w:div>
                                                                    <w:div w:id="1631520942">
                                                                      <w:marLeft w:val="0"/>
                                                                      <w:marRight w:val="0"/>
                                                                      <w:marTop w:val="0"/>
                                                                      <w:marBottom w:val="0"/>
                                                                      <w:divBdr>
                                                                        <w:top w:val="none" w:sz="0" w:space="0" w:color="auto"/>
                                                                        <w:left w:val="none" w:sz="0" w:space="0" w:color="auto"/>
                                                                        <w:bottom w:val="none" w:sz="0" w:space="0" w:color="auto"/>
                                                                        <w:right w:val="none" w:sz="0" w:space="0" w:color="auto"/>
                                                                      </w:divBdr>
                                                                    </w:div>
                                                                    <w:div w:id="1649869363">
                                                                      <w:marLeft w:val="0"/>
                                                                      <w:marRight w:val="0"/>
                                                                      <w:marTop w:val="0"/>
                                                                      <w:marBottom w:val="0"/>
                                                                      <w:divBdr>
                                                                        <w:top w:val="none" w:sz="0" w:space="0" w:color="auto"/>
                                                                        <w:left w:val="none" w:sz="0" w:space="0" w:color="auto"/>
                                                                        <w:bottom w:val="none" w:sz="0" w:space="0" w:color="auto"/>
                                                                        <w:right w:val="none" w:sz="0" w:space="0" w:color="auto"/>
                                                                      </w:divBdr>
                                                                    </w:div>
                                                                    <w:div w:id="1660497256">
                                                                      <w:marLeft w:val="0"/>
                                                                      <w:marRight w:val="0"/>
                                                                      <w:marTop w:val="0"/>
                                                                      <w:marBottom w:val="0"/>
                                                                      <w:divBdr>
                                                                        <w:top w:val="none" w:sz="0" w:space="0" w:color="auto"/>
                                                                        <w:left w:val="none" w:sz="0" w:space="0" w:color="auto"/>
                                                                        <w:bottom w:val="none" w:sz="0" w:space="0" w:color="auto"/>
                                                                        <w:right w:val="none" w:sz="0" w:space="0" w:color="auto"/>
                                                                      </w:divBdr>
                                                                    </w:div>
                                                                    <w:div w:id="1677151090">
                                                                      <w:marLeft w:val="0"/>
                                                                      <w:marRight w:val="0"/>
                                                                      <w:marTop w:val="0"/>
                                                                      <w:marBottom w:val="0"/>
                                                                      <w:divBdr>
                                                                        <w:top w:val="none" w:sz="0" w:space="0" w:color="auto"/>
                                                                        <w:left w:val="none" w:sz="0" w:space="0" w:color="auto"/>
                                                                        <w:bottom w:val="none" w:sz="0" w:space="0" w:color="auto"/>
                                                                        <w:right w:val="none" w:sz="0" w:space="0" w:color="auto"/>
                                                                      </w:divBdr>
                                                                    </w:div>
                                                                    <w:div w:id="1694577219">
                                                                      <w:marLeft w:val="0"/>
                                                                      <w:marRight w:val="0"/>
                                                                      <w:marTop w:val="0"/>
                                                                      <w:marBottom w:val="0"/>
                                                                      <w:divBdr>
                                                                        <w:top w:val="none" w:sz="0" w:space="0" w:color="auto"/>
                                                                        <w:left w:val="none" w:sz="0" w:space="0" w:color="auto"/>
                                                                        <w:bottom w:val="none" w:sz="0" w:space="0" w:color="auto"/>
                                                                        <w:right w:val="none" w:sz="0" w:space="0" w:color="auto"/>
                                                                      </w:divBdr>
                                                                    </w:div>
                                                                    <w:div w:id="1730229082">
                                                                      <w:marLeft w:val="0"/>
                                                                      <w:marRight w:val="0"/>
                                                                      <w:marTop w:val="0"/>
                                                                      <w:marBottom w:val="0"/>
                                                                      <w:divBdr>
                                                                        <w:top w:val="none" w:sz="0" w:space="0" w:color="auto"/>
                                                                        <w:left w:val="none" w:sz="0" w:space="0" w:color="auto"/>
                                                                        <w:bottom w:val="none" w:sz="0" w:space="0" w:color="auto"/>
                                                                        <w:right w:val="none" w:sz="0" w:space="0" w:color="auto"/>
                                                                      </w:divBdr>
                                                                    </w:div>
                                                                    <w:div w:id="1737317575">
                                                                      <w:marLeft w:val="0"/>
                                                                      <w:marRight w:val="0"/>
                                                                      <w:marTop w:val="0"/>
                                                                      <w:marBottom w:val="0"/>
                                                                      <w:divBdr>
                                                                        <w:top w:val="none" w:sz="0" w:space="0" w:color="auto"/>
                                                                        <w:left w:val="none" w:sz="0" w:space="0" w:color="auto"/>
                                                                        <w:bottom w:val="none" w:sz="0" w:space="0" w:color="auto"/>
                                                                        <w:right w:val="none" w:sz="0" w:space="0" w:color="auto"/>
                                                                      </w:divBdr>
                                                                    </w:div>
                                                                    <w:div w:id="1785034521">
                                                                      <w:marLeft w:val="0"/>
                                                                      <w:marRight w:val="0"/>
                                                                      <w:marTop w:val="0"/>
                                                                      <w:marBottom w:val="0"/>
                                                                      <w:divBdr>
                                                                        <w:top w:val="none" w:sz="0" w:space="0" w:color="auto"/>
                                                                        <w:left w:val="none" w:sz="0" w:space="0" w:color="auto"/>
                                                                        <w:bottom w:val="none" w:sz="0" w:space="0" w:color="auto"/>
                                                                        <w:right w:val="none" w:sz="0" w:space="0" w:color="auto"/>
                                                                      </w:divBdr>
                                                                    </w:div>
                                                                    <w:div w:id="1787889253">
                                                                      <w:marLeft w:val="0"/>
                                                                      <w:marRight w:val="0"/>
                                                                      <w:marTop w:val="0"/>
                                                                      <w:marBottom w:val="0"/>
                                                                      <w:divBdr>
                                                                        <w:top w:val="none" w:sz="0" w:space="0" w:color="auto"/>
                                                                        <w:left w:val="none" w:sz="0" w:space="0" w:color="auto"/>
                                                                        <w:bottom w:val="none" w:sz="0" w:space="0" w:color="auto"/>
                                                                        <w:right w:val="none" w:sz="0" w:space="0" w:color="auto"/>
                                                                      </w:divBdr>
                                                                    </w:div>
                                                                    <w:div w:id="1796636044">
                                                                      <w:marLeft w:val="0"/>
                                                                      <w:marRight w:val="0"/>
                                                                      <w:marTop w:val="0"/>
                                                                      <w:marBottom w:val="0"/>
                                                                      <w:divBdr>
                                                                        <w:top w:val="none" w:sz="0" w:space="0" w:color="auto"/>
                                                                        <w:left w:val="none" w:sz="0" w:space="0" w:color="auto"/>
                                                                        <w:bottom w:val="none" w:sz="0" w:space="0" w:color="auto"/>
                                                                        <w:right w:val="none" w:sz="0" w:space="0" w:color="auto"/>
                                                                      </w:divBdr>
                                                                    </w:div>
                                                                    <w:div w:id="1801805431">
                                                                      <w:marLeft w:val="0"/>
                                                                      <w:marRight w:val="0"/>
                                                                      <w:marTop w:val="0"/>
                                                                      <w:marBottom w:val="0"/>
                                                                      <w:divBdr>
                                                                        <w:top w:val="none" w:sz="0" w:space="0" w:color="auto"/>
                                                                        <w:left w:val="none" w:sz="0" w:space="0" w:color="auto"/>
                                                                        <w:bottom w:val="none" w:sz="0" w:space="0" w:color="auto"/>
                                                                        <w:right w:val="none" w:sz="0" w:space="0" w:color="auto"/>
                                                                      </w:divBdr>
                                                                    </w:div>
                                                                    <w:div w:id="1860392291">
                                                                      <w:marLeft w:val="0"/>
                                                                      <w:marRight w:val="0"/>
                                                                      <w:marTop w:val="0"/>
                                                                      <w:marBottom w:val="0"/>
                                                                      <w:divBdr>
                                                                        <w:top w:val="none" w:sz="0" w:space="0" w:color="auto"/>
                                                                        <w:left w:val="none" w:sz="0" w:space="0" w:color="auto"/>
                                                                        <w:bottom w:val="none" w:sz="0" w:space="0" w:color="auto"/>
                                                                        <w:right w:val="none" w:sz="0" w:space="0" w:color="auto"/>
                                                                      </w:divBdr>
                                                                    </w:div>
                                                                    <w:div w:id="1873690868">
                                                                      <w:marLeft w:val="0"/>
                                                                      <w:marRight w:val="0"/>
                                                                      <w:marTop w:val="0"/>
                                                                      <w:marBottom w:val="0"/>
                                                                      <w:divBdr>
                                                                        <w:top w:val="none" w:sz="0" w:space="0" w:color="auto"/>
                                                                        <w:left w:val="none" w:sz="0" w:space="0" w:color="auto"/>
                                                                        <w:bottom w:val="none" w:sz="0" w:space="0" w:color="auto"/>
                                                                        <w:right w:val="none" w:sz="0" w:space="0" w:color="auto"/>
                                                                      </w:divBdr>
                                                                    </w:div>
                                                                    <w:div w:id="1911453889">
                                                                      <w:marLeft w:val="0"/>
                                                                      <w:marRight w:val="0"/>
                                                                      <w:marTop w:val="0"/>
                                                                      <w:marBottom w:val="0"/>
                                                                      <w:divBdr>
                                                                        <w:top w:val="none" w:sz="0" w:space="0" w:color="auto"/>
                                                                        <w:left w:val="none" w:sz="0" w:space="0" w:color="auto"/>
                                                                        <w:bottom w:val="none" w:sz="0" w:space="0" w:color="auto"/>
                                                                        <w:right w:val="none" w:sz="0" w:space="0" w:color="auto"/>
                                                                      </w:divBdr>
                                                                    </w:div>
                                                                    <w:div w:id="1919288611">
                                                                      <w:marLeft w:val="0"/>
                                                                      <w:marRight w:val="0"/>
                                                                      <w:marTop w:val="0"/>
                                                                      <w:marBottom w:val="0"/>
                                                                      <w:divBdr>
                                                                        <w:top w:val="none" w:sz="0" w:space="0" w:color="auto"/>
                                                                        <w:left w:val="none" w:sz="0" w:space="0" w:color="auto"/>
                                                                        <w:bottom w:val="none" w:sz="0" w:space="0" w:color="auto"/>
                                                                        <w:right w:val="none" w:sz="0" w:space="0" w:color="auto"/>
                                                                      </w:divBdr>
                                                                    </w:div>
                                                                    <w:div w:id="1919823291">
                                                                      <w:marLeft w:val="0"/>
                                                                      <w:marRight w:val="0"/>
                                                                      <w:marTop w:val="0"/>
                                                                      <w:marBottom w:val="0"/>
                                                                      <w:divBdr>
                                                                        <w:top w:val="none" w:sz="0" w:space="0" w:color="auto"/>
                                                                        <w:left w:val="none" w:sz="0" w:space="0" w:color="auto"/>
                                                                        <w:bottom w:val="none" w:sz="0" w:space="0" w:color="auto"/>
                                                                        <w:right w:val="none" w:sz="0" w:space="0" w:color="auto"/>
                                                                      </w:divBdr>
                                                                    </w:div>
                                                                    <w:div w:id="1978610539">
                                                                      <w:marLeft w:val="0"/>
                                                                      <w:marRight w:val="0"/>
                                                                      <w:marTop w:val="0"/>
                                                                      <w:marBottom w:val="0"/>
                                                                      <w:divBdr>
                                                                        <w:top w:val="none" w:sz="0" w:space="0" w:color="auto"/>
                                                                        <w:left w:val="none" w:sz="0" w:space="0" w:color="auto"/>
                                                                        <w:bottom w:val="none" w:sz="0" w:space="0" w:color="auto"/>
                                                                        <w:right w:val="none" w:sz="0" w:space="0" w:color="auto"/>
                                                                      </w:divBdr>
                                                                    </w:div>
                                                                    <w:div w:id="2017616173">
                                                                      <w:marLeft w:val="0"/>
                                                                      <w:marRight w:val="0"/>
                                                                      <w:marTop w:val="0"/>
                                                                      <w:marBottom w:val="0"/>
                                                                      <w:divBdr>
                                                                        <w:top w:val="none" w:sz="0" w:space="0" w:color="auto"/>
                                                                        <w:left w:val="none" w:sz="0" w:space="0" w:color="auto"/>
                                                                        <w:bottom w:val="none" w:sz="0" w:space="0" w:color="auto"/>
                                                                        <w:right w:val="none" w:sz="0" w:space="0" w:color="auto"/>
                                                                      </w:divBdr>
                                                                    </w:div>
                                                                    <w:div w:id="2067802910">
                                                                      <w:marLeft w:val="0"/>
                                                                      <w:marRight w:val="0"/>
                                                                      <w:marTop w:val="0"/>
                                                                      <w:marBottom w:val="0"/>
                                                                      <w:divBdr>
                                                                        <w:top w:val="none" w:sz="0" w:space="0" w:color="auto"/>
                                                                        <w:left w:val="none" w:sz="0" w:space="0" w:color="auto"/>
                                                                        <w:bottom w:val="none" w:sz="0" w:space="0" w:color="auto"/>
                                                                        <w:right w:val="none" w:sz="0" w:space="0" w:color="auto"/>
                                                                      </w:divBdr>
                                                                    </w:div>
                                                                    <w:div w:id="2089647199">
                                                                      <w:marLeft w:val="0"/>
                                                                      <w:marRight w:val="0"/>
                                                                      <w:marTop w:val="0"/>
                                                                      <w:marBottom w:val="0"/>
                                                                      <w:divBdr>
                                                                        <w:top w:val="none" w:sz="0" w:space="0" w:color="auto"/>
                                                                        <w:left w:val="none" w:sz="0" w:space="0" w:color="auto"/>
                                                                        <w:bottom w:val="none" w:sz="0" w:space="0" w:color="auto"/>
                                                                        <w:right w:val="none" w:sz="0" w:space="0" w:color="auto"/>
                                                                      </w:divBdr>
                                                                    </w:div>
                                                                    <w:div w:id="2122600328">
                                                                      <w:marLeft w:val="0"/>
                                                                      <w:marRight w:val="0"/>
                                                                      <w:marTop w:val="0"/>
                                                                      <w:marBottom w:val="0"/>
                                                                      <w:divBdr>
                                                                        <w:top w:val="none" w:sz="0" w:space="0" w:color="auto"/>
                                                                        <w:left w:val="none" w:sz="0" w:space="0" w:color="auto"/>
                                                                        <w:bottom w:val="none" w:sz="0" w:space="0" w:color="auto"/>
                                                                        <w:right w:val="none" w:sz="0" w:space="0" w:color="auto"/>
                                                                      </w:divBdr>
                                                                    </w:div>
                                                                    <w:div w:id="21314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621899">
                                                      <w:marLeft w:val="0"/>
                                                      <w:marRight w:val="0"/>
                                                      <w:marTop w:val="150"/>
                                                      <w:marBottom w:val="0"/>
                                                      <w:divBdr>
                                                        <w:top w:val="none" w:sz="0" w:space="0" w:color="auto"/>
                                                        <w:left w:val="none" w:sz="0" w:space="0" w:color="auto"/>
                                                        <w:bottom w:val="none" w:sz="0" w:space="0" w:color="auto"/>
                                                        <w:right w:val="none" w:sz="0" w:space="0" w:color="auto"/>
                                                      </w:divBdr>
                                                      <w:divsChild>
                                                        <w:div w:id="736786405">
                                                          <w:marLeft w:val="0"/>
                                                          <w:marRight w:val="0"/>
                                                          <w:marTop w:val="0"/>
                                                          <w:marBottom w:val="0"/>
                                                          <w:divBdr>
                                                            <w:top w:val="none" w:sz="0" w:space="0" w:color="auto"/>
                                                            <w:left w:val="none" w:sz="0" w:space="0" w:color="auto"/>
                                                            <w:bottom w:val="none" w:sz="0" w:space="0" w:color="auto"/>
                                                            <w:right w:val="none" w:sz="0" w:space="0" w:color="auto"/>
                                                          </w:divBdr>
                                                        </w:div>
                                                        <w:div w:id="1179736645">
                                                          <w:marLeft w:val="0"/>
                                                          <w:marRight w:val="0"/>
                                                          <w:marTop w:val="0"/>
                                                          <w:marBottom w:val="0"/>
                                                          <w:divBdr>
                                                            <w:top w:val="none" w:sz="0" w:space="0" w:color="auto"/>
                                                            <w:left w:val="none" w:sz="0" w:space="0" w:color="auto"/>
                                                            <w:bottom w:val="none" w:sz="0" w:space="0" w:color="auto"/>
                                                            <w:right w:val="none" w:sz="0" w:space="0" w:color="auto"/>
                                                          </w:divBdr>
                                                        </w:div>
                                                        <w:div w:id="1227254112">
                                                          <w:marLeft w:val="0"/>
                                                          <w:marRight w:val="0"/>
                                                          <w:marTop w:val="0"/>
                                                          <w:marBottom w:val="0"/>
                                                          <w:divBdr>
                                                            <w:top w:val="none" w:sz="0" w:space="0" w:color="auto"/>
                                                            <w:left w:val="none" w:sz="0" w:space="0" w:color="auto"/>
                                                            <w:bottom w:val="none" w:sz="0" w:space="0" w:color="auto"/>
                                                            <w:right w:val="none" w:sz="0" w:space="0" w:color="auto"/>
                                                          </w:divBdr>
                                                        </w:div>
                                                      </w:divsChild>
                                                    </w:div>
                                                    <w:div w:id="1179662879">
                                                      <w:marLeft w:val="0"/>
                                                      <w:marRight w:val="0"/>
                                                      <w:marTop w:val="0"/>
                                                      <w:marBottom w:val="0"/>
                                                      <w:divBdr>
                                                        <w:top w:val="none" w:sz="0" w:space="0" w:color="auto"/>
                                                        <w:left w:val="none" w:sz="0" w:space="0" w:color="auto"/>
                                                        <w:bottom w:val="none" w:sz="0" w:space="0" w:color="auto"/>
                                                        <w:right w:val="none" w:sz="0" w:space="0" w:color="auto"/>
                                                      </w:divBdr>
                                                    </w:div>
                                                    <w:div w:id="1228153293">
                                                      <w:marLeft w:val="0"/>
                                                      <w:marRight w:val="0"/>
                                                      <w:marTop w:val="0"/>
                                                      <w:marBottom w:val="0"/>
                                                      <w:divBdr>
                                                        <w:top w:val="single" w:sz="6" w:space="0" w:color="auto"/>
                                                        <w:left w:val="single" w:sz="6" w:space="0" w:color="auto"/>
                                                        <w:bottom w:val="single" w:sz="6" w:space="0" w:color="auto"/>
                                                        <w:right w:val="single" w:sz="6" w:space="0" w:color="auto"/>
                                                      </w:divBdr>
                                                      <w:divsChild>
                                                        <w:div w:id="73864279">
                                                          <w:marLeft w:val="0"/>
                                                          <w:marRight w:val="0"/>
                                                          <w:marTop w:val="0"/>
                                                          <w:marBottom w:val="0"/>
                                                          <w:divBdr>
                                                            <w:top w:val="none" w:sz="0" w:space="0" w:color="auto"/>
                                                            <w:left w:val="none" w:sz="0" w:space="0" w:color="auto"/>
                                                            <w:bottom w:val="none" w:sz="0" w:space="0" w:color="auto"/>
                                                            <w:right w:val="none" w:sz="0" w:space="0" w:color="auto"/>
                                                          </w:divBdr>
                                                          <w:divsChild>
                                                            <w:div w:id="488601285">
                                                              <w:marLeft w:val="0"/>
                                                              <w:marRight w:val="0"/>
                                                              <w:marTop w:val="0"/>
                                                              <w:marBottom w:val="0"/>
                                                              <w:divBdr>
                                                                <w:top w:val="none" w:sz="0" w:space="0" w:color="auto"/>
                                                                <w:left w:val="none" w:sz="0" w:space="0" w:color="auto"/>
                                                                <w:bottom w:val="none" w:sz="0" w:space="0" w:color="auto"/>
                                                                <w:right w:val="none" w:sz="0" w:space="0" w:color="auto"/>
                                                              </w:divBdr>
                                                              <w:divsChild>
                                                                <w:div w:id="1944919556">
                                                                  <w:marLeft w:val="0"/>
                                                                  <w:marRight w:val="0"/>
                                                                  <w:marTop w:val="0"/>
                                                                  <w:marBottom w:val="0"/>
                                                                  <w:divBdr>
                                                                    <w:top w:val="none" w:sz="0" w:space="0" w:color="auto"/>
                                                                    <w:left w:val="none" w:sz="0" w:space="0" w:color="auto"/>
                                                                    <w:bottom w:val="none" w:sz="0" w:space="0" w:color="auto"/>
                                                                    <w:right w:val="none" w:sz="0" w:space="0" w:color="auto"/>
                                                                  </w:divBdr>
                                                                  <w:divsChild>
                                                                    <w:div w:id="1511025">
                                                                      <w:marLeft w:val="0"/>
                                                                      <w:marRight w:val="0"/>
                                                                      <w:marTop w:val="0"/>
                                                                      <w:marBottom w:val="0"/>
                                                                      <w:divBdr>
                                                                        <w:top w:val="none" w:sz="0" w:space="0" w:color="auto"/>
                                                                        <w:left w:val="none" w:sz="0" w:space="0" w:color="auto"/>
                                                                        <w:bottom w:val="none" w:sz="0" w:space="0" w:color="auto"/>
                                                                        <w:right w:val="none" w:sz="0" w:space="0" w:color="auto"/>
                                                                      </w:divBdr>
                                                                    </w:div>
                                                                    <w:div w:id="25839614">
                                                                      <w:marLeft w:val="0"/>
                                                                      <w:marRight w:val="0"/>
                                                                      <w:marTop w:val="0"/>
                                                                      <w:marBottom w:val="0"/>
                                                                      <w:divBdr>
                                                                        <w:top w:val="none" w:sz="0" w:space="0" w:color="auto"/>
                                                                        <w:left w:val="none" w:sz="0" w:space="0" w:color="auto"/>
                                                                        <w:bottom w:val="none" w:sz="0" w:space="0" w:color="auto"/>
                                                                        <w:right w:val="none" w:sz="0" w:space="0" w:color="auto"/>
                                                                      </w:divBdr>
                                                                    </w:div>
                                                                    <w:div w:id="27412971">
                                                                      <w:marLeft w:val="0"/>
                                                                      <w:marRight w:val="0"/>
                                                                      <w:marTop w:val="0"/>
                                                                      <w:marBottom w:val="0"/>
                                                                      <w:divBdr>
                                                                        <w:top w:val="none" w:sz="0" w:space="0" w:color="auto"/>
                                                                        <w:left w:val="none" w:sz="0" w:space="0" w:color="auto"/>
                                                                        <w:bottom w:val="none" w:sz="0" w:space="0" w:color="auto"/>
                                                                        <w:right w:val="none" w:sz="0" w:space="0" w:color="auto"/>
                                                                      </w:divBdr>
                                                                    </w:div>
                                                                    <w:div w:id="31276152">
                                                                      <w:marLeft w:val="0"/>
                                                                      <w:marRight w:val="0"/>
                                                                      <w:marTop w:val="0"/>
                                                                      <w:marBottom w:val="0"/>
                                                                      <w:divBdr>
                                                                        <w:top w:val="none" w:sz="0" w:space="0" w:color="auto"/>
                                                                        <w:left w:val="none" w:sz="0" w:space="0" w:color="auto"/>
                                                                        <w:bottom w:val="none" w:sz="0" w:space="0" w:color="auto"/>
                                                                        <w:right w:val="none" w:sz="0" w:space="0" w:color="auto"/>
                                                                      </w:divBdr>
                                                                    </w:div>
                                                                    <w:div w:id="39599024">
                                                                      <w:marLeft w:val="0"/>
                                                                      <w:marRight w:val="0"/>
                                                                      <w:marTop w:val="0"/>
                                                                      <w:marBottom w:val="0"/>
                                                                      <w:divBdr>
                                                                        <w:top w:val="none" w:sz="0" w:space="0" w:color="auto"/>
                                                                        <w:left w:val="none" w:sz="0" w:space="0" w:color="auto"/>
                                                                        <w:bottom w:val="none" w:sz="0" w:space="0" w:color="auto"/>
                                                                        <w:right w:val="none" w:sz="0" w:space="0" w:color="auto"/>
                                                                      </w:divBdr>
                                                                    </w:div>
                                                                    <w:div w:id="41029841">
                                                                      <w:marLeft w:val="0"/>
                                                                      <w:marRight w:val="0"/>
                                                                      <w:marTop w:val="0"/>
                                                                      <w:marBottom w:val="0"/>
                                                                      <w:divBdr>
                                                                        <w:top w:val="none" w:sz="0" w:space="0" w:color="auto"/>
                                                                        <w:left w:val="none" w:sz="0" w:space="0" w:color="auto"/>
                                                                        <w:bottom w:val="none" w:sz="0" w:space="0" w:color="auto"/>
                                                                        <w:right w:val="none" w:sz="0" w:space="0" w:color="auto"/>
                                                                      </w:divBdr>
                                                                    </w:div>
                                                                    <w:div w:id="45958436">
                                                                      <w:marLeft w:val="0"/>
                                                                      <w:marRight w:val="0"/>
                                                                      <w:marTop w:val="0"/>
                                                                      <w:marBottom w:val="0"/>
                                                                      <w:divBdr>
                                                                        <w:top w:val="none" w:sz="0" w:space="0" w:color="auto"/>
                                                                        <w:left w:val="none" w:sz="0" w:space="0" w:color="auto"/>
                                                                        <w:bottom w:val="none" w:sz="0" w:space="0" w:color="auto"/>
                                                                        <w:right w:val="none" w:sz="0" w:space="0" w:color="auto"/>
                                                                      </w:divBdr>
                                                                    </w:div>
                                                                    <w:div w:id="46611088">
                                                                      <w:marLeft w:val="0"/>
                                                                      <w:marRight w:val="0"/>
                                                                      <w:marTop w:val="0"/>
                                                                      <w:marBottom w:val="0"/>
                                                                      <w:divBdr>
                                                                        <w:top w:val="none" w:sz="0" w:space="0" w:color="auto"/>
                                                                        <w:left w:val="none" w:sz="0" w:space="0" w:color="auto"/>
                                                                        <w:bottom w:val="none" w:sz="0" w:space="0" w:color="auto"/>
                                                                        <w:right w:val="none" w:sz="0" w:space="0" w:color="auto"/>
                                                                      </w:divBdr>
                                                                    </w:div>
                                                                    <w:div w:id="76832948">
                                                                      <w:marLeft w:val="0"/>
                                                                      <w:marRight w:val="0"/>
                                                                      <w:marTop w:val="0"/>
                                                                      <w:marBottom w:val="0"/>
                                                                      <w:divBdr>
                                                                        <w:top w:val="none" w:sz="0" w:space="0" w:color="auto"/>
                                                                        <w:left w:val="none" w:sz="0" w:space="0" w:color="auto"/>
                                                                        <w:bottom w:val="none" w:sz="0" w:space="0" w:color="auto"/>
                                                                        <w:right w:val="none" w:sz="0" w:space="0" w:color="auto"/>
                                                                      </w:divBdr>
                                                                    </w:div>
                                                                    <w:div w:id="79134135">
                                                                      <w:marLeft w:val="0"/>
                                                                      <w:marRight w:val="0"/>
                                                                      <w:marTop w:val="0"/>
                                                                      <w:marBottom w:val="0"/>
                                                                      <w:divBdr>
                                                                        <w:top w:val="none" w:sz="0" w:space="0" w:color="auto"/>
                                                                        <w:left w:val="none" w:sz="0" w:space="0" w:color="auto"/>
                                                                        <w:bottom w:val="none" w:sz="0" w:space="0" w:color="auto"/>
                                                                        <w:right w:val="none" w:sz="0" w:space="0" w:color="auto"/>
                                                                      </w:divBdr>
                                                                    </w:div>
                                                                    <w:div w:id="82460515">
                                                                      <w:marLeft w:val="0"/>
                                                                      <w:marRight w:val="0"/>
                                                                      <w:marTop w:val="0"/>
                                                                      <w:marBottom w:val="0"/>
                                                                      <w:divBdr>
                                                                        <w:top w:val="none" w:sz="0" w:space="0" w:color="auto"/>
                                                                        <w:left w:val="none" w:sz="0" w:space="0" w:color="auto"/>
                                                                        <w:bottom w:val="none" w:sz="0" w:space="0" w:color="auto"/>
                                                                        <w:right w:val="none" w:sz="0" w:space="0" w:color="auto"/>
                                                                      </w:divBdr>
                                                                    </w:div>
                                                                    <w:div w:id="98376997">
                                                                      <w:marLeft w:val="0"/>
                                                                      <w:marRight w:val="0"/>
                                                                      <w:marTop w:val="0"/>
                                                                      <w:marBottom w:val="0"/>
                                                                      <w:divBdr>
                                                                        <w:top w:val="none" w:sz="0" w:space="0" w:color="auto"/>
                                                                        <w:left w:val="none" w:sz="0" w:space="0" w:color="auto"/>
                                                                        <w:bottom w:val="none" w:sz="0" w:space="0" w:color="auto"/>
                                                                        <w:right w:val="none" w:sz="0" w:space="0" w:color="auto"/>
                                                                      </w:divBdr>
                                                                    </w:div>
                                                                    <w:div w:id="104934830">
                                                                      <w:marLeft w:val="0"/>
                                                                      <w:marRight w:val="0"/>
                                                                      <w:marTop w:val="0"/>
                                                                      <w:marBottom w:val="0"/>
                                                                      <w:divBdr>
                                                                        <w:top w:val="none" w:sz="0" w:space="0" w:color="auto"/>
                                                                        <w:left w:val="none" w:sz="0" w:space="0" w:color="auto"/>
                                                                        <w:bottom w:val="none" w:sz="0" w:space="0" w:color="auto"/>
                                                                        <w:right w:val="none" w:sz="0" w:space="0" w:color="auto"/>
                                                                      </w:divBdr>
                                                                    </w:div>
                                                                    <w:div w:id="121965591">
                                                                      <w:marLeft w:val="0"/>
                                                                      <w:marRight w:val="0"/>
                                                                      <w:marTop w:val="0"/>
                                                                      <w:marBottom w:val="0"/>
                                                                      <w:divBdr>
                                                                        <w:top w:val="none" w:sz="0" w:space="0" w:color="auto"/>
                                                                        <w:left w:val="none" w:sz="0" w:space="0" w:color="auto"/>
                                                                        <w:bottom w:val="none" w:sz="0" w:space="0" w:color="auto"/>
                                                                        <w:right w:val="none" w:sz="0" w:space="0" w:color="auto"/>
                                                                      </w:divBdr>
                                                                    </w:div>
                                                                    <w:div w:id="138571166">
                                                                      <w:marLeft w:val="0"/>
                                                                      <w:marRight w:val="0"/>
                                                                      <w:marTop w:val="0"/>
                                                                      <w:marBottom w:val="0"/>
                                                                      <w:divBdr>
                                                                        <w:top w:val="none" w:sz="0" w:space="0" w:color="auto"/>
                                                                        <w:left w:val="none" w:sz="0" w:space="0" w:color="auto"/>
                                                                        <w:bottom w:val="none" w:sz="0" w:space="0" w:color="auto"/>
                                                                        <w:right w:val="none" w:sz="0" w:space="0" w:color="auto"/>
                                                                      </w:divBdr>
                                                                    </w:div>
                                                                    <w:div w:id="183905358">
                                                                      <w:marLeft w:val="0"/>
                                                                      <w:marRight w:val="0"/>
                                                                      <w:marTop w:val="0"/>
                                                                      <w:marBottom w:val="0"/>
                                                                      <w:divBdr>
                                                                        <w:top w:val="none" w:sz="0" w:space="0" w:color="auto"/>
                                                                        <w:left w:val="none" w:sz="0" w:space="0" w:color="auto"/>
                                                                        <w:bottom w:val="none" w:sz="0" w:space="0" w:color="auto"/>
                                                                        <w:right w:val="none" w:sz="0" w:space="0" w:color="auto"/>
                                                                      </w:divBdr>
                                                                    </w:div>
                                                                    <w:div w:id="209655029">
                                                                      <w:marLeft w:val="0"/>
                                                                      <w:marRight w:val="0"/>
                                                                      <w:marTop w:val="0"/>
                                                                      <w:marBottom w:val="0"/>
                                                                      <w:divBdr>
                                                                        <w:top w:val="none" w:sz="0" w:space="0" w:color="auto"/>
                                                                        <w:left w:val="none" w:sz="0" w:space="0" w:color="auto"/>
                                                                        <w:bottom w:val="none" w:sz="0" w:space="0" w:color="auto"/>
                                                                        <w:right w:val="none" w:sz="0" w:space="0" w:color="auto"/>
                                                                      </w:divBdr>
                                                                    </w:div>
                                                                    <w:div w:id="254094956">
                                                                      <w:marLeft w:val="0"/>
                                                                      <w:marRight w:val="0"/>
                                                                      <w:marTop w:val="0"/>
                                                                      <w:marBottom w:val="0"/>
                                                                      <w:divBdr>
                                                                        <w:top w:val="none" w:sz="0" w:space="0" w:color="auto"/>
                                                                        <w:left w:val="none" w:sz="0" w:space="0" w:color="auto"/>
                                                                        <w:bottom w:val="none" w:sz="0" w:space="0" w:color="auto"/>
                                                                        <w:right w:val="none" w:sz="0" w:space="0" w:color="auto"/>
                                                                      </w:divBdr>
                                                                    </w:div>
                                                                    <w:div w:id="255601251">
                                                                      <w:marLeft w:val="0"/>
                                                                      <w:marRight w:val="0"/>
                                                                      <w:marTop w:val="0"/>
                                                                      <w:marBottom w:val="0"/>
                                                                      <w:divBdr>
                                                                        <w:top w:val="none" w:sz="0" w:space="0" w:color="auto"/>
                                                                        <w:left w:val="none" w:sz="0" w:space="0" w:color="auto"/>
                                                                        <w:bottom w:val="none" w:sz="0" w:space="0" w:color="auto"/>
                                                                        <w:right w:val="none" w:sz="0" w:space="0" w:color="auto"/>
                                                                      </w:divBdr>
                                                                    </w:div>
                                                                    <w:div w:id="265501745">
                                                                      <w:marLeft w:val="0"/>
                                                                      <w:marRight w:val="0"/>
                                                                      <w:marTop w:val="0"/>
                                                                      <w:marBottom w:val="0"/>
                                                                      <w:divBdr>
                                                                        <w:top w:val="none" w:sz="0" w:space="0" w:color="auto"/>
                                                                        <w:left w:val="none" w:sz="0" w:space="0" w:color="auto"/>
                                                                        <w:bottom w:val="none" w:sz="0" w:space="0" w:color="auto"/>
                                                                        <w:right w:val="none" w:sz="0" w:space="0" w:color="auto"/>
                                                                      </w:divBdr>
                                                                    </w:div>
                                                                    <w:div w:id="276261346">
                                                                      <w:marLeft w:val="0"/>
                                                                      <w:marRight w:val="0"/>
                                                                      <w:marTop w:val="0"/>
                                                                      <w:marBottom w:val="0"/>
                                                                      <w:divBdr>
                                                                        <w:top w:val="none" w:sz="0" w:space="0" w:color="auto"/>
                                                                        <w:left w:val="none" w:sz="0" w:space="0" w:color="auto"/>
                                                                        <w:bottom w:val="none" w:sz="0" w:space="0" w:color="auto"/>
                                                                        <w:right w:val="none" w:sz="0" w:space="0" w:color="auto"/>
                                                                      </w:divBdr>
                                                                    </w:div>
                                                                    <w:div w:id="287972197">
                                                                      <w:marLeft w:val="0"/>
                                                                      <w:marRight w:val="0"/>
                                                                      <w:marTop w:val="0"/>
                                                                      <w:marBottom w:val="0"/>
                                                                      <w:divBdr>
                                                                        <w:top w:val="none" w:sz="0" w:space="0" w:color="auto"/>
                                                                        <w:left w:val="none" w:sz="0" w:space="0" w:color="auto"/>
                                                                        <w:bottom w:val="none" w:sz="0" w:space="0" w:color="auto"/>
                                                                        <w:right w:val="none" w:sz="0" w:space="0" w:color="auto"/>
                                                                      </w:divBdr>
                                                                    </w:div>
                                                                    <w:div w:id="321783623">
                                                                      <w:marLeft w:val="0"/>
                                                                      <w:marRight w:val="0"/>
                                                                      <w:marTop w:val="0"/>
                                                                      <w:marBottom w:val="0"/>
                                                                      <w:divBdr>
                                                                        <w:top w:val="none" w:sz="0" w:space="0" w:color="auto"/>
                                                                        <w:left w:val="none" w:sz="0" w:space="0" w:color="auto"/>
                                                                        <w:bottom w:val="none" w:sz="0" w:space="0" w:color="auto"/>
                                                                        <w:right w:val="none" w:sz="0" w:space="0" w:color="auto"/>
                                                                      </w:divBdr>
                                                                    </w:div>
                                                                    <w:div w:id="325209341">
                                                                      <w:marLeft w:val="0"/>
                                                                      <w:marRight w:val="0"/>
                                                                      <w:marTop w:val="0"/>
                                                                      <w:marBottom w:val="0"/>
                                                                      <w:divBdr>
                                                                        <w:top w:val="none" w:sz="0" w:space="0" w:color="auto"/>
                                                                        <w:left w:val="none" w:sz="0" w:space="0" w:color="auto"/>
                                                                        <w:bottom w:val="none" w:sz="0" w:space="0" w:color="auto"/>
                                                                        <w:right w:val="none" w:sz="0" w:space="0" w:color="auto"/>
                                                                      </w:divBdr>
                                                                    </w:div>
                                                                    <w:div w:id="327756685">
                                                                      <w:marLeft w:val="0"/>
                                                                      <w:marRight w:val="0"/>
                                                                      <w:marTop w:val="0"/>
                                                                      <w:marBottom w:val="0"/>
                                                                      <w:divBdr>
                                                                        <w:top w:val="none" w:sz="0" w:space="0" w:color="auto"/>
                                                                        <w:left w:val="none" w:sz="0" w:space="0" w:color="auto"/>
                                                                        <w:bottom w:val="none" w:sz="0" w:space="0" w:color="auto"/>
                                                                        <w:right w:val="none" w:sz="0" w:space="0" w:color="auto"/>
                                                                      </w:divBdr>
                                                                    </w:div>
                                                                    <w:div w:id="330988393">
                                                                      <w:marLeft w:val="0"/>
                                                                      <w:marRight w:val="0"/>
                                                                      <w:marTop w:val="0"/>
                                                                      <w:marBottom w:val="0"/>
                                                                      <w:divBdr>
                                                                        <w:top w:val="none" w:sz="0" w:space="0" w:color="auto"/>
                                                                        <w:left w:val="none" w:sz="0" w:space="0" w:color="auto"/>
                                                                        <w:bottom w:val="none" w:sz="0" w:space="0" w:color="auto"/>
                                                                        <w:right w:val="none" w:sz="0" w:space="0" w:color="auto"/>
                                                                      </w:divBdr>
                                                                    </w:div>
                                                                    <w:div w:id="331035420">
                                                                      <w:marLeft w:val="0"/>
                                                                      <w:marRight w:val="0"/>
                                                                      <w:marTop w:val="0"/>
                                                                      <w:marBottom w:val="0"/>
                                                                      <w:divBdr>
                                                                        <w:top w:val="none" w:sz="0" w:space="0" w:color="auto"/>
                                                                        <w:left w:val="none" w:sz="0" w:space="0" w:color="auto"/>
                                                                        <w:bottom w:val="none" w:sz="0" w:space="0" w:color="auto"/>
                                                                        <w:right w:val="none" w:sz="0" w:space="0" w:color="auto"/>
                                                                      </w:divBdr>
                                                                    </w:div>
                                                                    <w:div w:id="365453307">
                                                                      <w:marLeft w:val="0"/>
                                                                      <w:marRight w:val="0"/>
                                                                      <w:marTop w:val="0"/>
                                                                      <w:marBottom w:val="0"/>
                                                                      <w:divBdr>
                                                                        <w:top w:val="none" w:sz="0" w:space="0" w:color="auto"/>
                                                                        <w:left w:val="none" w:sz="0" w:space="0" w:color="auto"/>
                                                                        <w:bottom w:val="none" w:sz="0" w:space="0" w:color="auto"/>
                                                                        <w:right w:val="none" w:sz="0" w:space="0" w:color="auto"/>
                                                                      </w:divBdr>
                                                                    </w:div>
                                                                    <w:div w:id="433549919">
                                                                      <w:marLeft w:val="0"/>
                                                                      <w:marRight w:val="0"/>
                                                                      <w:marTop w:val="0"/>
                                                                      <w:marBottom w:val="0"/>
                                                                      <w:divBdr>
                                                                        <w:top w:val="none" w:sz="0" w:space="0" w:color="auto"/>
                                                                        <w:left w:val="none" w:sz="0" w:space="0" w:color="auto"/>
                                                                        <w:bottom w:val="none" w:sz="0" w:space="0" w:color="auto"/>
                                                                        <w:right w:val="none" w:sz="0" w:space="0" w:color="auto"/>
                                                                      </w:divBdr>
                                                                    </w:div>
                                                                    <w:div w:id="449127083">
                                                                      <w:marLeft w:val="0"/>
                                                                      <w:marRight w:val="0"/>
                                                                      <w:marTop w:val="0"/>
                                                                      <w:marBottom w:val="0"/>
                                                                      <w:divBdr>
                                                                        <w:top w:val="none" w:sz="0" w:space="0" w:color="auto"/>
                                                                        <w:left w:val="none" w:sz="0" w:space="0" w:color="auto"/>
                                                                        <w:bottom w:val="none" w:sz="0" w:space="0" w:color="auto"/>
                                                                        <w:right w:val="none" w:sz="0" w:space="0" w:color="auto"/>
                                                                      </w:divBdr>
                                                                    </w:div>
                                                                    <w:div w:id="484007584">
                                                                      <w:marLeft w:val="0"/>
                                                                      <w:marRight w:val="0"/>
                                                                      <w:marTop w:val="0"/>
                                                                      <w:marBottom w:val="0"/>
                                                                      <w:divBdr>
                                                                        <w:top w:val="none" w:sz="0" w:space="0" w:color="auto"/>
                                                                        <w:left w:val="none" w:sz="0" w:space="0" w:color="auto"/>
                                                                        <w:bottom w:val="none" w:sz="0" w:space="0" w:color="auto"/>
                                                                        <w:right w:val="none" w:sz="0" w:space="0" w:color="auto"/>
                                                                      </w:divBdr>
                                                                    </w:div>
                                                                    <w:div w:id="496698365">
                                                                      <w:marLeft w:val="0"/>
                                                                      <w:marRight w:val="0"/>
                                                                      <w:marTop w:val="0"/>
                                                                      <w:marBottom w:val="0"/>
                                                                      <w:divBdr>
                                                                        <w:top w:val="none" w:sz="0" w:space="0" w:color="auto"/>
                                                                        <w:left w:val="none" w:sz="0" w:space="0" w:color="auto"/>
                                                                        <w:bottom w:val="none" w:sz="0" w:space="0" w:color="auto"/>
                                                                        <w:right w:val="none" w:sz="0" w:space="0" w:color="auto"/>
                                                                      </w:divBdr>
                                                                    </w:div>
                                                                    <w:div w:id="506479244">
                                                                      <w:marLeft w:val="0"/>
                                                                      <w:marRight w:val="0"/>
                                                                      <w:marTop w:val="0"/>
                                                                      <w:marBottom w:val="0"/>
                                                                      <w:divBdr>
                                                                        <w:top w:val="none" w:sz="0" w:space="0" w:color="auto"/>
                                                                        <w:left w:val="none" w:sz="0" w:space="0" w:color="auto"/>
                                                                        <w:bottom w:val="none" w:sz="0" w:space="0" w:color="auto"/>
                                                                        <w:right w:val="none" w:sz="0" w:space="0" w:color="auto"/>
                                                                      </w:divBdr>
                                                                    </w:div>
                                                                    <w:div w:id="530411470">
                                                                      <w:marLeft w:val="0"/>
                                                                      <w:marRight w:val="0"/>
                                                                      <w:marTop w:val="0"/>
                                                                      <w:marBottom w:val="0"/>
                                                                      <w:divBdr>
                                                                        <w:top w:val="none" w:sz="0" w:space="0" w:color="auto"/>
                                                                        <w:left w:val="none" w:sz="0" w:space="0" w:color="auto"/>
                                                                        <w:bottom w:val="none" w:sz="0" w:space="0" w:color="auto"/>
                                                                        <w:right w:val="none" w:sz="0" w:space="0" w:color="auto"/>
                                                                      </w:divBdr>
                                                                    </w:div>
                                                                    <w:div w:id="577784427">
                                                                      <w:marLeft w:val="0"/>
                                                                      <w:marRight w:val="0"/>
                                                                      <w:marTop w:val="0"/>
                                                                      <w:marBottom w:val="0"/>
                                                                      <w:divBdr>
                                                                        <w:top w:val="none" w:sz="0" w:space="0" w:color="auto"/>
                                                                        <w:left w:val="none" w:sz="0" w:space="0" w:color="auto"/>
                                                                        <w:bottom w:val="none" w:sz="0" w:space="0" w:color="auto"/>
                                                                        <w:right w:val="none" w:sz="0" w:space="0" w:color="auto"/>
                                                                      </w:divBdr>
                                                                    </w:div>
                                                                    <w:div w:id="581721676">
                                                                      <w:marLeft w:val="0"/>
                                                                      <w:marRight w:val="0"/>
                                                                      <w:marTop w:val="0"/>
                                                                      <w:marBottom w:val="0"/>
                                                                      <w:divBdr>
                                                                        <w:top w:val="none" w:sz="0" w:space="0" w:color="auto"/>
                                                                        <w:left w:val="none" w:sz="0" w:space="0" w:color="auto"/>
                                                                        <w:bottom w:val="none" w:sz="0" w:space="0" w:color="auto"/>
                                                                        <w:right w:val="none" w:sz="0" w:space="0" w:color="auto"/>
                                                                      </w:divBdr>
                                                                    </w:div>
                                                                    <w:div w:id="653878602">
                                                                      <w:marLeft w:val="0"/>
                                                                      <w:marRight w:val="0"/>
                                                                      <w:marTop w:val="0"/>
                                                                      <w:marBottom w:val="0"/>
                                                                      <w:divBdr>
                                                                        <w:top w:val="none" w:sz="0" w:space="0" w:color="auto"/>
                                                                        <w:left w:val="none" w:sz="0" w:space="0" w:color="auto"/>
                                                                        <w:bottom w:val="none" w:sz="0" w:space="0" w:color="auto"/>
                                                                        <w:right w:val="none" w:sz="0" w:space="0" w:color="auto"/>
                                                                      </w:divBdr>
                                                                    </w:div>
                                                                    <w:div w:id="654069880">
                                                                      <w:marLeft w:val="0"/>
                                                                      <w:marRight w:val="0"/>
                                                                      <w:marTop w:val="0"/>
                                                                      <w:marBottom w:val="0"/>
                                                                      <w:divBdr>
                                                                        <w:top w:val="none" w:sz="0" w:space="0" w:color="auto"/>
                                                                        <w:left w:val="none" w:sz="0" w:space="0" w:color="auto"/>
                                                                        <w:bottom w:val="none" w:sz="0" w:space="0" w:color="auto"/>
                                                                        <w:right w:val="none" w:sz="0" w:space="0" w:color="auto"/>
                                                                      </w:divBdr>
                                                                    </w:div>
                                                                    <w:div w:id="687830911">
                                                                      <w:marLeft w:val="0"/>
                                                                      <w:marRight w:val="0"/>
                                                                      <w:marTop w:val="0"/>
                                                                      <w:marBottom w:val="0"/>
                                                                      <w:divBdr>
                                                                        <w:top w:val="none" w:sz="0" w:space="0" w:color="auto"/>
                                                                        <w:left w:val="none" w:sz="0" w:space="0" w:color="auto"/>
                                                                        <w:bottom w:val="none" w:sz="0" w:space="0" w:color="auto"/>
                                                                        <w:right w:val="none" w:sz="0" w:space="0" w:color="auto"/>
                                                                      </w:divBdr>
                                                                      <w:divsChild>
                                                                        <w:div w:id="671769">
                                                                          <w:marLeft w:val="0"/>
                                                                          <w:marRight w:val="0"/>
                                                                          <w:marTop w:val="0"/>
                                                                          <w:marBottom w:val="0"/>
                                                                          <w:divBdr>
                                                                            <w:top w:val="none" w:sz="0" w:space="0" w:color="auto"/>
                                                                            <w:left w:val="none" w:sz="0" w:space="0" w:color="auto"/>
                                                                            <w:bottom w:val="none" w:sz="0" w:space="0" w:color="auto"/>
                                                                            <w:right w:val="none" w:sz="0" w:space="0" w:color="auto"/>
                                                                          </w:divBdr>
                                                                        </w:div>
                                                                        <w:div w:id="3630668">
                                                                          <w:marLeft w:val="0"/>
                                                                          <w:marRight w:val="0"/>
                                                                          <w:marTop w:val="0"/>
                                                                          <w:marBottom w:val="0"/>
                                                                          <w:divBdr>
                                                                            <w:top w:val="none" w:sz="0" w:space="0" w:color="auto"/>
                                                                            <w:left w:val="none" w:sz="0" w:space="0" w:color="auto"/>
                                                                            <w:bottom w:val="none" w:sz="0" w:space="0" w:color="auto"/>
                                                                            <w:right w:val="none" w:sz="0" w:space="0" w:color="auto"/>
                                                                          </w:divBdr>
                                                                        </w:div>
                                                                        <w:div w:id="10255640">
                                                                          <w:marLeft w:val="0"/>
                                                                          <w:marRight w:val="0"/>
                                                                          <w:marTop w:val="0"/>
                                                                          <w:marBottom w:val="0"/>
                                                                          <w:divBdr>
                                                                            <w:top w:val="none" w:sz="0" w:space="0" w:color="auto"/>
                                                                            <w:left w:val="none" w:sz="0" w:space="0" w:color="auto"/>
                                                                            <w:bottom w:val="none" w:sz="0" w:space="0" w:color="auto"/>
                                                                            <w:right w:val="none" w:sz="0" w:space="0" w:color="auto"/>
                                                                          </w:divBdr>
                                                                        </w:div>
                                                                        <w:div w:id="20127995">
                                                                          <w:marLeft w:val="0"/>
                                                                          <w:marRight w:val="0"/>
                                                                          <w:marTop w:val="0"/>
                                                                          <w:marBottom w:val="0"/>
                                                                          <w:divBdr>
                                                                            <w:top w:val="none" w:sz="0" w:space="0" w:color="auto"/>
                                                                            <w:left w:val="none" w:sz="0" w:space="0" w:color="auto"/>
                                                                            <w:bottom w:val="none" w:sz="0" w:space="0" w:color="auto"/>
                                                                            <w:right w:val="none" w:sz="0" w:space="0" w:color="auto"/>
                                                                          </w:divBdr>
                                                                        </w:div>
                                                                        <w:div w:id="20982513">
                                                                          <w:marLeft w:val="0"/>
                                                                          <w:marRight w:val="0"/>
                                                                          <w:marTop w:val="0"/>
                                                                          <w:marBottom w:val="0"/>
                                                                          <w:divBdr>
                                                                            <w:top w:val="none" w:sz="0" w:space="0" w:color="auto"/>
                                                                            <w:left w:val="none" w:sz="0" w:space="0" w:color="auto"/>
                                                                            <w:bottom w:val="none" w:sz="0" w:space="0" w:color="auto"/>
                                                                            <w:right w:val="none" w:sz="0" w:space="0" w:color="auto"/>
                                                                          </w:divBdr>
                                                                        </w:div>
                                                                        <w:div w:id="21438810">
                                                                          <w:marLeft w:val="0"/>
                                                                          <w:marRight w:val="0"/>
                                                                          <w:marTop w:val="0"/>
                                                                          <w:marBottom w:val="0"/>
                                                                          <w:divBdr>
                                                                            <w:top w:val="none" w:sz="0" w:space="0" w:color="auto"/>
                                                                            <w:left w:val="none" w:sz="0" w:space="0" w:color="auto"/>
                                                                            <w:bottom w:val="none" w:sz="0" w:space="0" w:color="auto"/>
                                                                            <w:right w:val="none" w:sz="0" w:space="0" w:color="auto"/>
                                                                          </w:divBdr>
                                                                        </w:div>
                                                                        <w:div w:id="96097909">
                                                                          <w:marLeft w:val="0"/>
                                                                          <w:marRight w:val="0"/>
                                                                          <w:marTop w:val="0"/>
                                                                          <w:marBottom w:val="0"/>
                                                                          <w:divBdr>
                                                                            <w:top w:val="none" w:sz="0" w:space="0" w:color="auto"/>
                                                                            <w:left w:val="none" w:sz="0" w:space="0" w:color="auto"/>
                                                                            <w:bottom w:val="none" w:sz="0" w:space="0" w:color="auto"/>
                                                                            <w:right w:val="none" w:sz="0" w:space="0" w:color="auto"/>
                                                                          </w:divBdr>
                                                                        </w:div>
                                                                        <w:div w:id="176239927">
                                                                          <w:marLeft w:val="0"/>
                                                                          <w:marRight w:val="0"/>
                                                                          <w:marTop w:val="0"/>
                                                                          <w:marBottom w:val="0"/>
                                                                          <w:divBdr>
                                                                            <w:top w:val="none" w:sz="0" w:space="0" w:color="auto"/>
                                                                            <w:left w:val="none" w:sz="0" w:space="0" w:color="auto"/>
                                                                            <w:bottom w:val="none" w:sz="0" w:space="0" w:color="auto"/>
                                                                            <w:right w:val="none" w:sz="0" w:space="0" w:color="auto"/>
                                                                          </w:divBdr>
                                                                        </w:div>
                                                                        <w:div w:id="180168691">
                                                                          <w:marLeft w:val="0"/>
                                                                          <w:marRight w:val="0"/>
                                                                          <w:marTop w:val="0"/>
                                                                          <w:marBottom w:val="0"/>
                                                                          <w:divBdr>
                                                                            <w:top w:val="none" w:sz="0" w:space="0" w:color="auto"/>
                                                                            <w:left w:val="none" w:sz="0" w:space="0" w:color="auto"/>
                                                                            <w:bottom w:val="none" w:sz="0" w:space="0" w:color="auto"/>
                                                                            <w:right w:val="none" w:sz="0" w:space="0" w:color="auto"/>
                                                                          </w:divBdr>
                                                                        </w:div>
                                                                        <w:div w:id="181282323">
                                                                          <w:marLeft w:val="0"/>
                                                                          <w:marRight w:val="0"/>
                                                                          <w:marTop w:val="0"/>
                                                                          <w:marBottom w:val="0"/>
                                                                          <w:divBdr>
                                                                            <w:top w:val="none" w:sz="0" w:space="0" w:color="auto"/>
                                                                            <w:left w:val="none" w:sz="0" w:space="0" w:color="auto"/>
                                                                            <w:bottom w:val="none" w:sz="0" w:space="0" w:color="auto"/>
                                                                            <w:right w:val="none" w:sz="0" w:space="0" w:color="auto"/>
                                                                          </w:divBdr>
                                                                        </w:div>
                                                                        <w:div w:id="191502598">
                                                                          <w:marLeft w:val="0"/>
                                                                          <w:marRight w:val="0"/>
                                                                          <w:marTop w:val="0"/>
                                                                          <w:marBottom w:val="0"/>
                                                                          <w:divBdr>
                                                                            <w:top w:val="none" w:sz="0" w:space="0" w:color="auto"/>
                                                                            <w:left w:val="none" w:sz="0" w:space="0" w:color="auto"/>
                                                                            <w:bottom w:val="none" w:sz="0" w:space="0" w:color="auto"/>
                                                                            <w:right w:val="none" w:sz="0" w:space="0" w:color="auto"/>
                                                                          </w:divBdr>
                                                                        </w:div>
                                                                        <w:div w:id="204800348">
                                                                          <w:marLeft w:val="0"/>
                                                                          <w:marRight w:val="0"/>
                                                                          <w:marTop w:val="0"/>
                                                                          <w:marBottom w:val="0"/>
                                                                          <w:divBdr>
                                                                            <w:top w:val="none" w:sz="0" w:space="0" w:color="auto"/>
                                                                            <w:left w:val="none" w:sz="0" w:space="0" w:color="auto"/>
                                                                            <w:bottom w:val="none" w:sz="0" w:space="0" w:color="auto"/>
                                                                            <w:right w:val="none" w:sz="0" w:space="0" w:color="auto"/>
                                                                          </w:divBdr>
                                                                        </w:div>
                                                                        <w:div w:id="224485844">
                                                                          <w:marLeft w:val="0"/>
                                                                          <w:marRight w:val="0"/>
                                                                          <w:marTop w:val="0"/>
                                                                          <w:marBottom w:val="0"/>
                                                                          <w:divBdr>
                                                                            <w:top w:val="none" w:sz="0" w:space="0" w:color="auto"/>
                                                                            <w:left w:val="none" w:sz="0" w:space="0" w:color="auto"/>
                                                                            <w:bottom w:val="none" w:sz="0" w:space="0" w:color="auto"/>
                                                                            <w:right w:val="none" w:sz="0" w:space="0" w:color="auto"/>
                                                                          </w:divBdr>
                                                                        </w:div>
                                                                        <w:div w:id="251164507">
                                                                          <w:marLeft w:val="0"/>
                                                                          <w:marRight w:val="0"/>
                                                                          <w:marTop w:val="0"/>
                                                                          <w:marBottom w:val="0"/>
                                                                          <w:divBdr>
                                                                            <w:top w:val="none" w:sz="0" w:space="0" w:color="auto"/>
                                                                            <w:left w:val="none" w:sz="0" w:space="0" w:color="auto"/>
                                                                            <w:bottom w:val="none" w:sz="0" w:space="0" w:color="auto"/>
                                                                            <w:right w:val="none" w:sz="0" w:space="0" w:color="auto"/>
                                                                          </w:divBdr>
                                                                        </w:div>
                                                                        <w:div w:id="278610757">
                                                                          <w:marLeft w:val="0"/>
                                                                          <w:marRight w:val="0"/>
                                                                          <w:marTop w:val="0"/>
                                                                          <w:marBottom w:val="0"/>
                                                                          <w:divBdr>
                                                                            <w:top w:val="none" w:sz="0" w:space="0" w:color="auto"/>
                                                                            <w:left w:val="none" w:sz="0" w:space="0" w:color="auto"/>
                                                                            <w:bottom w:val="none" w:sz="0" w:space="0" w:color="auto"/>
                                                                            <w:right w:val="none" w:sz="0" w:space="0" w:color="auto"/>
                                                                          </w:divBdr>
                                                                        </w:div>
                                                                        <w:div w:id="286619455">
                                                                          <w:marLeft w:val="0"/>
                                                                          <w:marRight w:val="0"/>
                                                                          <w:marTop w:val="0"/>
                                                                          <w:marBottom w:val="0"/>
                                                                          <w:divBdr>
                                                                            <w:top w:val="none" w:sz="0" w:space="0" w:color="auto"/>
                                                                            <w:left w:val="none" w:sz="0" w:space="0" w:color="auto"/>
                                                                            <w:bottom w:val="none" w:sz="0" w:space="0" w:color="auto"/>
                                                                            <w:right w:val="none" w:sz="0" w:space="0" w:color="auto"/>
                                                                          </w:divBdr>
                                                                        </w:div>
                                                                        <w:div w:id="292910982">
                                                                          <w:marLeft w:val="0"/>
                                                                          <w:marRight w:val="0"/>
                                                                          <w:marTop w:val="0"/>
                                                                          <w:marBottom w:val="0"/>
                                                                          <w:divBdr>
                                                                            <w:top w:val="none" w:sz="0" w:space="0" w:color="auto"/>
                                                                            <w:left w:val="none" w:sz="0" w:space="0" w:color="auto"/>
                                                                            <w:bottom w:val="none" w:sz="0" w:space="0" w:color="auto"/>
                                                                            <w:right w:val="none" w:sz="0" w:space="0" w:color="auto"/>
                                                                          </w:divBdr>
                                                                        </w:div>
                                                                        <w:div w:id="318851753">
                                                                          <w:marLeft w:val="0"/>
                                                                          <w:marRight w:val="0"/>
                                                                          <w:marTop w:val="0"/>
                                                                          <w:marBottom w:val="0"/>
                                                                          <w:divBdr>
                                                                            <w:top w:val="none" w:sz="0" w:space="0" w:color="auto"/>
                                                                            <w:left w:val="none" w:sz="0" w:space="0" w:color="auto"/>
                                                                            <w:bottom w:val="none" w:sz="0" w:space="0" w:color="auto"/>
                                                                            <w:right w:val="none" w:sz="0" w:space="0" w:color="auto"/>
                                                                          </w:divBdr>
                                                                        </w:div>
                                                                        <w:div w:id="325208652">
                                                                          <w:marLeft w:val="0"/>
                                                                          <w:marRight w:val="0"/>
                                                                          <w:marTop w:val="0"/>
                                                                          <w:marBottom w:val="0"/>
                                                                          <w:divBdr>
                                                                            <w:top w:val="none" w:sz="0" w:space="0" w:color="auto"/>
                                                                            <w:left w:val="none" w:sz="0" w:space="0" w:color="auto"/>
                                                                            <w:bottom w:val="none" w:sz="0" w:space="0" w:color="auto"/>
                                                                            <w:right w:val="none" w:sz="0" w:space="0" w:color="auto"/>
                                                                          </w:divBdr>
                                                                        </w:div>
                                                                        <w:div w:id="334961287">
                                                                          <w:marLeft w:val="0"/>
                                                                          <w:marRight w:val="0"/>
                                                                          <w:marTop w:val="0"/>
                                                                          <w:marBottom w:val="0"/>
                                                                          <w:divBdr>
                                                                            <w:top w:val="none" w:sz="0" w:space="0" w:color="auto"/>
                                                                            <w:left w:val="none" w:sz="0" w:space="0" w:color="auto"/>
                                                                            <w:bottom w:val="none" w:sz="0" w:space="0" w:color="auto"/>
                                                                            <w:right w:val="none" w:sz="0" w:space="0" w:color="auto"/>
                                                                          </w:divBdr>
                                                                        </w:div>
                                                                        <w:div w:id="340400007">
                                                                          <w:marLeft w:val="0"/>
                                                                          <w:marRight w:val="0"/>
                                                                          <w:marTop w:val="0"/>
                                                                          <w:marBottom w:val="0"/>
                                                                          <w:divBdr>
                                                                            <w:top w:val="none" w:sz="0" w:space="0" w:color="auto"/>
                                                                            <w:left w:val="none" w:sz="0" w:space="0" w:color="auto"/>
                                                                            <w:bottom w:val="none" w:sz="0" w:space="0" w:color="auto"/>
                                                                            <w:right w:val="none" w:sz="0" w:space="0" w:color="auto"/>
                                                                          </w:divBdr>
                                                                        </w:div>
                                                                        <w:div w:id="354113771">
                                                                          <w:marLeft w:val="0"/>
                                                                          <w:marRight w:val="0"/>
                                                                          <w:marTop w:val="0"/>
                                                                          <w:marBottom w:val="0"/>
                                                                          <w:divBdr>
                                                                            <w:top w:val="none" w:sz="0" w:space="0" w:color="auto"/>
                                                                            <w:left w:val="none" w:sz="0" w:space="0" w:color="auto"/>
                                                                            <w:bottom w:val="none" w:sz="0" w:space="0" w:color="auto"/>
                                                                            <w:right w:val="none" w:sz="0" w:space="0" w:color="auto"/>
                                                                          </w:divBdr>
                                                                        </w:div>
                                                                        <w:div w:id="374625845">
                                                                          <w:marLeft w:val="0"/>
                                                                          <w:marRight w:val="0"/>
                                                                          <w:marTop w:val="0"/>
                                                                          <w:marBottom w:val="0"/>
                                                                          <w:divBdr>
                                                                            <w:top w:val="none" w:sz="0" w:space="0" w:color="auto"/>
                                                                            <w:left w:val="none" w:sz="0" w:space="0" w:color="auto"/>
                                                                            <w:bottom w:val="none" w:sz="0" w:space="0" w:color="auto"/>
                                                                            <w:right w:val="none" w:sz="0" w:space="0" w:color="auto"/>
                                                                          </w:divBdr>
                                                                        </w:div>
                                                                        <w:div w:id="377508710">
                                                                          <w:marLeft w:val="0"/>
                                                                          <w:marRight w:val="0"/>
                                                                          <w:marTop w:val="0"/>
                                                                          <w:marBottom w:val="0"/>
                                                                          <w:divBdr>
                                                                            <w:top w:val="none" w:sz="0" w:space="0" w:color="auto"/>
                                                                            <w:left w:val="none" w:sz="0" w:space="0" w:color="auto"/>
                                                                            <w:bottom w:val="none" w:sz="0" w:space="0" w:color="auto"/>
                                                                            <w:right w:val="none" w:sz="0" w:space="0" w:color="auto"/>
                                                                          </w:divBdr>
                                                                        </w:div>
                                                                        <w:div w:id="381247885">
                                                                          <w:marLeft w:val="0"/>
                                                                          <w:marRight w:val="0"/>
                                                                          <w:marTop w:val="0"/>
                                                                          <w:marBottom w:val="0"/>
                                                                          <w:divBdr>
                                                                            <w:top w:val="none" w:sz="0" w:space="0" w:color="auto"/>
                                                                            <w:left w:val="none" w:sz="0" w:space="0" w:color="auto"/>
                                                                            <w:bottom w:val="none" w:sz="0" w:space="0" w:color="auto"/>
                                                                            <w:right w:val="none" w:sz="0" w:space="0" w:color="auto"/>
                                                                          </w:divBdr>
                                                                        </w:div>
                                                                        <w:div w:id="403454281">
                                                                          <w:marLeft w:val="0"/>
                                                                          <w:marRight w:val="0"/>
                                                                          <w:marTop w:val="0"/>
                                                                          <w:marBottom w:val="0"/>
                                                                          <w:divBdr>
                                                                            <w:top w:val="none" w:sz="0" w:space="0" w:color="auto"/>
                                                                            <w:left w:val="none" w:sz="0" w:space="0" w:color="auto"/>
                                                                            <w:bottom w:val="none" w:sz="0" w:space="0" w:color="auto"/>
                                                                            <w:right w:val="none" w:sz="0" w:space="0" w:color="auto"/>
                                                                          </w:divBdr>
                                                                        </w:div>
                                                                        <w:div w:id="412241791">
                                                                          <w:marLeft w:val="0"/>
                                                                          <w:marRight w:val="0"/>
                                                                          <w:marTop w:val="0"/>
                                                                          <w:marBottom w:val="0"/>
                                                                          <w:divBdr>
                                                                            <w:top w:val="none" w:sz="0" w:space="0" w:color="auto"/>
                                                                            <w:left w:val="none" w:sz="0" w:space="0" w:color="auto"/>
                                                                            <w:bottom w:val="none" w:sz="0" w:space="0" w:color="auto"/>
                                                                            <w:right w:val="none" w:sz="0" w:space="0" w:color="auto"/>
                                                                          </w:divBdr>
                                                                        </w:div>
                                                                        <w:div w:id="441416045">
                                                                          <w:marLeft w:val="0"/>
                                                                          <w:marRight w:val="0"/>
                                                                          <w:marTop w:val="0"/>
                                                                          <w:marBottom w:val="0"/>
                                                                          <w:divBdr>
                                                                            <w:top w:val="none" w:sz="0" w:space="0" w:color="auto"/>
                                                                            <w:left w:val="none" w:sz="0" w:space="0" w:color="auto"/>
                                                                            <w:bottom w:val="none" w:sz="0" w:space="0" w:color="auto"/>
                                                                            <w:right w:val="none" w:sz="0" w:space="0" w:color="auto"/>
                                                                          </w:divBdr>
                                                                        </w:div>
                                                                        <w:div w:id="456921926">
                                                                          <w:marLeft w:val="0"/>
                                                                          <w:marRight w:val="0"/>
                                                                          <w:marTop w:val="0"/>
                                                                          <w:marBottom w:val="0"/>
                                                                          <w:divBdr>
                                                                            <w:top w:val="none" w:sz="0" w:space="0" w:color="auto"/>
                                                                            <w:left w:val="none" w:sz="0" w:space="0" w:color="auto"/>
                                                                            <w:bottom w:val="none" w:sz="0" w:space="0" w:color="auto"/>
                                                                            <w:right w:val="none" w:sz="0" w:space="0" w:color="auto"/>
                                                                          </w:divBdr>
                                                                        </w:div>
                                                                        <w:div w:id="473639123">
                                                                          <w:marLeft w:val="0"/>
                                                                          <w:marRight w:val="0"/>
                                                                          <w:marTop w:val="0"/>
                                                                          <w:marBottom w:val="0"/>
                                                                          <w:divBdr>
                                                                            <w:top w:val="none" w:sz="0" w:space="0" w:color="auto"/>
                                                                            <w:left w:val="none" w:sz="0" w:space="0" w:color="auto"/>
                                                                            <w:bottom w:val="none" w:sz="0" w:space="0" w:color="auto"/>
                                                                            <w:right w:val="none" w:sz="0" w:space="0" w:color="auto"/>
                                                                          </w:divBdr>
                                                                        </w:div>
                                                                        <w:div w:id="482239320">
                                                                          <w:marLeft w:val="0"/>
                                                                          <w:marRight w:val="0"/>
                                                                          <w:marTop w:val="0"/>
                                                                          <w:marBottom w:val="0"/>
                                                                          <w:divBdr>
                                                                            <w:top w:val="none" w:sz="0" w:space="0" w:color="auto"/>
                                                                            <w:left w:val="none" w:sz="0" w:space="0" w:color="auto"/>
                                                                            <w:bottom w:val="none" w:sz="0" w:space="0" w:color="auto"/>
                                                                            <w:right w:val="none" w:sz="0" w:space="0" w:color="auto"/>
                                                                          </w:divBdr>
                                                                        </w:div>
                                                                        <w:div w:id="497305615">
                                                                          <w:marLeft w:val="0"/>
                                                                          <w:marRight w:val="0"/>
                                                                          <w:marTop w:val="0"/>
                                                                          <w:marBottom w:val="0"/>
                                                                          <w:divBdr>
                                                                            <w:top w:val="none" w:sz="0" w:space="0" w:color="auto"/>
                                                                            <w:left w:val="none" w:sz="0" w:space="0" w:color="auto"/>
                                                                            <w:bottom w:val="none" w:sz="0" w:space="0" w:color="auto"/>
                                                                            <w:right w:val="none" w:sz="0" w:space="0" w:color="auto"/>
                                                                          </w:divBdr>
                                                                        </w:div>
                                                                        <w:div w:id="507915706">
                                                                          <w:marLeft w:val="0"/>
                                                                          <w:marRight w:val="0"/>
                                                                          <w:marTop w:val="0"/>
                                                                          <w:marBottom w:val="0"/>
                                                                          <w:divBdr>
                                                                            <w:top w:val="none" w:sz="0" w:space="0" w:color="auto"/>
                                                                            <w:left w:val="none" w:sz="0" w:space="0" w:color="auto"/>
                                                                            <w:bottom w:val="none" w:sz="0" w:space="0" w:color="auto"/>
                                                                            <w:right w:val="none" w:sz="0" w:space="0" w:color="auto"/>
                                                                          </w:divBdr>
                                                                        </w:div>
                                                                        <w:div w:id="525141614">
                                                                          <w:marLeft w:val="0"/>
                                                                          <w:marRight w:val="0"/>
                                                                          <w:marTop w:val="0"/>
                                                                          <w:marBottom w:val="0"/>
                                                                          <w:divBdr>
                                                                            <w:top w:val="none" w:sz="0" w:space="0" w:color="auto"/>
                                                                            <w:left w:val="none" w:sz="0" w:space="0" w:color="auto"/>
                                                                            <w:bottom w:val="none" w:sz="0" w:space="0" w:color="auto"/>
                                                                            <w:right w:val="none" w:sz="0" w:space="0" w:color="auto"/>
                                                                          </w:divBdr>
                                                                        </w:div>
                                                                        <w:div w:id="577785917">
                                                                          <w:marLeft w:val="0"/>
                                                                          <w:marRight w:val="0"/>
                                                                          <w:marTop w:val="0"/>
                                                                          <w:marBottom w:val="0"/>
                                                                          <w:divBdr>
                                                                            <w:top w:val="none" w:sz="0" w:space="0" w:color="auto"/>
                                                                            <w:left w:val="none" w:sz="0" w:space="0" w:color="auto"/>
                                                                            <w:bottom w:val="none" w:sz="0" w:space="0" w:color="auto"/>
                                                                            <w:right w:val="none" w:sz="0" w:space="0" w:color="auto"/>
                                                                          </w:divBdr>
                                                                        </w:div>
                                                                        <w:div w:id="592393354">
                                                                          <w:marLeft w:val="0"/>
                                                                          <w:marRight w:val="0"/>
                                                                          <w:marTop w:val="0"/>
                                                                          <w:marBottom w:val="0"/>
                                                                          <w:divBdr>
                                                                            <w:top w:val="none" w:sz="0" w:space="0" w:color="auto"/>
                                                                            <w:left w:val="none" w:sz="0" w:space="0" w:color="auto"/>
                                                                            <w:bottom w:val="none" w:sz="0" w:space="0" w:color="auto"/>
                                                                            <w:right w:val="none" w:sz="0" w:space="0" w:color="auto"/>
                                                                          </w:divBdr>
                                                                        </w:div>
                                                                        <w:div w:id="596791088">
                                                                          <w:marLeft w:val="0"/>
                                                                          <w:marRight w:val="0"/>
                                                                          <w:marTop w:val="0"/>
                                                                          <w:marBottom w:val="0"/>
                                                                          <w:divBdr>
                                                                            <w:top w:val="none" w:sz="0" w:space="0" w:color="auto"/>
                                                                            <w:left w:val="none" w:sz="0" w:space="0" w:color="auto"/>
                                                                            <w:bottom w:val="none" w:sz="0" w:space="0" w:color="auto"/>
                                                                            <w:right w:val="none" w:sz="0" w:space="0" w:color="auto"/>
                                                                          </w:divBdr>
                                                                        </w:div>
                                                                        <w:div w:id="596908368">
                                                                          <w:marLeft w:val="0"/>
                                                                          <w:marRight w:val="0"/>
                                                                          <w:marTop w:val="0"/>
                                                                          <w:marBottom w:val="0"/>
                                                                          <w:divBdr>
                                                                            <w:top w:val="none" w:sz="0" w:space="0" w:color="auto"/>
                                                                            <w:left w:val="none" w:sz="0" w:space="0" w:color="auto"/>
                                                                            <w:bottom w:val="none" w:sz="0" w:space="0" w:color="auto"/>
                                                                            <w:right w:val="none" w:sz="0" w:space="0" w:color="auto"/>
                                                                          </w:divBdr>
                                                                        </w:div>
                                                                        <w:div w:id="618150368">
                                                                          <w:marLeft w:val="0"/>
                                                                          <w:marRight w:val="0"/>
                                                                          <w:marTop w:val="0"/>
                                                                          <w:marBottom w:val="0"/>
                                                                          <w:divBdr>
                                                                            <w:top w:val="none" w:sz="0" w:space="0" w:color="auto"/>
                                                                            <w:left w:val="none" w:sz="0" w:space="0" w:color="auto"/>
                                                                            <w:bottom w:val="none" w:sz="0" w:space="0" w:color="auto"/>
                                                                            <w:right w:val="none" w:sz="0" w:space="0" w:color="auto"/>
                                                                          </w:divBdr>
                                                                        </w:div>
                                                                        <w:div w:id="625962790">
                                                                          <w:marLeft w:val="0"/>
                                                                          <w:marRight w:val="0"/>
                                                                          <w:marTop w:val="0"/>
                                                                          <w:marBottom w:val="0"/>
                                                                          <w:divBdr>
                                                                            <w:top w:val="none" w:sz="0" w:space="0" w:color="auto"/>
                                                                            <w:left w:val="none" w:sz="0" w:space="0" w:color="auto"/>
                                                                            <w:bottom w:val="none" w:sz="0" w:space="0" w:color="auto"/>
                                                                            <w:right w:val="none" w:sz="0" w:space="0" w:color="auto"/>
                                                                          </w:divBdr>
                                                                        </w:div>
                                                                        <w:div w:id="628778782">
                                                                          <w:marLeft w:val="0"/>
                                                                          <w:marRight w:val="0"/>
                                                                          <w:marTop w:val="0"/>
                                                                          <w:marBottom w:val="0"/>
                                                                          <w:divBdr>
                                                                            <w:top w:val="none" w:sz="0" w:space="0" w:color="auto"/>
                                                                            <w:left w:val="none" w:sz="0" w:space="0" w:color="auto"/>
                                                                            <w:bottom w:val="none" w:sz="0" w:space="0" w:color="auto"/>
                                                                            <w:right w:val="none" w:sz="0" w:space="0" w:color="auto"/>
                                                                          </w:divBdr>
                                                                        </w:div>
                                                                        <w:div w:id="641235934">
                                                                          <w:marLeft w:val="0"/>
                                                                          <w:marRight w:val="0"/>
                                                                          <w:marTop w:val="0"/>
                                                                          <w:marBottom w:val="0"/>
                                                                          <w:divBdr>
                                                                            <w:top w:val="none" w:sz="0" w:space="0" w:color="auto"/>
                                                                            <w:left w:val="none" w:sz="0" w:space="0" w:color="auto"/>
                                                                            <w:bottom w:val="none" w:sz="0" w:space="0" w:color="auto"/>
                                                                            <w:right w:val="none" w:sz="0" w:space="0" w:color="auto"/>
                                                                          </w:divBdr>
                                                                        </w:div>
                                                                        <w:div w:id="670985527">
                                                                          <w:marLeft w:val="0"/>
                                                                          <w:marRight w:val="0"/>
                                                                          <w:marTop w:val="0"/>
                                                                          <w:marBottom w:val="0"/>
                                                                          <w:divBdr>
                                                                            <w:top w:val="none" w:sz="0" w:space="0" w:color="auto"/>
                                                                            <w:left w:val="none" w:sz="0" w:space="0" w:color="auto"/>
                                                                            <w:bottom w:val="none" w:sz="0" w:space="0" w:color="auto"/>
                                                                            <w:right w:val="none" w:sz="0" w:space="0" w:color="auto"/>
                                                                          </w:divBdr>
                                                                        </w:div>
                                                                        <w:div w:id="681854533">
                                                                          <w:marLeft w:val="0"/>
                                                                          <w:marRight w:val="0"/>
                                                                          <w:marTop w:val="0"/>
                                                                          <w:marBottom w:val="0"/>
                                                                          <w:divBdr>
                                                                            <w:top w:val="none" w:sz="0" w:space="0" w:color="auto"/>
                                                                            <w:left w:val="none" w:sz="0" w:space="0" w:color="auto"/>
                                                                            <w:bottom w:val="none" w:sz="0" w:space="0" w:color="auto"/>
                                                                            <w:right w:val="none" w:sz="0" w:space="0" w:color="auto"/>
                                                                          </w:divBdr>
                                                                        </w:div>
                                                                        <w:div w:id="695081227">
                                                                          <w:marLeft w:val="0"/>
                                                                          <w:marRight w:val="0"/>
                                                                          <w:marTop w:val="0"/>
                                                                          <w:marBottom w:val="0"/>
                                                                          <w:divBdr>
                                                                            <w:top w:val="none" w:sz="0" w:space="0" w:color="auto"/>
                                                                            <w:left w:val="none" w:sz="0" w:space="0" w:color="auto"/>
                                                                            <w:bottom w:val="none" w:sz="0" w:space="0" w:color="auto"/>
                                                                            <w:right w:val="none" w:sz="0" w:space="0" w:color="auto"/>
                                                                          </w:divBdr>
                                                                        </w:div>
                                                                        <w:div w:id="766193655">
                                                                          <w:marLeft w:val="0"/>
                                                                          <w:marRight w:val="0"/>
                                                                          <w:marTop w:val="0"/>
                                                                          <w:marBottom w:val="0"/>
                                                                          <w:divBdr>
                                                                            <w:top w:val="none" w:sz="0" w:space="0" w:color="auto"/>
                                                                            <w:left w:val="none" w:sz="0" w:space="0" w:color="auto"/>
                                                                            <w:bottom w:val="none" w:sz="0" w:space="0" w:color="auto"/>
                                                                            <w:right w:val="none" w:sz="0" w:space="0" w:color="auto"/>
                                                                          </w:divBdr>
                                                                        </w:div>
                                                                        <w:div w:id="770928860">
                                                                          <w:marLeft w:val="0"/>
                                                                          <w:marRight w:val="0"/>
                                                                          <w:marTop w:val="0"/>
                                                                          <w:marBottom w:val="0"/>
                                                                          <w:divBdr>
                                                                            <w:top w:val="none" w:sz="0" w:space="0" w:color="auto"/>
                                                                            <w:left w:val="none" w:sz="0" w:space="0" w:color="auto"/>
                                                                            <w:bottom w:val="none" w:sz="0" w:space="0" w:color="auto"/>
                                                                            <w:right w:val="none" w:sz="0" w:space="0" w:color="auto"/>
                                                                          </w:divBdr>
                                                                        </w:div>
                                                                        <w:div w:id="770974309">
                                                                          <w:marLeft w:val="0"/>
                                                                          <w:marRight w:val="0"/>
                                                                          <w:marTop w:val="0"/>
                                                                          <w:marBottom w:val="0"/>
                                                                          <w:divBdr>
                                                                            <w:top w:val="none" w:sz="0" w:space="0" w:color="auto"/>
                                                                            <w:left w:val="none" w:sz="0" w:space="0" w:color="auto"/>
                                                                            <w:bottom w:val="none" w:sz="0" w:space="0" w:color="auto"/>
                                                                            <w:right w:val="none" w:sz="0" w:space="0" w:color="auto"/>
                                                                          </w:divBdr>
                                                                        </w:div>
                                                                        <w:div w:id="775635929">
                                                                          <w:marLeft w:val="0"/>
                                                                          <w:marRight w:val="0"/>
                                                                          <w:marTop w:val="0"/>
                                                                          <w:marBottom w:val="0"/>
                                                                          <w:divBdr>
                                                                            <w:top w:val="none" w:sz="0" w:space="0" w:color="auto"/>
                                                                            <w:left w:val="none" w:sz="0" w:space="0" w:color="auto"/>
                                                                            <w:bottom w:val="none" w:sz="0" w:space="0" w:color="auto"/>
                                                                            <w:right w:val="none" w:sz="0" w:space="0" w:color="auto"/>
                                                                          </w:divBdr>
                                                                        </w:div>
                                                                        <w:div w:id="823858118">
                                                                          <w:marLeft w:val="0"/>
                                                                          <w:marRight w:val="0"/>
                                                                          <w:marTop w:val="0"/>
                                                                          <w:marBottom w:val="0"/>
                                                                          <w:divBdr>
                                                                            <w:top w:val="none" w:sz="0" w:space="0" w:color="auto"/>
                                                                            <w:left w:val="none" w:sz="0" w:space="0" w:color="auto"/>
                                                                            <w:bottom w:val="none" w:sz="0" w:space="0" w:color="auto"/>
                                                                            <w:right w:val="none" w:sz="0" w:space="0" w:color="auto"/>
                                                                          </w:divBdr>
                                                                        </w:div>
                                                                        <w:div w:id="828908692">
                                                                          <w:marLeft w:val="0"/>
                                                                          <w:marRight w:val="0"/>
                                                                          <w:marTop w:val="0"/>
                                                                          <w:marBottom w:val="0"/>
                                                                          <w:divBdr>
                                                                            <w:top w:val="none" w:sz="0" w:space="0" w:color="auto"/>
                                                                            <w:left w:val="none" w:sz="0" w:space="0" w:color="auto"/>
                                                                            <w:bottom w:val="none" w:sz="0" w:space="0" w:color="auto"/>
                                                                            <w:right w:val="none" w:sz="0" w:space="0" w:color="auto"/>
                                                                          </w:divBdr>
                                                                        </w:div>
                                                                        <w:div w:id="889151483">
                                                                          <w:marLeft w:val="0"/>
                                                                          <w:marRight w:val="0"/>
                                                                          <w:marTop w:val="0"/>
                                                                          <w:marBottom w:val="0"/>
                                                                          <w:divBdr>
                                                                            <w:top w:val="none" w:sz="0" w:space="0" w:color="auto"/>
                                                                            <w:left w:val="none" w:sz="0" w:space="0" w:color="auto"/>
                                                                            <w:bottom w:val="none" w:sz="0" w:space="0" w:color="auto"/>
                                                                            <w:right w:val="none" w:sz="0" w:space="0" w:color="auto"/>
                                                                          </w:divBdr>
                                                                        </w:div>
                                                                        <w:div w:id="950282398">
                                                                          <w:marLeft w:val="0"/>
                                                                          <w:marRight w:val="0"/>
                                                                          <w:marTop w:val="0"/>
                                                                          <w:marBottom w:val="0"/>
                                                                          <w:divBdr>
                                                                            <w:top w:val="none" w:sz="0" w:space="0" w:color="auto"/>
                                                                            <w:left w:val="none" w:sz="0" w:space="0" w:color="auto"/>
                                                                            <w:bottom w:val="none" w:sz="0" w:space="0" w:color="auto"/>
                                                                            <w:right w:val="none" w:sz="0" w:space="0" w:color="auto"/>
                                                                          </w:divBdr>
                                                                        </w:div>
                                                                        <w:div w:id="971053731">
                                                                          <w:marLeft w:val="0"/>
                                                                          <w:marRight w:val="0"/>
                                                                          <w:marTop w:val="0"/>
                                                                          <w:marBottom w:val="0"/>
                                                                          <w:divBdr>
                                                                            <w:top w:val="none" w:sz="0" w:space="0" w:color="auto"/>
                                                                            <w:left w:val="none" w:sz="0" w:space="0" w:color="auto"/>
                                                                            <w:bottom w:val="none" w:sz="0" w:space="0" w:color="auto"/>
                                                                            <w:right w:val="none" w:sz="0" w:space="0" w:color="auto"/>
                                                                          </w:divBdr>
                                                                        </w:div>
                                                                        <w:div w:id="973294936">
                                                                          <w:marLeft w:val="0"/>
                                                                          <w:marRight w:val="0"/>
                                                                          <w:marTop w:val="0"/>
                                                                          <w:marBottom w:val="0"/>
                                                                          <w:divBdr>
                                                                            <w:top w:val="none" w:sz="0" w:space="0" w:color="auto"/>
                                                                            <w:left w:val="none" w:sz="0" w:space="0" w:color="auto"/>
                                                                            <w:bottom w:val="none" w:sz="0" w:space="0" w:color="auto"/>
                                                                            <w:right w:val="none" w:sz="0" w:space="0" w:color="auto"/>
                                                                          </w:divBdr>
                                                                        </w:div>
                                                                        <w:div w:id="981888905">
                                                                          <w:marLeft w:val="0"/>
                                                                          <w:marRight w:val="0"/>
                                                                          <w:marTop w:val="0"/>
                                                                          <w:marBottom w:val="0"/>
                                                                          <w:divBdr>
                                                                            <w:top w:val="none" w:sz="0" w:space="0" w:color="auto"/>
                                                                            <w:left w:val="none" w:sz="0" w:space="0" w:color="auto"/>
                                                                            <w:bottom w:val="none" w:sz="0" w:space="0" w:color="auto"/>
                                                                            <w:right w:val="none" w:sz="0" w:space="0" w:color="auto"/>
                                                                          </w:divBdr>
                                                                        </w:div>
                                                                        <w:div w:id="992755547">
                                                                          <w:marLeft w:val="0"/>
                                                                          <w:marRight w:val="0"/>
                                                                          <w:marTop w:val="0"/>
                                                                          <w:marBottom w:val="0"/>
                                                                          <w:divBdr>
                                                                            <w:top w:val="none" w:sz="0" w:space="0" w:color="auto"/>
                                                                            <w:left w:val="none" w:sz="0" w:space="0" w:color="auto"/>
                                                                            <w:bottom w:val="none" w:sz="0" w:space="0" w:color="auto"/>
                                                                            <w:right w:val="none" w:sz="0" w:space="0" w:color="auto"/>
                                                                          </w:divBdr>
                                                                        </w:div>
                                                                        <w:div w:id="1003776751">
                                                                          <w:marLeft w:val="0"/>
                                                                          <w:marRight w:val="0"/>
                                                                          <w:marTop w:val="0"/>
                                                                          <w:marBottom w:val="0"/>
                                                                          <w:divBdr>
                                                                            <w:top w:val="none" w:sz="0" w:space="0" w:color="auto"/>
                                                                            <w:left w:val="none" w:sz="0" w:space="0" w:color="auto"/>
                                                                            <w:bottom w:val="none" w:sz="0" w:space="0" w:color="auto"/>
                                                                            <w:right w:val="none" w:sz="0" w:space="0" w:color="auto"/>
                                                                          </w:divBdr>
                                                                        </w:div>
                                                                        <w:div w:id="1013461273">
                                                                          <w:marLeft w:val="0"/>
                                                                          <w:marRight w:val="0"/>
                                                                          <w:marTop w:val="0"/>
                                                                          <w:marBottom w:val="0"/>
                                                                          <w:divBdr>
                                                                            <w:top w:val="none" w:sz="0" w:space="0" w:color="auto"/>
                                                                            <w:left w:val="none" w:sz="0" w:space="0" w:color="auto"/>
                                                                            <w:bottom w:val="none" w:sz="0" w:space="0" w:color="auto"/>
                                                                            <w:right w:val="none" w:sz="0" w:space="0" w:color="auto"/>
                                                                          </w:divBdr>
                                                                        </w:div>
                                                                        <w:div w:id="1022702199">
                                                                          <w:marLeft w:val="0"/>
                                                                          <w:marRight w:val="0"/>
                                                                          <w:marTop w:val="0"/>
                                                                          <w:marBottom w:val="0"/>
                                                                          <w:divBdr>
                                                                            <w:top w:val="none" w:sz="0" w:space="0" w:color="auto"/>
                                                                            <w:left w:val="none" w:sz="0" w:space="0" w:color="auto"/>
                                                                            <w:bottom w:val="none" w:sz="0" w:space="0" w:color="auto"/>
                                                                            <w:right w:val="none" w:sz="0" w:space="0" w:color="auto"/>
                                                                          </w:divBdr>
                                                                        </w:div>
                                                                        <w:div w:id="1042098333">
                                                                          <w:marLeft w:val="0"/>
                                                                          <w:marRight w:val="0"/>
                                                                          <w:marTop w:val="0"/>
                                                                          <w:marBottom w:val="0"/>
                                                                          <w:divBdr>
                                                                            <w:top w:val="none" w:sz="0" w:space="0" w:color="auto"/>
                                                                            <w:left w:val="none" w:sz="0" w:space="0" w:color="auto"/>
                                                                            <w:bottom w:val="none" w:sz="0" w:space="0" w:color="auto"/>
                                                                            <w:right w:val="none" w:sz="0" w:space="0" w:color="auto"/>
                                                                          </w:divBdr>
                                                                        </w:div>
                                                                        <w:div w:id="1055156313">
                                                                          <w:marLeft w:val="0"/>
                                                                          <w:marRight w:val="0"/>
                                                                          <w:marTop w:val="0"/>
                                                                          <w:marBottom w:val="0"/>
                                                                          <w:divBdr>
                                                                            <w:top w:val="none" w:sz="0" w:space="0" w:color="auto"/>
                                                                            <w:left w:val="none" w:sz="0" w:space="0" w:color="auto"/>
                                                                            <w:bottom w:val="none" w:sz="0" w:space="0" w:color="auto"/>
                                                                            <w:right w:val="none" w:sz="0" w:space="0" w:color="auto"/>
                                                                          </w:divBdr>
                                                                        </w:div>
                                                                        <w:div w:id="1066492063">
                                                                          <w:marLeft w:val="0"/>
                                                                          <w:marRight w:val="0"/>
                                                                          <w:marTop w:val="0"/>
                                                                          <w:marBottom w:val="0"/>
                                                                          <w:divBdr>
                                                                            <w:top w:val="none" w:sz="0" w:space="0" w:color="auto"/>
                                                                            <w:left w:val="none" w:sz="0" w:space="0" w:color="auto"/>
                                                                            <w:bottom w:val="none" w:sz="0" w:space="0" w:color="auto"/>
                                                                            <w:right w:val="none" w:sz="0" w:space="0" w:color="auto"/>
                                                                          </w:divBdr>
                                                                        </w:div>
                                                                        <w:div w:id="1073165972">
                                                                          <w:marLeft w:val="0"/>
                                                                          <w:marRight w:val="0"/>
                                                                          <w:marTop w:val="0"/>
                                                                          <w:marBottom w:val="0"/>
                                                                          <w:divBdr>
                                                                            <w:top w:val="none" w:sz="0" w:space="0" w:color="auto"/>
                                                                            <w:left w:val="none" w:sz="0" w:space="0" w:color="auto"/>
                                                                            <w:bottom w:val="none" w:sz="0" w:space="0" w:color="auto"/>
                                                                            <w:right w:val="none" w:sz="0" w:space="0" w:color="auto"/>
                                                                          </w:divBdr>
                                                                        </w:div>
                                                                        <w:div w:id="1076047104">
                                                                          <w:marLeft w:val="0"/>
                                                                          <w:marRight w:val="0"/>
                                                                          <w:marTop w:val="0"/>
                                                                          <w:marBottom w:val="0"/>
                                                                          <w:divBdr>
                                                                            <w:top w:val="none" w:sz="0" w:space="0" w:color="auto"/>
                                                                            <w:left w:val="none" w:sz="0" w:space="0" w:color="auto"/>
                                                                            <w:bottom w:val="none" w:sz="0" w:space="0" w:color="auto"/>
                                                                            <w:right w:val="none" w:sz="0" w:space="0" w:color="auto"/>
                                                                          </w:divBdr>
                                                                        </w:div>
                                                                        <w:div w:id="1092162091">
                                                                          <w:marLeft w:val="0"/>
                                                                          <w:marRight w:val="0"/>
                                                                          <w:marTop w:val="0"/>
                                                                          <w:marBottom w:val="0"/>
                                                                          <w:divBdr>
                                                                            <w:top w:val="none" w:sz="0" w:space="0" w:color="auto"/>
                                                                            <w:left w:val="none" w:sz="0" w:space="0" w:color="auto"/>
                                                                            <w:bottom w:val="none" w:sz="0" w:space="0" w:color="auto"/>
                                                                            <w:right w:val="none" w:sz="0" w:space="0" w:color="auto"/>
                                                                          </w:divBdr>
                                                                        </w:div>
                                                                        <w:div w:id="1096906744">
                                                                          <w:marLeft w:val="0"/>
                                                                          <w:marRight w:val="0"/>
                                                                          <w:marTop w:val="0"/>
                                                                          <w:marBottom w:val="0"/>
                                                                          <w:divBdr>
                                                                            <w:top w:val="none" w:sz="0" w:space="0" w:color="auto"/>
                                                                            <w:left w:val="none" w:sz="0" w:space="0" w:color="auto"/>
                                                                            <w:bottom w:val="none" w:sz="0" w:space="0" w:color="auto"/>
                                                                            <w:right w:val="none" w:sz="0" w:space="0" w:color="auto"/>
                                                                          </w:divBdr>
                                                                        </w:div>
                                                                        <w:div w:id="1103838003">
                                                                          <w:marLeft w:val="0"/>
                                                                          <w:marRight w:val="0"/>
                                                                          <w:marTop w:val="0"/>
                                                                          <w:marBottom w:val="0"/>
                                                                          <w:divBdr>
                                                                            <w:top w:val="none" w:sz="0" w:space="0" w:color="auto"/>
                                                                            <w:left w:val="none" w:sz="0" w:space="0" w:color="auto"/>
                                                                            <w:bottom w:val="none" w:sz="0" w:space="0" w:color="auto"/>
                                                                            <w:right w:val="none" w:sz="0" w:space="0" w:color="auto"/>
                                                                          </w:divBdr>
                                                                        </w:div>
                                                                        <w:div w:id="1110590862">
                                                                          <w:marLeft w:val="0"/>
                                                                          <w:marRight w:val="0"/>
                                                                          <w:marTop w:val="0"/>
                                                                          <w:marBottom w:val="0"/>
                                                                          <w:divBdr>
                                                                            <w:top w:val="none" w:sz="0" w:space="0" w:color="auto"/>
                                                                            <w:left w:val="none" w:sz="0" w:space="0" w:color="auto"/>
                                                                            <w:bottom w:val="none" w:sz="0" w:space="0" w:color="auto"/>
                                                                            <w:right w:val="none" w:sz="0" w:space="0" w:color="auto"/>
                                                                          </w:divBdr>
                                                                        </w:div>
                                                                        <w:div w:id="1118372491">
                                                                          <w:marLeft w:val="0"/>
                                                                          <w:marRight w:val="0"/>
                                                                          <w:marTop w:val="0"/>
                                                                          <w:marBottom w:val="0"/>
                                                                          <w:divBdr>
                                                                            <w:top w:val="none" w:sz="0" w:space="0" w:color="auto"/>
                                                                            <w:left w:val="none" w:sz="0" w:space="0" w:color="auto"/>
                                                                            <w:bottom w:val="none" w:sz="0" w:space="0" w:color="auto"/>
                                                                            <w:right w:val="none" w:sz="0" w:space="0" w:color="auto"/>
                                                                          </w:divBdr>
                                                                        </w:div>
                                                                        <w:div w:id="1176922250">
                                                                          <w:marLeft w:val="0"/>
                                                                          <w:marRight w:val="0"/>
                                                                          <w:marTop w:val="0"/>
                                                                          <w:marBottom w:val="0"/>
                                                                          <w:divBdr>
                                                                            <w:top w:val="none" w:sz="0" w:space="0" w:color="auto"/>
                                                                            <w:left w:val="none" w:sz="0" w:space="0" w:color="auto"/>
                                                                            <w:bottom w:val="none" w:sz="0" w:space="0" w:color="auto"/>
                                                                            <w:right w:val="none" w:sz="0" w:space="0" w:color="auto"/>
                                                                          </w:divBdr>
                                                                        </w:div>
                                                                        <w:div w:id="1211259083">
                                                                          <w:marLeft w:val="0"/>
                                                                          <w:marRight w:val="0"/>
                                                                          <w:marTop w:val="0"/>
                                                                          <w:marBottom w:val="0"/>
                                                                          <w:divBdr>
                                                                            <w:top w:val="none" w:sz="0" w:space="0" w:color="auto"/>
                                                                            <w:left w:val="none" w:sz="0" w:space="0" w:color="auto"/>
                                                                            <w:bottom w:val="none" w:sz="0" w:space="0" w:color="auto"/>
                                                                            <w:right w:val="none" w:sz="0" w:space="0" w:color="auto"/>
                                                                          </w:divBdr>
                                                                        </w:div>
                                                                        <w:div w:id="1212687989">
                                                                          <w:marLeft w:val="0"/>
                                                                          <w:marRight w:val="0"/>
                                                                          <w:marTop w:val="0"/>
                                                                          <w:marBottom w:val="0"/>
                                                                          <w:divBdr>
                                                                            <w:top w:val="none" w:sz="0" w:space="0" w:color="auto"/>
                                                                            <w:left w:val="none" w:sz="0" w:space="0" w:color="auto"/>
                                                                            <w:bottom w:val="none" w:sz="0" w:space="0" w:color="auto"/>
                                                                            <w:right w:val="none" w:sz="0" w:space="0" w:color="auto"/>
                                                                          </w:divBdr>
                                                                        </w:div>
                                                                        <w:div w:id="1230965942">
                                                                          <w:marLeft w:val="0"/>
                                                                          <w:marRight w:val="0"/>
                                                                          <w:marTop w:val="0"/>
                                                                          <w:marBottom w:val="0"/>
                                                                          <w:divBdr>
                                                                            <w:top w:val="none" w:sz="0" w:space="0" w:color="auto"/>
                                                                            <w:left w:val="none" w:sz="0" w:space="0" w:color="auto"/>
                                                                            <w:bottom w:val="none" w:sz="0" w:space="0" w:color="auto"/>
                                                                            <w:right w:val="none" w:sz="0" w:space="0" w:color="auto"/>
                                                                          </w:divBdr>
                                                                        </w:div>
                                                                        <w:div w:id="1242718073">
                                                                          <w:marLeft w:val="0"/>
                                                                          <w:marRight w:val="0"/>
                                                                          <w:marTop w:val="0"/>
                                                                          <w:marBottom w:val="0"/>
                                                                          <w:divBdr>
                                                                            <w:top w:val="none" w:sz="0" w:space="0" w:color="auto"/>
                                                                            <w:left w:val="none" w:sz="0" w:space="0" w:color="auto"/>
                                                                            <w:bottom w:val="none" w:sz="0" w:space="0" w:color="auto"/>
                                                                            <w:right w:val="none" w:sz="0" w:space="0" w:color="auto"/>
                                                                          </w:divBdr>
                                                                        </w:div>
                                                                        <w:div w:id="1244990339">
                                                                          <w:marLeft w:val="0"/>
                                                                          <w:marRight w:val="0"/>
                                                                          <w:marTop w:val="0"/>
                                                                          <w:marBottom w:val="0"/>
                                                                          <w:divBdr>
                                                                            <w:top w:val="none" w:sz="0" w:space="0" w:color="auto"/>
                                                                            <w:left w:val="none" w:sz="0" w:space="0" w:color="auto"/>
                                                                            <w:bottom w:val="none" w:sz="0" w:space="0" w:color="auto"/>
                                                                            <w:right w:val="none" w:sz="0" w:space="0" w:color="auto"/>
                                                                          </w:divBdr>
                                                                        </w:div>
                                                                        <w:div w:id="1246459002">
                                                                          <w:marLeft w:val="0"/>
                                                                          <w:marRight w:val="0"/>
                                                                          <w:marTop w:val="0"/>
                                                                          <w:marBottom w:val="0"/>
                                                                          <w:divBdr>
                                                                            <w:top w:val="none" w:sz="0" w:space="0" w:color="auto"/>
                                                                            <w:left w:val="none" w:sz="0" w:space="0" w:color="auto"/>
                                                                            <w:bottom w:val="none" w:sz="0" w:space="0" w:color="auto"/>
                                                                            <w:right w:val="none" w:sz="0" w:space="0" w:color="auto"/>
                                                                          </w:divBdr>
                                                                        </w:div>
                                                                        <w:div w:id="1246844709">
                                                                          <w:marLeft w:val="0"/>
                                                                          <w:marRight w:val="0"/>
                                                                          <w:marTop w:val="0"/>
                                                                          <w:marBottom w:val="0"/>
                                                                          <w:divBdr>
                                                                            <w:top w:val="none" w:sz="0" w:space="0" w:color="auto"/>
                                                                            <w:left w:val="none" w:sz="0" w:space="0" w:color="auto"/>
                                                                            <w:bottom w:val="none" w:sz="0" w:space="0" w:color="auto"/>
                                                                            <w:right w:val="none" w:sz="0" w:space="0" w:color="auto"/>
                                                                          </w:divBdr>
                                                                        </w:div>
                                                                        <w:div w:id="1250772489">
                                                                          <w:marLeft w:val="0"/>
                                                                          <w:marRight w:val="0"/>
                                                                          <w:marTop w:val="0"/>
                                                                          <w:marBottom w:val="0"/>
                                                                          <w:divBdr>
                                                                            <w:top w:val="none" w:sz="0" w:space="0" w:color="auto"/>
                                                                            <w:left w:val="none" w:sz="0" w:space="0" w:color="auto"/>
                                                                            <w:bottom w:val="none" w:sz="0" w:space="0" w:color="auto"/>
                                                                            <w:right w:val="none" w:sz="0" w:space="0" w:color="auto"/>
                                                                          </w:divBdr>
                                                                        </w:div>
                                                                        <w:div w:id="1257059297">
                                                                          <w:marLeft w:val="0"/>
                                                                          <w:marRight w:val="0"/>
                                                                          <w:marTop w:val="0"/>
                                                                          <w:marBottom w:val="0"/>
                                                                          <w:divBdr>
                                                                            <w:top w:val="none" w:sz="0" w:space="0" w:color="auto"/>
                                                                            <w:left w:val="none" w:sz="0" w:space="0" w:color="auto"/>
                                                                            <w:bottom w:val="none" w:sz="0" w:space="0" w:color="auto"/>
                                                                            <w:right w:val="none" w:sz="0" w:space="0" w:color="auto"/>
                                                                          </w:divBdr>
                                                                        </w:div>
                                                                        <w:div w:id="1280061847">
                                                                          <w:marLeft w:val="0"/>
                                                                          <w:marRight w:val="0"/>
                                                                          <w:marTop w:val="0"/>
                                                                          <w:marBottom w:val="0"/>
                                                                          <w:divBdr>
                                                                            <w:top w:val="none" w:sz="0" w:space="0" w:color="auto"/>
                                                                            <w:left w:val="none" w:sz="0" w:space="0" w:color="auto"/>
                                                                            <w:bottom w:val="none" w:sz="0" w:space="0" w:color="auto"/>
                                                                            <w:right w:val="none" w:sz="0" w:space="0" w:color="auto"/>
                                                                          </w:divBdr>
                                                                        </w:div>
                                                                        <w:div w:id="1332947240">
                                                                          <w:marLeft w:val="0"/>
                                                                          <w:marRight w:val="0"/>
                                                                          <w:marTop w:val="0"/>
                                                                          <w:marBottom w:val="0"/>
                                                                          <w:divBdr>
                                                                            <w:top w:val="none" w:sz="0" w:space="0" w:color="auto"/>
                                                                            <w:left w:val="none" w:sz="0" w:space="0" w:color="auto"/>
                                                                            <w:bottom w:val="none" w:sz="0" w:space="0" w:color="auto"/>
                                                                            <w:right w:val="none" w:sz="0" w:space="0" w:color="auto"/>
                                                                          </w:divBdr>
                                                                        </w:div>
                                                                        <w:div w:id="1350251675">
                                                                          <w:marLeft w:val="0"/>
                                                                          <w:marRight w:val="0"/>
                                                                          <w:marTop w:val="0"/>
                                                                          <w:marBottom w:val="0"/>
                                                                          <w:divBdr>
                                                                            <w:top w:val="none" w:sz="0" w:space="0" w:color="auto"/>
                                                                            <w:left w:val="none" w:sz="0" w:space="0" w:color="auto"/>
                                                                            <w:bottom w:val="none" w:sz="0" w:space="0" w:color="auto"/>
                                                                            <w:right w:val="none" w:sz="0" w:space="0" w:color="auto"/>
                                                                          </w:divBdr>
                                                                        </w:div>
                                                                        <w:div w:id="1364743880">
                                                                          <w:marLeft w:val="0"/>
                                                                          <w:marRight w:val="0"/>
                                                                          <w:marTop w:val="0"/>
                                                                          <w:marBottom w:val="0"/>
                                                                          <w:divBdr>
                                                                            <w:top w:val="none" w:sz="0" w:space="0" w:color="auto"/>
                                                                            <w:left w:val="none" w:sz="0" w:space="0" w:color="auto"/>
                                                                            <w:bottom w:val="none" w:sz="0" w:space="0" w:color="auto"/>
                                                                            <w:right w:val="none" w:sz="0" w:space="0" w:color="auto"/>
                                                                          </w:divBdr>
                                                                        </w:div>
                                                                        <w:div w:id="1394814074">
                                                                          <w:marLeft w:val="0"/>
                                                                          <w:marRight w:val="0"/>
                                                                          <w:marTop w:val="0"/>
                                                                          <w:marBottom w:val="0"/>
                                                                          <w:divBdr>
                                                                            <w:top w:val="none" w:sz="0" w:space="0" w:color="auto"/>
                                                                            <w:left w:val="none" w:sz="0" w:space="0" w:color="auto"/>
                                                                            <w:bottom w:val="none" w:sz="0" w:space="0" w:color="auto"/>
                                                                            <w:right w:val="none" w:sz="0" w:space="0" w:color="auto"/>
                                                                          </w:divBdr>
                                                                        </w:div>
                                                                        <w:div w:id="1441024963">
                                                                          <w:marLeft w:val="0"/>
                                                                          <w:marRight w:val="0"/>
                                                                          <w:marTop w:val="0"/>
                                                                          <w:marBottom w:val="0"/>
                                                                          <w:divBdr>
                                                                            <w:top w:val="none" w:sz="0" w:space="0" w:color="auto"/>
                                                                            <w:left w:val="none" w:sz="0" w:space="0" w:color="auto"/>
                                                                            <w:bottom w:val="none" w:sz="0" w:space="0" w:color="auto"/>
                                                                            <w:right w:val="none" w:sz="0" w:space="0" w:color="auto"/>
                                                                          </w:divBdr>
                                                                        </w:div>
                                                                        <w:div w:id="1471512382">
                                                                          <w:marLeft w:val="0"/>
                                                                          <w:marRight w:val="0"/>
                                                                          <w:marTop w:val="0"/>
                                                                          <w:marBottom w:val="0"/>
                                                                          <w:divBdr>
                                                                            <w:top w:val="none" w:sz="0" w:space="0" w:color="auto"/>
                                                                            <w:left w:val="none" w:sz="0" w:space="0" w:color="auto"/>
                                                                            <w:bottom w:val="none" w:sz="0" w:space="0" w:color="auto"/>
                                                                            <w:right w:val="none" w:sz="0" w:space="0" w:color="auto"/>
                                                                          </w:divBdr>
                                                                        </w:div>
                                                                        <w:div w:id="1486122720">
                                                                          <w:marLeft w:val="0"/>
                                                                          <w:marRight w:val="0"/>
                                                                          <w:marTop w:val="0"/>
                                                                          <w:marBottom w:val="0"/>
                                                                          <w:divBdr>
                                                                            <w:top w:val="none" w:sz="0" w:space="0" w:color="auto"/>
                                                                            <w:left w:val="none" w:sz="0" w:space="0" w:color="auto"/>
                                                                            <w:bottom w:val="none" w:sz="0" w:space="0" w:color="auto"/>
                                                                            <w:right w:val="none" w:sz="0" w:space="0" w:color="auto"/>
                                                                          </w:divBdr>
                                                                        </w:div>
                                                                        <w:div w:id="1546914129">
                                                                          <w:marLeft w:val="0"/>
                                                                          <w:marRight w:val="0"/>
                                                                          <w:marTop w:val="0"/>
                                                                          <w:marBottom w:val="0"/>
                                                                          <w:divBdr>
                                                                            <w:top w:val="none" w:sz="0" w:space="0" w:color="auto"/>
                                                                            <w:left w:val="none" w:sz="0" w:space="0" w:color="auto"/>
                                                                            <w:bottom w:val="none" w:sz="0" w:space="0" w:color="auto"/>
                                                                            <w:right w:val="none" w:sz="0" w:space="0" w:color="auto"/>
                                                                          </w:divBdr>
                                                                        </w:div>
                                                                        <w:div w:id="1550653037">
                                                                          <w:marLeft w:val="0"/>
                                                                          <w:marRight w:val="0"/>
                                                                          <w:marTop w:val="0"/>
                                                                          <w:marBottom w:val="0"/>
                                                                          <w:divBdr>
                                                                            <w:top w:val="none" w:sz="0" w:space="0" w:color="auto"/>
                                                                            <w:left w:val="none" w:sz="0" w:space="0" w:color="auto"/>
                                                                            <w:bottom w:val="none" w:sz="0" w:space="0" w:color="auto"/>
                                                                            <w:right w:val="none" w:sz="0" w:space="0" w:color="auto"/>
                                                                          </w:divBdr>
                                                                        </w:div>
                                                                        <w:div w:id="1555310728">
                                                                          <w:marLeft w:val="0"/>
                                                                          <w:marRight w:val="0"/>
                                                                          <w:marTop w:val="0"/>
                                                                          <w:marBottom w:val="0"/>
                                                                          <w:divBdr>
                                                                            <w:top w:val="none" w:sz="0" w:space="0" w:color="auto"/>
                                                                            <w:left w:val="none" w:sz="0" w:space="0" w:color="auto"/>
                                                                            <w:bottom w:val="none" w:sz="0" w:space="0" w:color="auto"/>
                                                                            <w:right w:val="none" w:sz="0" w:space="0" w:color="auto"/>
                                                                          </w:divBdr>
                                                                        </w:div>
                                                                        <w:div w:id="1571423486">
                                                                          <w:marLeft w:val="0"/>
                                                                          <w:marRight w:val="0"/>
                                                                          <w:marTop w:val="0"/>
                                                                          <w:marBottom w:val="0"/>
                                                                          <w:divBdr>
                                                                            <w:top w:val="none" w:sz="0" w:space="0" w:color="auto"/>
                                                                            <w:left w:val="none" w:sz="0" w:space="0" w:color="auto"/>
                                                                            <w:bottom w:val="none" w:sz="0" w:space="0" w:color="auto"/>
                                                                            <w:right w:val="none" w:sz="0" w:space="0" w:color="auto"/>
                                                                          </w:divBdr>
                                                                        </w:div>
                                                                        <w:div w:id="1585795392">
                                                                          <w:marLeft w:val="0"/>
                                                                          <w:marRight w:val="0"/>
                                                                          <w:marTop w:val="0"/>
                                                                          <w:marBottom w:val="0"/>
                                                                          <w:divBdr>
                                                                            <w:top w:val="none" w:sz="0" w:space="0" w:color="auto"/>
                                                                            <w:left w:val="none" w:sz="0" w:space="0" w:color="auto"/>
                                                                            <w:bottom w:val="none" w:sz="0" w:space="0" w:color="auto"/>
                                                                            <w:right w:val="none" w:sz="0" w:space="0" w:color="auto"/>
                                                                          </w:divBdr>
                                                                        </w:div>
                                                                        <w:div w:id="1592280384">
                                                                          <w:marLeft w:val="0"/>
                                                                          <w:marRight w:val="0"/>
                                                                          <w:marTop w:val="0"/>
                                                                          <w:marBottom w:val="0"/>
                                                                          <w:divBdr>
                                                                            <w:top w:val="none" w:sz="0" w:space="0" w:color="auto"/>
                                                                            <w:left w:val="none" w:sz="0" w:space="0" w:color="auto"/>
                                                                            <w:bottom w:val="none" w:sz="0" w:space="0" w:color="auto"/>
                                                                            <w:right w:val="none" w:sz="0" w:space="0" w:color="auto"/>
                                                                          </w:divBdr>
                                                                        </w:div>
                                                                        <w:div w:id="1594700320">
                                                                          <w:marLeft w:val="0"/>
                                                                          <w:marRight w:val="0"/>
                                                                          <w:marTop w:val="0"/>
                                                                          <w:marBottom w:val="0"/>
                                                                          <w:divBdr>
                                                                            <w:top w:val="none" w:sz="0" w:space="0" w:color="auto"/>
                                                                            <w:left w:val="none" w:sz="0" w:space="0" w:color="auto"/>
                                                                            <w:bottom w:val="none" w:sz="0" w:space="0" w:color="auto"/>
                                                                            <w:right w:val="none" w:sz="0" w:space="0" w:color="auto"/>
                                                                          </w:divBdr>
                                                                        </w:div>
                                                                        <w:div w:id="1617053977">
                                                                          <w:marLeft w:val="0"/>
                                                                          <w:marRight w:val="0"/>
                                                                          <w:marTop w:val="0"/>
                                                                          <w:marBottom w:val="0"/>
                                                                          <w:divBdr>
                                                                            <w:top w:val="none" w:sz="0" w:space="0" w:color="auto"/>
                                                                            <w:left w:val="none" w:sz="0" w:space="0" w:color="auto"/>
                                                                            <w:bottom w:val="none" w:sz="0" w:space="0" w:color="auto"/>
                                                                            <w:right w:val="none" w:sz="0" w:space="0" w:color="auto"/>
                                                                          </w:divBdr>
                                                                        </w:div>
                                                                        <w:div w:id="1643727492">
                                                                          <w:marLeft w:val="0"/>
                                                                          <w:marRight w:val="0"/>
                                                                          <w:marTop w:val="0"/>
                                                                          <w:marBottom w:val="0"/>
                                                                          <w:divBdr>
                                                                            <w:top w:val="none" w:sz="0" w:space="0" w:color="auto"/>
                                                                            <w:left w:val="none" w:sz="0" w:space="0" w:color="auto"/>
                                                                            <w:bottom w:val="none" w:sz="0" w:space="0" w:color="auto"/>
                                                                            <w:right w:val="none" w:sz="0" w:space="0" w:color="auto"/>
                                                                          </w:divBdr>
                                                                        </w:div>
                                                                        <w:div w:id="1648583835">
                                                                          <w:marLeft w:val="0"/>
                                                                          <w:marRight w:val="0"/>
                                                                          <w:marTop w:val="0"/>
                                                                          <w:marBottom w:val="0"/>
                                                                          <w:divBdr>
                                                                            <w:top w:val="none" w:sz="0" w:space="0" w:color="auto"/>
                                                                            <w:left w:val="none" w:sz="0" w:space="0" w:color="auto"/>
                                                                            <w:bottom w:val="none" w:sz="0" w:space="0" w:color="auto"/>
                                                                            <w:right w:val="none" w:sz="0" w:space="0" w:color="auto"/>
                                                                          </w:divBdr>
                                                                        </w:div>
                                                                        <w:div w:id="1648901372">
                                                                          <w:marLeft w:val="0"/>
                                                                          <w:marRight w:val="0"/>
                                                                          <w:marTop w:val="0"/>
                                                                          <w:marBottom w:val="0"/>
                                                                          <w:divBdr>
                                                                            <w:top w:val="none" w:sz="0" w:space="0" w:color="auto"/>
                                                                            <w:left w:val="none" w:sz="0" w:space="0" w:color="auto"/>
                                                                            <w:bottom w:val="none" w:sz="0" w:space="0" w:color="auto"/>
                                                                            <w:right w:val="none" w:sz="0" w:space="0" w:color="auto"/>
                                                                          </w:divBdr>
                                                                        </w:div>
                                                                        <w:div w:id="1676834173">
                                                                          <w:marLeft w:val="0"/>
                                                                          <w:marRight w:val="0"/>
                                                                          <w:marTop w:val="0"/>
                                                                          <w:marBottom w:val="0"/>
                                                                          <w:divBdr>
                                                                            <w:top w:val="none" w:sz="0" w:space="0" w:color="auto"/>
                                                                            <w:left w:val="none" w:sz="0" w:space="0" w:color="auto"/>
                                                                            <w:bottom w:val="none" w:sz="0" w:space="0" w:color="auto"/>
                                                                            <w:right w:val="none" w:sz="0" w:space="0" w:color="auto"/>
                                                                          </w:divBdr>
                                                                        </w:div>
                                                                        <w:div w:id="1691031628">
                                                                          <w:marLeft w:val="0"/>
                                                                          <w:marRight w:val="0"/>
                                                                          <w:marTop w:val="0"/>
                                                                          <w:marBottom w:val="0"/>
                                                                          <w:divBdr>
                                                                            <w:top w:val="none" w:sz="0" w:space="0" w:color="auto"/>
                                                                            <w:left w:val="none" w:sz="0" w:space="0" w:color="auto"/>
                                                                            <w:bottom w:val="none" w:sz="0" w:space="0" w:color="auto"/>
                                                                            <w:right w:val="none" w:sz="0" w:space="0" w:color="auto"/>
                                                                          </w:divBdr>
                                                                        </w:div>
                                                                        <w:div w:id="1693606541">
                                                                          <w:marLeft w:val="0"/>
                                                                          <w:marRight w:val="0"/>
                                                                          <w:marTop w:val="0"/>
                                                                          <w:marBottom w:val="0"/>
                                                                          <w:divBdr>
                                                                            <w:top w:val="none" w:sz="0" w:space="0" w:color="auto"/>
                                                                            <w:left w:val="none" w:sz="0" w:space="0" w:color="auto"/>
                                                                            <w:bottom w:val="none" w:sz="0" w:space="0" w:color="auto"/>
                                                                            <w:right w:val="none" w:sz="0" w:space="0" w:color="auto"/>
                                                                          </w:divBdr>
                                                                        </w:div>
                                                                        <w:div w:id="1742482584">
                                                                          <w:marLeft w:val="0"/>
                                                                          <w:marRight w:val="0"/>
                                                                          <w:marTop w:val="0"/>
                                                                          <w:marBottom w:val="0"/>
                                                                          <w:divBdr>
                                                                            <w:top w:val="none" w:sz="0" w:space="0" w:color="auto"/>
                                                                            <w:left w:val="none" w:sz="0" w:space="0" w:color="auto"/>
                                                                            <w:bottom w:val="none" w:sz="0" w:space="0" w:color="auto"/>
                                                                            <w:right w:val="none" w:sz="0" w:space="0" w:color="auto"/>
                                                                          </w:divBdr>
                                                                        </w:div>
                                                                        <w:div w:id="1804080066">
                                                                          <w:marLeft w:val="0"/>
                                                                          <w:marRight w:val="0"/>
                                                                          <w:marTop w:val="0"/>
                                                                          <w:marBottom w:val="0"/>
                                                                          <w:divBdr>
                                                                            <w:top w:val="none" w:sz="0" w:space="0" w:color="auto"/>
                                                                            <w:left w:val="none" w:sz="0" w:space="0" w:color="auto"/>
                                                                            <w:bottom w:val="none" w:sz="0" w:space="0" w:color="auto"/>
                                                                            <w:right w:val="none" w:sz="0" w:space="0" w:color="auto"/>
                                                                          </w:divBdr>
                                                                        </w:div>
                                                                        <w:div w:id="1818262241">
                                                                          <w:marLeft w:val="0"/>
                                                                          <w:marRight w:val="0"/>
                                                                          <w:marTop w:val="0"/>
                                                                          <w:marBottom w:val="0"/>
                                                                          <w:divBdr>
                                                                            <w:top w:val="none" w:sz="0" w:space="0" w:color="auto"/>
                                                                            <w:left w:val="none" w:sz="0" w:space="0" w:color="auto"/>
                                                                            <w:bottom w:val="none" w:sz="0" w:space="0" w:color="auto"/>
                                                                            <w:right w:val="none" w:sz="0" w:space="0" w:color="auto"/>
                                                                          </w:divBdr>
                                                                        </w:div>
                                                                        <w:div w:id="1823692092">
                                                                          <w:marLeft w:val="0"/>
                                                                          <w:marRight w:val="0"/>
                                                                          <w:marTop w:val="0"/>
                                                                          <w:marBottom w:val="0"/>
                                                                          <w:divBdr>
                                                                            <w:top w:val="none" w:sz="0" w:space="0" w:color="auto"/>
                                                                            <w:left w:val="none" w:sz="0" w:space="0" w:color="auto"/>
                                                                            <w:bottom w:val="none" w:sz="0" w:space="0" w:color="auto"/>
                                                                            <w:right w:val="none" w:sz="0" w:space="0" w:color="auto"/>
                                                                          </w:divBdr>
                                                                        </w:div>
                                                                        <w:div w:id="1869027429">
                                                                          <w:marLeft w:val="0"/>
                                                                          <w:marRight w:val="0"/>
                                                                          <w:marTop w:val="0"/>
                                                                          <w:marBottom w:val="0"/>
                                                                          <w:divBdr>
                                                                            <w:top w:val="none" w:sz="0" w:space="0" w:color="auto"/>
                                                                            <w:left w:val="none" w:sz="0" w:space="0" w:color="auto"/>
                                                                            <w:bottom w:val="none" w:sz="0" w:space="0" w:color="auto"/>
                                                                            <w:right w:val="none" w:sz="0" w:space="0" w:color="auto"/>
                                                                          </w:divBdr>
                                                                        </w:div>
                                                                        <w:div w:id="1926576192">
                                                                          <w:marLeft w:val="0"/>
                                                                          <w:marRight w:val="0"/>
                                                                          <w:marTop w:val="0"/>
                                                                          <w:marBottom w:val="0"/>
                                                                          <w:divBdr>
                                                                            <w:top w:val="none" w:sz="0" w:space="0" w:color="auto"/>
                                                                            <w:left w:val="none" w:sz="0" w:space="0" w:color="auto"/>
                                                                            <w:bottom w:val="none" w:sz="0" w:space="0" w:color="auto"/>
                                                                            <w:right w:val="none" w:sz="0" w:space="0" w:color="auto"/>
                                                                          </w:divBdr>
                                                                        </w:div>
                                                                        <w:div w:id="1934238459">
                                                                          <w:marLeft w:val="0"/>
                                                                          <w:marRight w:val="0"/>
                                                                          <w:marTop w:val="0"/>
                                                                          <w:marBottom w:val="0"/>
                                                                          <w:divBdr>
                                                                            <w:top w:val="none" w:sz="0" w:space="0" w:color="auto"/>
                                                                            <w:left w:val="none" w:sz="0" w:space="0" w:color="auto"/>
                                                                            <w:bottom w:val="none" w:sz="0" w:space="0" w:color="auto"/>
                                                                            <w:right w:val="none" w:sz="0" w:space="0" w:color="auto"/>
                                                                          </w:divBdr>
                                                                        </w:div>
                                                                        <w:div w:id="1953509190">
                                                                          <w:marLeft w:val="0"/>
                                                                          <w:marRight w:val="0"/>
                                                                          <w:marTop w:val="0"/>
                                                                          <w:marBottom w:val="0"/>
                                                                          <w:divBdr>
                                                                            <w:top w:val="none" w:sz="0" w:space="0" w:color="auto"/>
                                                                            <w:left w:val="none" w:sz="0" w:space="0" w:color="auto"/>
                                                                            <w:bottom w:val="none" w:sz="0" w:space="0" w:color="auto"/>
                                                                            <w:right w:val="none" w:sz="0" w:space="0" w:color="auto"/>
                                                                          </w:divBdr>
                                                                        </w:div>
                                                                        <w:div w:id="1961917166">
                                                                          <w:marLeft w:val="0"/>
                                                                          <w:marRight w:val="0"/>
                                                                          <w:marTop w:val="0"/>
                                                                          <w:marBottom w:val="0"/>
                                                                          <w:divBdr>
                                                                            <w:top w:val="none" w:sz="0" w:space="0" w:color="auto"/>
                                                                            <w:left w:val="none" w:sz="0" w:space="0" w:color="auto"/>
                                                                            <w:bottom w:val="none" w:sz="0" w:space="0" w:color="auto"/>
                                                                            <w:right w:val="none" w:sz="0" w:space="0" w:color="auto"/>
                                                                          </w:divBdr>
                                                                        </w:div>
                                                                        <w:div w:id="2033602944">
                                                                          <w:marLeft w:val="0"/>
                                                                          <w:marRight w:val="0"/>
                                                                          <w:marTop w:val="0"/>
                                                                          <w:marBottom w:val="0"/>
                                                                          <w:divBdr>
                                                                            <w:top w:val="none" w:sz="0" w:space="0" w:color="auto"/>
                                                                            <w:left w:val="none" w:sz="0" w:space="0" w:color="auto"/>
                                                                            <w:bottom w:val="none" w:sz="0" w:space="0" w:color="auto"/>
                                                                            <w:right w:val="none" w:sz="0" w:space="0" w:color="auto"/>
                                                                          </w:divBdr>
                                                                        </w:div>
                                                                        <w:div w:id="2043049803">
                                                                          <w:marLeft w:val="0"/>
                                                                          <w:marRight w:val="0"/>
                                                                          <w:marTop w:val="0"/>
                                                                          <w:marBottom w:val="0"/>
                                                                          <w:divBdr>
                                                                            <w:top w:val="none" w:sz="0" w:space="0" w:color="auto"/>
                                                                            <w:left w:val="none" w:sz="0" w:space="0" w:color="auto"/>
                                                                            <w:bottom w:val="none" w:sz="0" w:space="0" w:color="auto"/>
                                                                            <w:right w:val="none" w:sz="0" w:space="0" w:color="auto"/>
                                                                          </w:divBdr>
                                                                        </w:div>
                                                                        <w:div w:id="2053384780">
                                                                          <w:marLeft w:val="0"/>
                                                                          <w:marRight w:val="0"/>
                                                                          <w:marTop w:val="0"/>
                                                                          <w:marBottom w:val="0"/>
                                                                          <w:divBdr>
                                                                            <w:top w:val="none" w:sz="0" w:space="0" w:color="auto"/>
                                                                            <w:left w:val="none" w:sz="0" w:space="0" w:color="auto"/>
                                                                            <w:bottom w:val="none" w:sz="0" w:space="0" w:color="auto"/>
                                                                            <w:right w:val="none" w:sz="0" w:space="0" w:color="auto"/>
                                                                          </w:divBdr>
                                                                        </w:div>
                                                                        <w:div w:id="2058384584">
                                                                          <w:marLeft w:val="0"/>
                                                                          <w:marRight w:val="0"/>
                                                                          <w:marTop w:val="0"/>
                                                                          <w:marBottom w:val="0"/>
                                                                          <w:divBdr>
                                                                            <w:top w:val="none" w:sz="0" w:space="0" w:color="auto"/>
                                                                            <w:left w:val="none" w:sz="0" w:space="0" w:color="auto"/>
                                                                            <w:bottom w:val="none" w:sz="0" w:space="0" w:color="auto"/>
                                                                            <w:right w:val="none" w:sz="0" w:space="0" w:color="auto"/>
                                                                          </w:divBdr>
                                                                        </w:div>
                                                                        <w:div w:id="2071539122">
                                                                          <w:marLeft w:val="0"/>
                                                                          <w:marRight w:val="0"/>
                                                                          <w:marTop w:val="0"/>
                                                                          <w:marBottom w:val="0"/>
                                                                          <w:divBdr>
                                                                            <w:top w:val="none" w:sz="0" w:space="0" w:color="auto"/>
                                                                            <w:left w:val="none" w:sz="0" w:space="0" w:color="auto"/>
                                                                            <w:bottom w:val="none" w:sz="0" w:space="0" w:color="auto"/>
                                                                            <w:right w:val="none" w:sz="0" w:space="0" w:color="auto"/>
                                                                          </w:divBdr>
                                                                        </w:div>
                                                                        <w:div w:id="2081368421">
                                                                          <w:marLeft w:val="0"/>
                                                                          <w:marRight w:val="0"/>
                                                                          <w:marTop w:val="0"/>
                                                                          <w:marBottom w:val="0"/>
                                                                          <w:divBdr>
                                                                            <w:top w:val="none" w:sz="0" w:space="0" w:color="auto"/>
                                                                            <w:left w:val="none" w:sz="0" w:space="0" w:color="auto"/>
                                                                            <w:bottom w:val="none" w:sz="0" w:space="0" w:color="auto"/>
                                                                            <w:right w:val="none" w:sz="0" w:space="0" w:color="auto"/>
                                                                          </w:divBdr>
                                                                        </w:div>
                                                                      </w:divsChild>
                                                                    </w:div>
                                                                    <w:div w:id="697194379">
                                                                      <w:marLeft w:val="0"/>
                                                                      <w:marRight w:val="0"/>
                                                                      <w:marTop w:val="0"/>
                                                                      <w:marBottom w:val="0"/>
                                                                      <w:divBdr>
                                                                        <w:top w:val="none" w:sz="0" w:space="0" w:color="auto"/>
                                                                        <w:left w:val="none" w:sz="0" w:space="0" w:color="auto"/>
                                                                        <w:bottom w:val="none" w:sz="0" w:space="0" w:color="auto"/>
                                                                        <w:right w:val="none" w:sz="0" w:space="0" w:color="auto"/>
                                                                      </w:divBdr>
                                                                    </w:div>
                                                                    <w:div w:id="708454852">
                                                                      <w:marLeft w:val="0"/>
                                                                      <w:marRight w:val="0"/>
                                                                      <w:marTop w:val="0"/>
                                                                      <w:marBottom w:val="0"/>
                                                                      <w:divBdr>
                                                                        <w:top w:val="none" w:sz="0" w:space="0" w:color="auto"/>
                                                                        <w:left w:val="none" w:sz="0" w:space="0" w:color="auto"/>
                                                                        <w:bottom w:val="none" w:sz="0" w:space="0" w:color="auto"/>
                                                                        <w:right w:val="none" w:sz="0" w:space="0" w:color="auto"/>
                                                                      </w:divBdr>
                                                                    </w:div>
                                                                    <w:div w:id="708533359">
                                                                      <w:marLeft w:val="0"/>
                                                                      <w:marRight w:val="0"/>
                                                                      <w:marTop w:val="0"/>
                                                                      <w:marBottom w:val="0"/>
                                                                      <w:divBdr>
                                                                        <w:top w:val="none" w:sz="0" w:space="0" w:color="auto"/>
                                                                        <w:left w:val="none" w:sz="0" w:space="0" w:color="auto"/>
                                                                        <w:bottom w:val="none" w:sz="0" w:space="0" w:color="auto"/>
                                                                        <w:right w:val="none" w:sz="0" w:space="0" w:color="auto"/>
                                                                      </w:divBdr>
                                                                    </w:div>
                                                                    <w:div w:id="741296859">
                                                                      <w:marLeft w:val="0"/>
                                                                      <w:marRight w:val="0"/>
                                                                      <w:marTop w:val="0"/>
                                                                      <w:marBottom w:val="0"/>
                                                                      <w:divBdr>
                                                                        <w:top w:val="none" w:sz="0" w:space="0" w:color="auto"/>
                                                                        <w:left w:val="none" w:sz="0" w:space="0" w:color="auto"/>
                                                                        <w:bottom w:val="none" w:sz="0" w:space="0" w:color="auto"/>
                                                                        <w:right w:val="none" w:sz="0" w:space="0" w:color="auto"/>
                                                                      </w:divBdr>
                                                                    </w:div>
                                                                    <w:div w:id="757873856">
                                                                      <w:marLeft w:val="0"/>
                                                                      <w:marRight w:val="0"/>
                                                                      <w:marTop w:val="0"/>
                                                                      <w:marBottom w:val="0"/>
                                                                      <w:divBdr>
                                                                        <w:top w:val="none" w:sz="0" w:space="0" w:color="auto"/>
                                                                        <w:left w:val="none" w:sz="0" w:space="0" w:color="auto"/>
                                                                        <w:bottom w:val="none" w:sz="0" w:space="0" w:color="auto"/>
                                                                        <w:right w:val="none" w:sz="0" w:space="0" w:color="auto"/>
                                                                      </w:divBdr>
                                                                    </w:div>
                                                                    <w:div w:id="758602928">
                                                                      <w:marLeft w:val="0"/>
                                                                      <w:marRight w:val="0"/>
                                                                      <w:marTop w:val="0"/>
                                                                      <w:marBottom w:val="0"/>
                                                                      <w:divBdr>
                                                                        <w:top w:val="none" w:sz="0" w:space="0" w:color="auto"/>
                                                                        <w:left w:val="none" w:sz="0" w:space="0" w:color="auto"/>
                                                                        <w:bottom w:val="none" w:sz="0" w:space="0" w:color="auto"/>
                                                                        <w:right w:val="none" w:sz="0" w:space="0" w:color="auto"/>
                                                                      </w:divBdr>
                                                                    </w:div>
                                                                    <w:div w:id="788278107">
                                                                      <w:marLeft w:val="0"/>
                                                                      <w:marRight w:val="0"/>
                                                                      <w:marTop w:val="0"/>
                                                                      <w:marBottom w:val="0"/>
                                                                      <w:divBdr>
                                                                        <w:top w:val="none" w:sz="0" w:space="0" w:color="auto"/>
                                                                        <w:left w:val="none" w:sz="0" w:space="0" w:color="auto"/>
                                                                        <w:bottom w:val="none" w:sz="0" w:space="0" w:color="auto"/>
                                                                        <w:right w:val="none" w:sz="0" w:space="0" w:color="auto"/>
                                                                      </w:divBdr>
                                                                    </w:div>
                                                                    <w:div w:id="793839034">
                                                                      <w:marLeft w:val="0"/>
                                                                      <w:marRight w:val="0"/>
                                                                      <w:marTop w:val="0"/>
                                                                      <w:marBottom w:val="0"/>
                                                                      <w:divBdr>
                                                                        <w:top w:val="none" w:sz="0" w:space="0" w:color="auto"/>
                                                                        <w:left w:val="none" w:sz="0" w:space="0" w:color="auto"/>
                                                                        <w:bottom w:val="none" w:sz="0" w:space="0" w:color="auto"/>
                                                                        <w:right w:val="none" w:sz="0" w:space="0" w:color="auto"/>
                                                                      </w:divBdr>
                                                                    </w:div>
                                                                    <w:div w:id="802427803">
                                                                      <w:marLeft w:val="0"/>
                                                                      <w:marRight w:val="0"/>
                                                                      <w:marTop w:val="0"/>
                                                                      <w:marBottom w:val="0"/>
                                                                      <w:divBdr>
                                                                        <w:top w:val="none" w:sz="0" w:space="0" w:color="auto"/>
                                                                        <w:left w:val="none" w:sz="0" w:space="0" w:color="auto"/>
                                                                        <w:bottom w:val="none" w:sz="0" w:space="0" w:color="auto"/>
                                                                        <w:right w:val="none" w:sz="0" w:space="0" w:color="auto"/>
                                                                      </w:divBdr>
                                                                    </w:div>
                                                                    <w:div w:id="807625151">
                                                                      <w:marLeft w:val="0"/>
                                                                      <w:marRight w:val="0"/>
                                                                      <w:marTop w:val="0"/>
                                                                      <w:marBottom w:val="0"/>
                                                                      <w:divBdr>
                                                                        <w:top w:val="none" w:sz="0" w:space="0" w:color="auto"/>
                                                                        <w:left w:val="none" w:sz="0" w:space="0" w:color="auto"/>
                                                                        <w:bottom w:val="none" w:sz="0" w:space="0" w:color="auto"/>
                                                                        <w:right w:val="none" w:sz="0" w:space="0" w:color="auto"/>
                                                                      </w:divBdr>
                                                                    </w:div>
                                                                    <w:div w:id="810487475">
                                                                      <w:marLeft w:val="0"/>
                                                                      <w:marRight w:val="0"/>
                                                                      <w:marTop w:val="0"/>
                                                                      <w:marBottom w:val="0"/>
                                                                      <w:divBdr>
                                                                        <w:top w:val="none" w:sz="0" w:space="0" w:color="auto"/>
                                                                        <w:left w:val="none" w:sz="0" w:space="0" w:color="auto"/>
                                                                        <w:bottom w:val="none" w:sz="0" w:space="0" w:color="auto"/>
                                                                        <w:right w:val="none" w:sz="0" w:space="0" w:color="auto"/>
                                                                      </w:divBdr>
                                                                    </w:div>
                                                                    <w:div w:id="810946422">
                                                                      <w:marLeft w:val="0"/>
                                                                      <w:marRight w:val="0"/>
                                                                      <w:marTop w:val="0"/>
                                                                      <w:marBottom w:val="0"/>
                                                                      <w:divBdr>
                                                                        <w:top w:val="none" w:sz="0" w:space="0" w:color="auto"/>
                                                                        <w:left w:val="none" w:sz="0" w:space="0" w:color="auto"/>
                                                                        <w:bottom w:val="none" w:sz="0" w:space="0" w:color="auto"/>
                                                                        <w:right w:val="none" w:sz="0" w:space="0" w:color="auto"/>
                                                                      </w:divBdr>
                                                                    </w:div>
                                                                    <w:div w:id="817577505">
                                                                      <w:marLeft w:val="0"/>
                                                                      <w:marRight w:val="0"/>
                                                                      <w:marTop w:val="0"/>
                                                                      <w:marBottom w:val="0"/>
                                                                      <w:divBdr>
                                                                        <w:top w:val="none" w:sz="0" w:space="0" w:color="auto"/>
                                                                        <w:left w:val="none" w:sz="0" w:space="0" w:color="auto"/>
                                                                        <w:bottom w:val="none" w:sz="0" w:space="0" w:color="auto"/>
                                                                        <w:right w:val="none" w:sz="0" w:space="0" w:color="auto"/>
                                                                      </w:divBdr>
                                                                    </w:div>
                                                                    <w:div w:id="831601013">
                                                                      <w:marLeft w:val="0"/>
                                                                      <w:marRight w:val="0"/>
                                                                      <w:marTop w:val="0"/>
                                                                      <w:marBottom w:val="0"/>
                                                                      <w:divBdr>
                                                                        <w:top w:val="none" w:sz="0" w:space="0" w:color="auto"/>
                                                                        <w:left w:val="none" w:sz="0" w:space="0" w:color="auto"/>
                                                                        <w:bottom w:val="none" w:sz="0" w:space="0" w:color="auto"/>
                                                                        <w:right w:val="none" w:sz="0" w:space="0" w:color="auto"/>
                                                                      </w:divBdr>
                                                                    </w:div>
                                                                    <w:div w:id="841430666">
                                                                      <w:marLeft w:val="0"/>
                                                                      <w:marRight w:val="0"/>
                                                                      <w:marTop w:val="0"/>
                                                                      <w:marBottom w:val="0"/>
                                                                      <w:divBdr>
                                                                        <w:top w:val="none" w:sz="0" w:space="0" w:color="auto"/>
                                                                        <w:left w:val="none" w:sz="0" w:space="0" w:color="auto"/>
                                                                        <w:bottom w:val="none" w:sz="0" w:space="0" w:color="auto"/>
                                                                        <w:right w:val="none" w:sz="0" w:space="0" w:color="auto"/>
                                                                      </w:divBdr>
                                                                    </w:div>
                                                                    <w:div w:id="884294516">
                                                                      <w:marLeft w:val="0"/>
                                                                      <w:marRight w:val="0"/>
                                                                      <w:marTop w:val="0"/>
                                                                      <w:marBottom w:val="0"/>
                                                                      <w:divBdr>
                                                                        <w:top w:val="none" w:sz="0" w:space="0" w:color="auto"/>
                                                                        <w:left w:val="none" w:sz="0" w:space="0" w:color="auto"/>
                                                                        <w:bottom w:val="none" w:sz="0" w:space="0" w:color="auto"/>
                                                                        <w:right w:val="none" w:sz="0" w:space="0" w:color="auto"/>
                                                                      </w:divBdr>
                                                                    </w:div>
                                                                    <w:div w:id="916788338">
                                                                      <w:marLeft w:val="0"/>
                                                                      <w:marRight w:val="0"/>
                                                                      <w:marTop w:val="0"/>
                                                                      <w:marBottom w:val="0"/>
                                                                      <w:divBdr>
                                                                        <w:top w:val="none" w:sz="0" w:space="0" w:color="auto"/>
                                                                        <w:left w:val="none" w:sz="0" w:space="0" w:color="auto"/>
                                                                        <w:bottom w:val="none" w:sz="0" w:space="0" w:color="auto"/>
                                                                        <w:right w:val="none" w:sz="0" w:space="0" w:color="auto"/>
                                                                      </w:divBdr>
                                                                    </w:div>
                                                                    <w:div w:id="977219718">
                                                                      <w:marLeft w:val="0"/>
                                                                      <w:marRight w:val="0"/>
                                                                      <w:marTop w:val="0"/>
                                                                      <w:marBottom w:val="0"/>
                                                                      <w:divBdr>
                                                                        <w:top w:val="none" w:sz="0" w:space="0" w:color="auto"/>
                                                                        <w:left w:val="none" w:sz="0" w:space="0" w:color="auto"/>
                                                                        <w:bottom w:val="none" w:sz="0" w:space="0" w:color="auto"/>
                                                                        <w:right w:val="none" w:sz="0" w:space="0" w:color="auto"/>
                                                                      </w:divBdr>
                                                                    </w:div>
                                                                    <w:div w:id="1014307714">
                                                                      <w:marLeft w:val="0"/>
                                                                      <w:marRight w:val="0"/>
                                                                      <w:marTop w:val="0"/>
                                                                      <w:marBottom w:val="0"/>
                                                                      <w:divBdr>
                                                                        <w:top w:val="none" w:sz="0" w:space="0" w:color="auto"/>
                                                                        <w:left w:val="none" w:sz="0" w:space="0" w:color="auto"/>
                                                                        <w:bottom w:val="none" w:sz="0" w:space="0" w:color="auto"/>
                                                                        <w:right w:val="none" w:sz="0" w:space="0" w:color="auto"/>
                                                                      </w:divBdr>
                                                                    </w:div>
                                                                    <w:div w:id="1106778523">
                                                                      <w:marLeft w:val="0"/>
                                                                      <w:marRight w:val="0"/>
                                                                      <w:marTop w:val="0"/>
                                                                      <w:marBottom w:val="0"/>
                                                                      <w:divBdr>
                                                                        <w:top w:val="none" w:sz="0" w:space="0" w:color="auto"/>
                                                                        <w:left w:val="none" w:sz="0" w:space="0" w:color="auto"/>
                                                                        <w:bottom w:val="none" w:sz="0" w:space="0" w:color="auto"/>
                                                                        <w:right w:val="none" w:sz="0" w:space="0" w:color="auto"/>
                                                                      </w:divBdr>
                                                                    </w:div>
                                                                    <w:div w:id="1110929930">
                                                                      <w:marLeft w:val="0"/>
                                                                      <w:marRight w:val="0"/>
                                                                      <w:marTop w:val="0"/>
                                                                      <w:marBottom w:val="0"/>
                                                                      <w:divBdr>
                                                                        <w:top w:val="none" w:sz="0" w:space="0" w:color="auto"/>
                                                                        <w:left w:val="none" w:sz="0" w:space="0" w:color="auto"/>
                                                                        <w:bottom w:val="none" w:sz="0" w:space="0" w:color="auto"/>
                                                                        <w:right w:val="none" w:sz="0" w:space="0" w:color="auto"/>
                                                                      </w:divBdr>
                                                                    </w:div>
                                                                    <w:div w:id="1114400274">
                                                                      <w:marLeft w:val="0"/>
                                                                      <w:marRight w:val="0"/>
                                                                      <w:marTop w:val="0"/>
                                                                      <w:marBottom w:val="0"/>
                                                                      <w:divBdr>
                                                                        <w:top w:val="none" w:sz="0" w:space="0" w:color="auto"/>
                                                                        <w:left w:val="none" w:sz="0" w:space="0" w:color="auto"/>
                                                                        <w:bottom w:val="none" w:sz="0" w:space="0" w:color="auto"/>
                                                                        <w:right w:val="none" w:sz="0" w:space="0" w:color="auto"/>
                                                                      </w:divBdr>
                                                                    </w:div>
                                                                    <w:div w:id="1115977552">
                                                                      <w:marLeft w:val="0"/>
                                                                      <w:marRight w:val="0"/>
                                                                      <w:marTop w:val="0"/>
                                                                      <w:marBottom w:val="0"/>
                                                                      <w:divBdr>
                                                                        <w:top w:val="none" w:sz="0" w:space="0" w:color="auto"/>
                                                                        <w:left w:val="none" w:sz="0" w:space="0" w:color="auto"/>
                                                                        <w:bottom w:val="none" w:sz="0" w:space="0" w:color="auto"/>
                                                                        <w:right w:val="none" w:sz="0" w:space="0" w:color="auto"/>
                                                                      </w:divBdr>
                                                                    </w:div>
                                                                    <w:div w:id="1135567644">
                                                                      <w:marLeft w:val="0"/>
                                                                      <w:marRight w:val="0"/>
                                                                      <w:marTop w:val="0"/>
                                                                      <w:marBottom w:val="0"/>
                                                                      <w:divBdr>
                                                                        <w:top w:val="none" w:sz="0" w:space="0" w:color="auto"/>
                                                                        <w:left w:val="none" w:sz="0" w:space="0" w:color="auto"/>
                                                                        <w:bottom w:val="none" w:sz="0" w:space="0" w:color="auto"/>
                                                                        <w:right w:val="none" w:sz="0" w:space="0" w:color="auto"/>
                                                                      </w:divBdr>
                                                                    </w:div>
                                                                    <w:div w:id="1137575032">
                                                                      <w:marLeft w:val="0"/>
                                                                      <w:marRight w:val="0"/>
                                                                      <w:marTop w:val="0"/>
                                                                      <w:marBottom w:val="0"/>
                                                                      <w:divBdr>
                                                                        <w:top w:val="none" w:sz="0" w:space="0" w:color="auto"/>
                                                                        <w:left w:val="none" w:sz="0" w:space="0" w:color="auto"/>
                                                                        <w:bottom w:val="none" w:sz="0" w:space="0" w:color="auto"/>
                                                                        <w:right w:val="none" w:sz="0" w:space="0" w:color="auto"/>
                                                                      </w:divBdr>
                                                                    </w:div>
                                                                    <w:div w:id="1166823685">
                                                                      <w:marLeft w:val="0"/>
                                                                      <w:marRight w:val="0"/>
                                                                      <w:marTop w:val="0"/>
                                                                      <w:marBottom w:val="0"/>
                                                                      <w:divBdr>
                                                                        <w:top w:val="none" w:sz="0" w:space="0" w:color="auto"/>
                                                                        <w:left w:val="none" w:sz="0" w:space="0" w:color="auto"/>
                                                                        <w:bottom w:val="none" w:sz="0" w:space="0" w:color="auto"/>
                                                                        <w:right w:val="none" w:sz="0" w:space="0" w:color="auto"/>
                                                                      </w:divBdr>
                                                                    </w:div>
                                                                    <w:div w:id="1197891932">
                                                                      <w:marLeft w:val="0"/>
                                                                      <w:marRight w:val="0"/>
                                                                      <w:marTop w:val="0"/>
                                                                      <w:marBottom w:val="0"/>
                                                                      <w:divBdr>
                                                                        <w:top w:val="none" w:sz="0" w:space="0" w:color="auto"/>
                                                                        <w:left w:val="none" w:sz="0" w:space="0" w:color="auto"/>
                                                                        <w:bottom w:val="none" w:sz="0" w:space="0" w:color="auto"/>
                                                                        <w:right w:val="none" w:sz="0" w:space="0" w:color="auto"/>
                                                                      </w:divBdr>
                                                                    </w:div>
                                                                    <w:div w:id="1203592400">
                                                                      <w:marLeft w:val="0"/>
                                                                      <w:marRight w:val="0"/>
                                                                      <w:marTop w:val="0"/>
                                                                      <w:marBottom w:val="0"/>
                                                                      <w:divBdr>
                                                                        <w:top w:val="none" w:sz="0" w:space="0" w:color="auto"/>
                                                                        <w:left w:val="none" w:sz="0" w:space="0" w:color="auto"/>
                                                                        <w:bottom w:val="none" w:sz="0" w:space="0" w:color="auto"/>
                                                                        <w:right w:val="none" w:sz="0" w:space="0" w:color="auto"/>
                                                                      </w:divBdr>
                                                                    </w:div>
                                                                    <w:div w:id="1217282059">
                                                                      <w:marLeft w:val="0"/>
                                                                      <w:marRight w:val="0"/>
                                                                      <w:marTop w:val="0"/>
                                                                      <w:marBottom w:val="0"/>
                                                                      <w:divBdr>
                                                                        <w:top w:val="none" w:sz="0" w:space="0" w:color="auto"/>
                                                                        <w:left w:val="none" w:sz="0" w:space="0" w:color="auto"/>
                                                                        <w:bottom w:val="none" w:sz="0" w:space="0" w:color="auto"/>
                                                                        <w:right w:val="none" w:sz="0" w:space="0" w:color="auto"/>
                                                                      </w:divBdr>
                                                                    </w:div>
                                                                    <w:div w:id="1225141698">
                                                                      <w:marLeft w:val="0"/>
                                                                      <w:marRight w:val="0"/>
                                                                      <w:marTop w:val="0"/>
                                                                      <w:marBottom w:val="0"/>
                                                                      <w:divBdr>
                                                                        <w:top w:val="none" w:sz="0" w:space="0" w:color="auto"/>
                                                                        <w:left w:val="none" w:sz="0" w:space="0" w:color="auto"/>
                                                                        <w:bottom w:val="none" w:sz="0" w:space="0" w:color="auto"/>
                                                                        <w:right w:val="none" w:sz="0" w:space="0" w:color="auto"/>
                                                                      </w:divBdr>
                                                                    </w:div>
                                                                    <w:div w:id="1229270666">
                                                                      <w:marLeft w:val="0"/>
                                                                      <w:marRight w:val="0"/>
                                                                      <w:marTop w:val="0"/>
                                                                      <w:marBottom w:val="0"/>
                                                                      <w:divBdr>
                                                                        <w:top w:val="none" w:sz="0" w:space="0" w:color="auto"/>
                                                                        <w:left w:val="none" w:sz="0" w:space="0" w:color="auto"/>
                                                                        <w:bottom w:val="none" w:sz="0" w:space="0" w:color="auto"/>
                                                                        <w:right w:val="none" w:sz="0" w:space="0" w:color="auto"/>
                                                                      </w:divBdr>
                                                                    </w:div>
                                                                    <w:div w:id="1251542142">
                                                                      <w:marLeft w:val="0"/>
                                                                      <w:marRight w:val="0"/>
                                                                      <w:marTop w:val="0"/>
                                                                      <w:marBottom w:val="0"/>
                                                                      <w:divBdr>
                                                                        <w:top w:val="none" w:sz="0" w:space="0" w:color="auto"/>
                                                                        <w:left w:val="none" w:sz="0" w:space="0" w:color="auto"/>
                                                                        <w:bottom w:val="none" w:sz="0" w:space="0" w:color="auto"/>
                                                                        <w:right w:val="none" w:sz="0" w:space="0" w:color="auto"/>
                                                                      </w:divBdr>
                                                                    </w:div>
                                                                    <w:div w:id="1263345003">
                                                                      <w:marLeft w:val="0"/>
                                                                      <w:marRight w:val="0"/>
                                                                      <w:marTop w:val="0"/>
                                                                      <w:marBottom w:val="0"/>
                                                                      <w:divBdr>
                                                                        <w:top w:val="none" w:sz="0" w:space="0" w:color="auto"/>
                                                                        <w:left w:val="none" w:sz="0" w:space="0" w:color="auto"/>
                                                                        <w:bottom w:val="none" w:sz="0" w:space="0" w:color="auto"/>
                                                                        <w:right w:val="none" w:sz="0" w:space="0" w:color="auto"/>
                                                                      </w:divBdr>
                                                                    </w:div>
                                                                    <w:div w:id="1263683934">
                                                                      <w:marLeft w:val="0"/>
                                                                      <w:marRight w:val="0"/>
                                                                      <w:marTop w:val="0"/>
                                                                      <w:marBottom w:val="0"/>
                                                                      <w:divBdr>
                                                                        <w:top w:val="none" w:sz="0" w:space="0" w:color="auto"/>
                                                                        <w:left w:val="none" w:sz="0" w:space="0" w:color="auto"/>
                                                                        <w:bottom w:val="none" w:sz="0" w:space="0" w:color="auto"/>
                                                                        <w:right w:val="none" w:sz="0" w:space="0" w:color="auto"/>
                                                                      </w:divBdr>
                                                                    </w:div>
                                                                    <w:div w:id="1276450622">
                                                                      <w:marLeft w:val="0"/>
                                                                      <w:marRight w:val="0"/>
                                                                      <w:marTop w:val="0"/>
                                                                      <w:marBottom w:val="0"/>
                                                                      <w:divBdr>
                                                                        <w:top w:val="none" w:sz="0" w:space="0" w:color="auto"/>
                                                                        <w:left w:val="none" w:sz="0" w:space="0" w:color="auto"/>
                                                                        <w:bottom w:val="none" w:sz="0" w:space="0" w:color="auto"/>
                                                                        <w:right w:val="none" w:sz="0" w:space="0" w:color="auto"/>
                                                                      </w:divBdr>
                                                                    </w:div>
                                                                    <w:div w:id="1281764776">
                                                                      <w:marLeft w:val="0"/>
                                                                      <w:marRight w:val="0"/>
                                                                      <w:marTop w:val="0"/>
                                                                      <w:marBottom w:val="0"/>
                                                                      <w:divBdr>
                                                                        <w:top w:val="none" w:sz="0" w:space="0" w:color="auto"/>
                                                                        <w:left w:val="none" w:sz="0" w:space="0" w:color="auto"/>
                                                                        <w:bottom w:val="none" w:sz="0" w:space="0" w:color="auto"/>
                                                                        <w:right w:val="none" w:sz="0" w:space="0" w:color="auto"/>
                                                                      </w:divBdr>
                                                                    </w:div>
                                                                    <w:div w:id="1285189031">
                                                                      <w:marLeft w:val="0"/>
                                                                      <w:marRight w:val="0"/>
                                                                      <w:marTop w:val="0"/>
                                                                      <w:marBottom w:val="0"/>
                                                                      <w:divBdr>
                                                                        <w:top w:val="none" w:sz="0" w:space="0" w:color="auto"/>
                                                                        <w:left w:val="none" w:sz="0" w:space="0" w:color="auto"/>
                                                                        <w:bottom w:val="none" w:sz="0" w:space="0" w:color="auto"/>
                                                                        <w:right w:val="none" w:sz="0" w:space="0" w:color="auto"/>
                                                                      </w:divBdr>
                                                                    </w:div>
                                                                    <w:div w:id="1309824738">
                                                                      <w:marLeft w:val="0"/>
                                                                      <w:marRight w:val="0"/>
                                                                      <w:marTop w:val="0"/>
                                                                      <w:marBottom w:val="0"/>
                                                                      <w:divBdr>
                                                                        <w:top w:val="none" w:sz="0" w:space="0" w:color="auto"/>
                                                                        <w:left w:val="none" w:sz="0" w:space="0" w:color="auto"/>
                                                                        <w:bottom w:val="none" w:sz="0" w:space="0" w:color="auto"/>
                                                                        <w:right w:val="none" w:sz="0" w:space="0" w:color="auto"/>
                                                                      </w:divBdr>
                                                                    </w:div>
                                                                    <w:div w:id="1317340160">
                                                                      <w:marLeft w:val="0"/>
                                                                      <w:marRight w:val="0"/>
                                                                      <w:marTop w:val="0"/>
                                                                      <w:marBottom w:val="0"/>
                                                                      <w:divBdr>
                                                                        <w:top w:val="none" w:sz="0" w:space="0" w:color="auto"/>
                                                                        <w:left w:val="none" w:sz="0" w:space="0" w:color="auto"/>
                                                                        <w:bottom w:val="none" w:sz="0" w:space="0" w:color="auto"/>
                                                                        <w:right w:val="none" w:sz="0" w:space="0" w:color="auto"/>
                                                                      </w:divBdr>
                                                                    </w:div>
                                                                    <w:div w:id="1318923815">
                                                                      <w:marLeft w:val="0"/>
                                                                      <w:marRight w:val="0"/>
                                                                      <w:marTop w:val="0"/>
                                                                      <w:marBottom w:val="0"/>
                                                                      <w:divBdr>
                                                                        <w:top w:val="none" w:sz="0" w:space="0" w:color="auto"/>
                                                                        <w:left w:val="none" w:sz="0" w:space="0" w:color="auto"/>
                                                                        <w:bottom w:val="none" w:sz="0" w:space="0" w:color="auto"/>
                                                                        <w:right w:val="none" w:sz="0" w:space="0" w:color="auto"/>
                                                                      </w:divBdr>
                                                                    </w:div>
                                                                    <w:div w:id="1346010367">
                                                                      <w:marLeft w:val="0"/>
                                                                      <w:marRight w:val="0"/>
                                                                      <w:marTop w:val="0"/>
                                                                      <w:marBottom w:val="0"/>
                                                                      <w:divBdr>
                                                                        <w:top w:val="none" w:sz="0" w:space="0" w:color="auto"/>
                                                                        <w:left w:val="none" w:sz="0" w:space="0" w:color="auto"/>
                                                                        <w:bottom w:val="none" w:sz="0" w:space="0" w:color="auto"/>
                                                                        <w:right w:val="none" w:sz="0" w:space="0" w:color="auto"/>
                                                                      </w:divBdr>
                                                                    </w:div>
                                                                    <w:div w:id="1351026461">
                                                                      <w:marLeft w:val="0"/>
                                                                      <w:marRight w:val="0"/>
                                                                      <w:marTop w:val="0"/>
                                                                      <w:marBottom w:val="0"/>
                                                                      <w:divBdr>
                                                                        <w:top w:val="none" w:sz="0" w:space="0" w:color="auto"/>
                                                                        <w:left w:val="none" w:sz="0" w:space="0" w:color="auto"/>
                                                                        <w:bottom w:val="none" w:sz="0" w:space="0" w:color="auto"/>
                                                                        <w:right w:val="none" w:sz="0" w:space="0" w:color="auto"/>
                                                                      </w:divBdr>
                                                                    </w:div>
                                                                    <w:div w:id="1360428369">
                                                                      <w:marLeft w:val="0"/>
                                                                      <w:marRight w:val="0"/>
                                                                      <w:marTop w:val="0"/>
                                                                      <w:marBottom w:val="0"/>
                                                                      <w:divBdr>
                                                                        <w:top w:val="none" w:sz="0" w:space="0" w:color="auto"/>
                                                                        <w:left w:val="none" w:sz="0" w:space="0" w:color="auto"/>
                                                                        <w:bottom w:val="none" w:sz="0" w:space="0" w:color="auto"/>
                                                                        <w:right w:val="none" w:sz="0" w:space="0" w:color="auto"/>
                                                                      </w:divBdr>
                                                                    </w:div>
                                                                    <w:div w:id="1361083671">
                                                                      <w:marLeft w:val="0"/>
                                                                      <w:marRight w:val="0"/>
                                                                      <w:marTop w:val="0"/>
                                                                      <w:marBottom w:val="0"/>
                                                                      <w:divBdr>
                                                                        <w:top w:val="none" w:sz="0" w:space="0" w:color="auto"/>
                                                                        <w:left w:val="none" w:sz="0" w:space="0" w:color="auto"/>
                                                                        <w:bottom w:val="none" w:sz="0" w:space="0" w:color="auto"/>
                                                                        <w:right w:val="none" w:sz="0" w:space="0" w:color="auto"/>
                                                                      </w:divBdr>
                                                                    </w:div>
                                                                    <w:div w:id="1370647979">
                                                                      <w:marLeft w:val="0"/>
                                                                      <w:marRight w:val="0"/>
                                                                      <w:marTop w:val="0"/>
                                                                      <w:marBottom w:val="0"/>
                                                                      <w:divBdr>
                                                                        <w:top w:val="none" w:sz="0" w:space="0" w:color="auto"/>
                                                                        <w:left w:val="none" w:sz="0" w:space="0" w:color="auto"/>
                                                                        <w:bottom w:val="none" w:sz="0" w:space="0" w:color="auto"/>
                                                                        <w:right w:val="none" w:sz="0" w:space="0" w:color="auto"/>
                                                                      </w:divBdr>
                                                                    </w:div>
                                                                    <w:div w:id="1380857099">
                                                                      <w:marLeft w:val="0"/>
                                                                      <w:marRight w:val="0"/>
                                                                      <w:marTop w:val="0"/>
                                                                      <w:marBottom w:val="0"/>
                                                                      <w:divBdr>
                                                                        <w:top w:val="none" w:sz="0" w:space="0" w:color="auto"/>
                                                                        <w:left w:val="none" w:sz="0" w:space="0" w:color="auto"/>
                                                                        <w:bottom w:val="none" w:sz="0" w:space="0" w:color="auto"/>
                                                                        <w:right w:val="none" w:sz="0" w:space="0" w:color="auto"/>
                                                                      </w:divBdr>
                                                                    </w:div>
                                                                    <w:div w:id="1437600552">
                                                                      <w:marLeft w:val="0"/>
                                                                      <w:marRight w:val="0"/>
                                                                      <w:marTop w:val="0"/>
                                                                      <w:marBottom w:val="0"/>
                                                                      <w:divBdr>
                                                                        <w:top w:val="none" w:sz="0" w:space="0" w:color="auto"/>
                                                                        <w:left w:val="none" w:sz="0" w:space="0" w:color="auto"/>
                                                                        <w:bottom w:val="none" w:sz="0" w:space="0" w:color="auto"/>
                                                                        <w:right w:val="none" w:sz="0" w:space="0" w:color="auto"/>
                                                                      </w:divBdr>
                                                                    </w:div>
                                                                    <w:div w:id="1468469507">
                                                                      <w:marLeft w:val="0"/>
                                                                      <w:marRight w:val="0"/>
                                                                      <w:marTop w:val="0"/>
                                                                      <w:marBottom w:val="0"/>
                                                                      <w:divBdr>
                                                                        <w:top w:val="none" w:sz="0" w:space="0" w:color="auto"/>
                                                                        <w:left w:val="none" w:sz="0" w:space="0" w:color="auto"/>
                                                                        <w:bottom w:val="none" w:sz="0" w:space="0" w:color="auto"/>
                                                                        <w:right w:val="none" w:sz="0" w:space="0" w:color="auto"/>
                                                                      </w:divBdr>
                                                                    </w:div>
                                                                    <w:div w:id="1473789341">
                                                                      <w:marLeft w:val="0"/>
                                                                      <w:marRight w:val="0"/>
                                                                      <w:marTop w:val="0"/>
                                                                      <w:marBottom w:val="0"/>
                                                                      <w:divBdr>
                                                                        <w:top w:val="none" w:sz="0" w:space="0" w:color="auto"/>
                                                                        <w:left w:val="none" w:sz="0" w:space="0" w:color="auto"/>
                                                                        <w:bottom w:val="none" w:sz="0" w:space="0" w:color="auto"/>
                                                                        <w:right w:val="none" w:sz="0" w:space="0" w:color="auto"/>
                                                                      </w:divBdr>
                                                                    </w:div>
                                                                    <w:div w:id="1486777163">
                                                                      <w:marLeft w:val="0"/>
                                                                      <w:marRight w:val="0"/>
                                                                      <w:marTop w:val="0"/>
                                                                      <w:marBottom w:val="0"/>
                                                                      <w:divBdr>
                                                                        <w:top w:val="none" w:sz="0" w:space="0" w:color="auto"/>
                                                                        <w:left w:val="none" w:sz="0" w:space="0" w:color="auto"/>
                                                                        <w:bottom w:val="none" w:sz="0" w:space="0" w:color="auto"/>
                                                                        <w:right w:val="none" w:sz="0" w:space="0" w:color="auto"/>
                                                                      </w:divBdr>
                                                                    </w:div>
                                                                    <w:div w:id="1493334812">
                                                                      <w:marLeft w:val="0"/>
                                                                      <w:marRight w:val="0"/>
                                                                      <w:marTop w:val="0"/>
                                                                      <w:marBottom w:val="0"/>
                                                                      <w:divBdr>
                                                                        <w:top w:val="none" w:sz="0" w:space="0" w:color="auto"/>
                                                                        <w:left w:val="none" w:sz="0" w:space="0" w:color="auto"/>
                                                                        <w:bottom w:val="none" w:sz="0" w:space="0" w:color="auto"/>
                                                                        <w:right w:val="none" w:sz="0" w:space="0" w:color="auto"/>
                                                                      </w:divBdr>
                                                                    </w:div>
                                                                    <w:div w:id="1507790605">
                                                                      <w:marLeft w:val="0"/>
                                                                      <w:marRight w:val="0"/>
                                                                      <w:marTop w:val="0"/>
                                                                      <w:marBottom w:val="0"/>
                                                                      <w:divBdr>
                                                                        <w:top w:val="none" w:sz="0" w:space="0" w:color="auto"/>
                                                                        <w:left w:val="none" w:sz="0" w:space="0" w:color="auto"/>
                                                                        <w:bottom w:val="none" w:sz="0" w:space="0" w:color="auto"/>
                                                                        <w:right w:val="none" w:sz="0" w:space="0" w:color="auto"/>
                                                                      </w:divBdr>
                                                                    </w:div>
                                                                    <w:div w:id="1519391681">
                                                                      <w:marLeft w:val="0"/>
                                                                      <w:marRight w:val="0"/>
                                                                      <w:marTop w:val="0"/>
                                                                      <w:marBottom w:val="0"/>
                                                                      <w:divBdr>
                                                                        <w:top w:val="none" w:sz="0" w:space="0" w:color="auto"/>
                                                                        <w:left w:val="none" w:sz="0" w:space="0" w:color="auto"/>
                                                                        <w:bottom w:val="none" w:sz="0" w:space="0" w:color="auto"/>
                                                                        <w:right w:val="none" w:sz="0" w:space="0" w:color="auto"/>
                                                                      </w:divBdr>
                                                                    </w:div>
                                                                    <w:div w:id="1567718395">
                                                                      <w:marLeft w:val="0"/>
                                                                      <w:marRight w:val="0"/>
                                                                      <w:marTop w:val="0"/>
                                                                      <w:marBottom w:val="0"/>
                                                                      <w:divBdr>
                                                                        <w:top w:val="none" w:sz="0" w:space="0" w:color="auto"/>
                                                                        <w:left w:val="none" w:sz="0" w:space="0" w:color="auto"/>
                                                                        <w:bottom w:val="none" w:sz="0" w:space="0" w:color="auto"/>
                                                                        <w:right w:val="none" w:sz="0" w:space="0" w:color="auto"/>
                                                                      </w:divBdr>
                                                                    </w:div>
                                                                    <w:div w:id="1621035900">
                                                                      <w:marLeft w:val="0"/>
                                                                      <w:marRight w:val="0"/>
                                                                      <w:marTop w:val="0"/>
                                                                      <w:marBottom w:val="0"/>
                                                                      <w:divBdr>
                                                                        <w:top w:val="none" w:sz="0" w:space="0" w:color="auto"/>
                                                                        <w:left w:val="none" w:sz="0" w:space="0" w:color="auto"/>
                                                                        <w:bottom w:val="none" w:sz="0" w:space="0" w:color="auto"/>
                                                                        <w:right w:val="none" w:sz="0" w:space="0" w:color="auto"/>
                                                                      </w:divBdr>
                                                                    </w:div>
                                                                    <w:div w:id="1638335338">
                                                                      <w:marLeft w:val="0"/>
                                                                      <w:marRight w:val="0"/>
                                                                      <w:marTop w:val="0"/>
                                                                      <w:marBottom w:val="0"/>
                                                                      <w:divBdr>
                                                                        <w:top w:val="none" w:sz="0" w:space="0" w:color="auto"/>
                                                                        <w:left w:val="none" w:sz="0" w:space="0" w:color="auto"/>
                                                                        <w:bottom w:val="none" w:sz="0" w:space="0" w:color="auto"/>
                                                                        <w:right w:val="none" w:sz="0" w:space="0" w:color="auto"/>
                                                                      </w:divBdr>
                                                                    </w:div>
                                                                    <w:div w:id="1700929343">
                                                                      <w:marLeft w:val="0"/>
                                                                      <w:marRight w:val="0"/>
                                                                      <w:marTop w:val="0"/>
                                                                      <w:marBottom w:val="0"/>
                                                                      <w:divBdr>
                                                                        <w:top w:val="none" w:sz="0" w:space="0" w:color="auto"/>
                                                                        <w:left w:val="none" w:sz="0" w:space="0" w:color="auto"/>
                                                                        <w:bottom w:val="none" w:sz="0" w:space="0" w:color="auto"/>
                                                                        <w:right w:val="none" w:sz="0" w:space="0" w:color="auto"/>
                                                                      </w:divBdr>
                                                                    </w:div>
                                                                    <w:div w:id="1703164138">
                                                                      <w:marLeft w:val="0"/>
                                                                      <w:marRight w:val="0"/>
                                                                      <w:marTop w:val="0"/>
                                                                      <w:marBottom w:val="0"/>
                                                                      <w:divBdr>
                                                                        <w:top w:val="none" w:sz="0" w:space="0" w:color="auto"/>
                                                                        <w:left w:val="none" w:sz="0" w:space="0" w:color="auto"/>
                                                                        <w:bottom w:val="none" w:sz="0" w:space="0" w:color="auto"/>
                                                                        <w:right w:val="none" w:sz="0" w:space="0" w:color="auto"/>
                                                                      </w:divBdr>
                                                                    </w:div>
                                                                    <w:div w:id="1747995505">
                                                                      <w:marLeft w:val="0"/>
                                                                      <w:marRight w:val="0"/>
                                                                      <w:marTop w:val="0"/>
                                                                      <w:marBottom w:val="0"/>
                                                                      <w:divBdr>
                                                                        <w:top w:val="none" w:sz="0" w:space="0" w:color="auto"/>
                                                                        <w:left w:val="none" w:sz="0" w:space="0" w:color="auto"/>
                                                                        <w:bottom w:val="none" w:sz="0" w:space="0" w:color="auto"/>
                                                                        <w:right w:val="none" w:sz="0" w:space="0" w:color="auto"/>
                                                                      </w:divBdr>
                                                                    </w:div>
                                                                    <w:div w:id="1755661461">
                                                                      <w:marLeft w:val="0"/>
                                                                      <w:marRight w:val="0"/>
                                                                      <w:marTop w:val="0"/>
                                                                      <w:marBottom w:val="0"/>
                                                                      <w:divBdr>
                                                                        <w:top w:val="none" w:sz="0" w:space="0" w:color="auto"/>
                                                                        <w:left w:val="none" w:sz="0" w:space="0" w:color="auto"/>
                                                                        <w:bottom w:val="none" w:sz="0" w:space="0" w:color="auto"/>
                                                                        <w:right w:val="none" w:sz="0" w:space="0" w:color="auto"/>
                                                                      </w:divBdr>
                                                                    </w:div>
                                                                    <w:div w:id="1760982782">
                                                                      <w:marLeft w:val="0"/>
                                                                      <w:marRight w:val="0"/>
                                                                      <w:marTop w:val="0"/>
                                                                      <w:marBottom w:val="0"/>
                                                                      <w:divBdr>
                                                                        <w:top w:val="none" w:sz="0" w:space="0" w:color="auto"/>
                                                                        <w:left w:val="none" w:sz="0" w:space="0" w:color="auto"/>
                                                                        <w:bottom w:val="none" w:sz="0" w:space="0" w:color="auto"/>
                                                                        <w:right w:val="none" w:sz="0" w:space="0" w:color="auto"/>
                                                                      </w:divBdr>
                                                                    </w:div>
                                                                    <w:div w:id="1793162698">
                                                                      <w:marLeft w:val="0"/>
                                                                      <w:marRight w:val="0"/>
                                                                      <w:marTop w:val="0"/>
                                                                      <w:marBottom w:val="0"/>
                                                                      <w:divBdr>
                                                                        <w:top w:val="none" w:sz="0" w:space="0" w:color="auto"/>
                                                                        <w:left w:val="none" w:sz="0" w:space="0" w:color="auto"/>
                                                                        <w:bottom w:val="none" w:sz="0" w:space="0" w:color="auto"/>
                                                                        <w:right w:val="none" w:sz="0" w:space="0" w:color="auto"/>
                                                                      </w:divBdr>
                                                                    </w:div>
                                                                    <w:div w:id="1793670044">
                                                                      <w:marLeft w:val="0"/>
                                                                      <w:marRight w:val="0"/>
                                                                      <w:marTop w:val="0"/>
                                                                      <w:marBottom w:val="0"/>
                                                                      <w:divBdr>
                                                                        <w:top w:val="none" w:sz="0" w:space="0" w:color="auto"/>
                                                                        <w:left w:val="none" w:sz="0" w:space="0" w:color="auto"/>
                                                                        <w:bottom w:val="none" w:sz="0" w:space="0" w:color="auto"/>
                                                                        <w:right w:val="none" w:sz="0" w:space="0" w:color="auto"/>
                                                                      </w:divBdr>
                                                                    </w:div>
                                                                    <w:div w:id="1807047344">
                                                                      <w:marLeft w:val="0"/>
                                                                      <w:marRight w:val="0"/>
                                                                      <w:marTop w:val="0"/>
                                                                      <w:marBottom w:val="0"/>
                                                                      <w:divBdr>
                                                                        <w:top w:val="none" w:sz="0" w:space="0" w:color="auto"/>
                                                                        <w:left w:val="none" w:sz="0" w:space="0" w:color="auto"/>
                                                                        <w:bottom w:val="none" w:sz="0" w:space="0" w:color="auto"/>
                                                                        <w:right w:val="none" w:sz="0" w:space="0" w:color="auto"/>
                                                                      </w:divBdr>
                                                                    </w:div>
                                                                    <w:div w:id="1834175300">
                                                                      <w:marLeft w:val="0"/>
                                                                      <w:marRight w:val="0"/>
                                                                      <w:marTop w:val="0"/>
                                                                      <w:marBottom w:val="0"/>
                                                                      <w:divBdr>
                                                                        <w:top w:val="none" w:sz="0" w:space="0" w:color="auto"/>
                                                                        <w:left w:val="none" w:sz="0" w:space="0" w:color="auto"/>
                                                                        <w:bottom w:val="none" w:sz="0" w:space="0" w:color="auto"/>
                                                                        <w:right w:val="none" w:sz="0" w:space="0" w:color="auto"/>
                                                                      </w:divBdr>
                                                                    </w:div>
                                                                    <w:div w:id="1840387848">
                                                                      <w:marLeft w:val="0"/>
                                                                      <w:marRight w:val="0"/>
                                                                      <w:marTop w:val="0"/>
                                                                      <w:marBottom w:val="0"/>
                                                                      <w:divBdr>
                                                                        <w:top w:val="none" w:sz="0" w:space="0" w:color="auto"/>
                                                                        <w:left w:val="none" w:sz="0" w:space="0" w:color="auto"/>
                                                                        <w:bottom w:val="none" w:sz="0" w:space="0" w:color="auto"/>
                                                                        <w:right w:val="none" w:sz="0" w:space="0" w:color="auto"/>
                                                                      </w:divBdr>
                                                                    </w:div>
                                                                    <w:div w:id="1909223374">
                                                                      <w:marLeft w:val="0"/>
                                                                      <w:marRight w:val="0"/>
                                                                      <w:marTop w:val="0"/>
                                                                      <w:marBottom w:val="0"/>
                                                                      <w:divBdr>
                                                                        <w:top w:val="none" w:sz="0" w:space="0" w:color="auto"/>
                                                                        <w:left w:val="none" w:sz="0" w:space="0" w:color="auto"/>
                                                                        <w:bottom w:val="none" w:sz="0" w:space="0" w:color="auto"/>
                                                                        <w:right w:val="none" w:sz="0" w:space="0" w:color="auto"/>
                                                                      </w:divBdr>
                                                                    </w:div>
                                                                    <w:div w:id="1933001859">
                                                                      <w:marLeft w:val="0"/>
                                                                      <w:marRight w:val="0"/>
                                                                      <w:marTop w:val="0"/>
                                                                      <w:marBottom w:val="0"/>
                                                                      <w:divBdr>
                                                                        <w:top w:val="none" w:sz="0" w:space="0" w:color="auto"/>
                                                                        <w:left w:val="none" w:sz="0" w:space="0" w:color="auto"/>
                                                                        <w:bottom w:val="none" w:sz="0" w:space="0" w:color="auto"/>
                                                                        <w:right w:val="none" w:sz="0" w:space="0" w:color="auto"/>
                                                                      </w:divBdr>
                                                                    </w:div>
                                                                    <w:div w:id="2008171593">
                                                                      <w:marLeft w:val="0"/>
                                                                      <w:marRight w:val="0"/>
                                                                      <w:marTop w:val="0"/>
                                                                      <w:marBottom w:val="0"/>
                                                                      <w:divBdr>
                                                                        <w:top w:val="none" w:sz="0" w:space="0" w:color="auto"/>
                                                                        <w:left w:val="none" w:sz="0" w:space="0" w:color="auto"/>
                                                                        <w:bottom w:val="none" w:sz="0" w:space="0" w:color="auto"/>
                                                                        <w:right w:val="none" w:sz="0" w:space="0" w:color="auto"/>
                                                                      </w:divBdr>
                                                                    </w:div>
                                                                    <w:div w:id="2016684561">
                                                                      <w:marLeft w:val="0"/>
                                                                      <w:marRight w:val="0"/>
                                                                      <w:marTop w:val="0"/>
                                                                      <w:marBottom w:val="0"/>
                                                                      <w:divBdr>
                                                                        <w:top w:val="none" w:sz="0" w:space="0" w:color="auto"/>
                                                                        <w:left w:val="none" w:sz="0" w:space="0" w:color="auto"/>
                                                                        <w:bottom w:val="none" w:sz="0" w:space="0" w:color="auto"/>
                                                                        <w:right w:val="none" w:sz="0" w:space="0" w:color="auto"/>
                                                                      </w:divBdr>
                                                                    </w:div>
                                                                    <w:div w:id="2022047869">
                                                                      <w:marLeft w:val="0"/>
                                                                      <w:marRight w:val="0"/>
                                                                      <w:marTop w:val="0"/>
                                                                      <w:marBottom w:val="0"/>
                                                                      <w:divBdr>
                                                                        <w:top w:val="none" w:sz="0" w:space="0" w:color="auto"/>
                                                                        <w:left w:val="none" w:sz="0" w:space="0" w:color="auto"/>
                                                                        <w:bottom w:val="none" w:sz="0" w:space="0" w:color="auto"/>
                                                                        <w:right w:val="none" w:sz="0" w:space="0" w:color="auto"/>
                                                                      </w:divBdr>
                                                                    </w:div>
                                                                    <w:div w:id="2029672953">
                                                                      <w:marLeft w:val="0"/>
                                                                      <w:marRight w:val="0"/>
                                                                      <w:marTop w:val="0"/>
                                                                      <w:marBottom w:val="0"/>
                                                                      <w:divBdr>
                                                                        <w:top w:val="none" w:sz="0" w:space="0" w:color="auto"/>
                                                                        <w:left w:val="none" w:sz="0" w:space="0" w:color="auto"/>
                                                                        <w:bottom w:val="none" w:sz="0" w:space="0" w:color="auto"/>
                                                                        <w:right w:val="none" w:sz="0" w:space="0" w:color="auto"/>
                                                                      </w:divBdr>
                                                                    </w:div>
                                                                    <w:div w:id="2034764337">
                                                                      <w:marLeft w:val="0"/>
                                                                      <w:marRight w:val="0"/>
                                                                      <w:marTop w:val="0"/>
                                                                      <w:marBottom w:val="0"/>
                                                                      <w:divBdr>
                                                                        <w:top w:val="none" w:sz="0" w:space="0" w:color="auto"/>
                                                                        <w:left w:val="none" w:sz="0" w:space="0" w:color="auto"/>
                                                                        <w:bottom w:val="none" w:sz="0" w:space="0" w:color="auto"/>
                                                                        <w:right w:val="none" w:sz="0" w:space="0" w:color="auto"/>
                                                                      </w:divBdr>
                                                                    </w:div>
                                                                    <w:div w:id="2040885441">
                                                                      <w:marLeft w:val="0"/>
                                                                      <w:marRight w:val="0"/>
                                                                      <w:marTop w:val="0"/>
                                                                      <w:marBottom w:val="0"/>
                                                                      <w:divBdr>
                                                                        <w:top w:val="none" w:sz="0" w:space="0" w:color="auto"/>
                                                                        <w:left w:val="none" w:sz="0" w:space="0" w:color="auto"/>
                                                                        <w:bottom w:val="none" w:sz="0" w:space="0" w:color="auto"/>
                                                                        <w:right w:val="none" w:sz="0" w:space="0" w:color="auto"/>
                                                                      </w:divBdr>
                                                                    </w:div>
                                                                    <w:div w:id="2047680091">
                                                                      <w:marLeft w:val="0"/>
                                                                      <w:marRight w:val="0"/>
                                                                      <w:marTop w:val="0"/>
                                                                      <w:marBottom w:val="0"/>
                                                                      <w:divBdr>
                                                                        <w:top w:val="none" w:sz="0" w:space="0" w:color="auto"/>
                                                                        <w:left w:val="none" w:sz="0" w:space="0" w:color="auto"/>
                                                                        <w:bottom w:val="none" w:sz="0" w:space="0" w:color="auto"/>
                                                                        <w:right w:val="none" w:sz="0" w:space="0" w:color="auto"/>
                                                                      </w:divBdr>
                                                                    </w:div>
                                                                    <w:div w:id="2052341881">
                                                                      <w:marLeft w:val="0"/>
                                                                      <w:marRight w:val="0"/>
                                                                      <w:marTop w:val="0"/>
                                                                      <w:marBottom w:val="0"/>
                                                                      <w:divBdr>
                                                                        <w:top w:val="none" w:sz="0" w:space="0" w:color="auto"/>
                                                                        <w:left w:val="none" w:sz="0" w:space="0" w:color="auto"/>
                                                                        <w:bottom w:val="none" w:sz="0" w:space="0" w:color="auto"/>
                                                                        <w:right w:val="none" w:sz="0" w:space="0" w:color="auto"/>
                                                                      </w:divBdr>
                                                                    </w:div>
                                                                    <w:div w:id="2059819689">
                                                                      <w:marLeft w:val="0"/>
                                                                      <w:marRight w:val="0"/>
                                                                      <w:marTop w:val="0"/>
                                                                      <w:marBottom w:val="0"/>
                                                                      <w:divBdr>
                                                                        <w:top w:val="none" w:sz="0" w:space="0" w:color="auto"/>
                                                                        <w:left w:val="none" w:sz="0" w:space="0" w:color="auto"/>
                                                                        <w:bottom w:val="none" w:sz="0" w:space="0" w:color="auto"/>
                                                                        <w:right w:val="none" w:sz="0" w:space="0" w:color="auto"/>
                                                                      </w:divBdr>
                                                                    </w:div>
                                                                    <w:div w:id="2119519211">
                                                                      <w:marLeft w:val="0"/>
                                                                      <w:marRight w:val="0"/>
                                                                      <w:marTop w:val="0"/>
                                                                      <w:marBottom w:val="0"/>
                                                                      <w:divBdr>
                                                                        <w:top w:val="none" w:sz="0" w:space="0" w:color="auto"/>
                                                                        <w:left w:val="none" w:sz="0" w:space="0" w:color="auto"/>
                                                                        <w:bottom w:val="none" w:sz="0" w:space="0" w:color="auto"/>
                                                                        <w:right w:val="none" w:sz="0" w:space="0" w:color="auto"/>
                                                                      </w:divBdr>
                                                                    </w:div>
                                                                    <w:div w:id="2123109881">
                                                                      <w:marLeft w:val="0"/>
                                                                      <w:marRight w:val="0"/>
                                                                      <w:marTop w:val="0"/>
                                                                      <w:marBottom w:val="0"/>
                                                                      <w:divBdr>
                                                                        <w:top w:val="none" w:sz="0" w:space="0" w:color="auto"/>
                                                                        <w:left w:val="none" w:sz="0" w:space="0" w:color="auto"/>
                                                                        <w:bottom w:val="none" w:sz="0" w:space="0" w:color="auto"/>
                                                                        <w:right w:val="none" w:sz="0" w:space="0" w:color="auto"/>
                                                                      </w:divBdr>
                                                                    </w:div>
                                                                    <w:div w:id="21360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8044">
                                                          <w:marLeft w:val="0"/>
                                                          <w:marRight w:val="0"/>
                                                          <w:marTop w:val="0"/>
                                                          <w:marBottom w:val="0"/>
                                                          <w:divBdr>
                                                            <w:top w:val="none" w:sz="0" w:space="0" w:color="auto"/>
                                                            <w:left w:val="none" w:sz="0" w:space="0" w:color="auto"/>
                                                            <w:bottom w:val="none" w:sz="0" w:space="0" w:color="auto"/>
                                                            <w:right w:val="none" w:sz="0" w:space="0" w:color="auto"/>
                                                          </w:divBdr>
                                                        </w:div>
                                                      </w:divsChild>
                                                    </w:div>
                                                    <w:div w:id="1943490911">
                                                      <w:marLeft w:val="0"/>
                                                      <w:marRight w:val="0"/>
                                                      <w:marTop w:val="0"/>
                                                      <w:marBottom w:val="0"/>
                                                      <w:divBdr>
                                                        <w:top w:val="single" w:sz="6" w:space="0" w:color="auto"/>
                                                        <w:left w:val="single" w:sz="6" w:space="0" w:color="auto"/>
                                                        <w:bottom w:val="single" w:sz="6" w:space="0" w:color="auto"/>
                                                        <w:right w:val="single" w:sz="6" w:space="0" w:color="auto"/>
                                                      </w:divBdr>
                                                      <w:divsChild>
                                                        <w:div w:id="1040782750">
                                                          <w:marLeft w:val="0"/>
                                                          <w:marRight w:val="0"/>
                                                          <w:marTop w:val="0"/>
                                                          <w:marBottom w:val="0"/>
                                                          <w:divBdr>
                                                            <w:top w:val="none" w:sz="0" w:space="0" w:color="auto"/>
                                                            <w:left w:val="none" w:sz="0" w:space="0" w:color="auto"/>
                                                            <w:bottom w:val="none" w:sz="0" w:space="0" w:color="auto"/>
                                                            <w:right w:val="none" w:sz="0" w:space="0" w:color="auto"/>
                                                          </w:divBdr>
                                                        </w:div>
                                                        <w:div w:id="1291745094">
                                                          <w:marLeft w:val="0"/>
                                                          <w:marRight w:val="0"/>
                                                          <w:marTop w:val="0"/>
                                                          <w:marBottom w:val="0"/>
                                                          <w:divBdr>
                                                            <w:top w:val="none" w:sz="0" w:space="0" w:color="auto"/>
                                                            <w:left w:val="none" w:sz="0" w:space="0" w:color="auto"/>
                                                            <w:bottom w:val="none" w:sz="0" w:space="0" w:color="auto"/>
                                                            <w:right w:val="none" w:sz="0" w:space="0" w:color="auto"/>
                                                          </w:divBdr>
                                                          <w:divsChild>
                                                            <w:div w:id="1208180751">
                                                              <w:marLeft w:val="0"/>
                                                              <w:marRight w:val="0"/>
                                                              <w:marTop w:val="0"/>
                                                              <w:marBottom w:val="0"/>
                                                              <w:divBdr>
                                                                <w:top w:val="none" w:sz="0" w:space="0" w:color="auto"/>
                                                                <w:left w:val="none" w:sz="0" w:space="0" w:color="auto"/>
                                                                <w:bottom w:val="none" w:sz="0" w:space="0" w:color="auto"/>
                                                                <w:right w:val="none" w:sz="0" w:space="0" w:color="auto"/>
                                                              </w:divBdr>
                                                              <w:divsChild>
                                                                <w:div w:id="530075055">
                                                                  <w:marLeft w:val="0"/>
                                                                  <w:marRight w:val="0"/>
                                                                  <w:marTop w:val="0"/>
                                                                  <w:marBottom w:val="0"/>
                                                                  <w:divBdr>
                                                                    <w:top w:val="none" w:sz="0" w:space="0" w:color="auto"/>
                                                                    <w:left w:val="none" w:sz="0" w:space="0" w:color="auto"/>
                                                                    <w:bottom w:val="none" w:sz="0" w:space="0" w:color="auto"/>
                                                                    <w:right w:val="none" w:sz="0" w:space="0" w:color="auto"/>
                                                                  </w:divBdr>
                                                                  <w:divsChild>
                                                                    <w:div w:id="1205259">
                                                                      <w:marLeft w:val="0"/>
                                                                      <w:marRight w:val="0"/>
                                                                      <w:marTop w:val="0"/>
                                                                      <w:marBottom w:val="0"/>
                                                                      <w:divBdr>
                                                                        <w:top w:val="none" w:sz="0" w:space="0" w:color="auto"/>
                                                                        <w:left w:val="none" w:sz="0" w:space="0" w:color="auto"/>
                                                                        <w:bottom w:val="none" w:sz="0" w:space="0" w:color="auto"/>
                                                                        <w:right w:val="none" w:sz="0" w:space="0" w:color="auto"/>
                                                                      </w:divBdr>
                                                                    </w:div>
                                                                    <w:div w:id="38366234">
                                                                      <w:marLeft w:val="0"/>
                                                                      <w:marRight w:val="0"/>
                                                                      <w:marTop w:val="0"/>
                                                                      <w:marBottom w:val="0"/>
                                                                      <w:divBdr>
                                                                        <w:top w:val="none" w:sz="0" w:space="0" w:color="auto"/>
                                                                        <w:left w:val="none" w:sz="0" w:space="0" w:color="auto"/>
                                                                        <w:bottom w:val="none" w:sz="0" w:space="0" w:color="auto"/>
                                                                        <w:right w:val="none" w:sz="0" w:space="0" w:color="auto"/>
                                                                      </w:divBdr>
                                                                    </w:div>
                                                                    <w:div w:id="73285399">
                                                                      <w:marLeft w:val="0"/>
                                                                      <w:marRight w:val="0"/>
                                                                      <w:marTop w:val="0"/>
                                                                      <w:marBottom w:val="0"/>
                                                                      <w:divBdr>
                                                                        <w:top w:val="none" w:sz="0" w:space="0" w:color="auto"/>
                                                                        <w:left w:val="none" w:sz="0" w:space="0" w:color="auto"/>
                                                                        <w:bottom w:val="none" w:sz="0" w:space="0" w:color="auto"/>
                                                                        <w:right w:val="none" w:sz="0" w:space="0" w:color="auto"/>
                                                                      </w:divBdr>
                                                                    </w:div>
                                                                    <w:div w:id="193151926">
                                                                      <w:marLeft w:val="0"/>
                                                                      <w:marRight w:val="0"/>
                                                                      <w:marTop w:val="0"/>
                                                                      <w:marBottom w:val="0"/>
                                                                      <w:divBdr>
                                                                        <w:top w:val="none" w:sz="0" w:space="0" w:color="auto"/>
                                                                        <w:left w:val="none" w:sz="0" w:space="0" w:color="auto"/>
                                                                        <w:bottom w:val="none" w:sz="0" w:space="0" w:color="auto"/>
                                                                        <w:right w:val="none" w:sz="0" w:space="0" w:color="auto"/>
                                                                      </w:divBdr>
                                                                    </w:div>
                                                                    <w:div w:id="193538880">
                                                                      <w:marLeft w:val="0"/>
                                                                      <w:marRight w:val="0"/>
                                                                      <w:marTop w:val="0"/>
                                                                      <w:marBottom w:val="0"/>
                                                                      <w:divBdr>
                                                                        <w:top w:val="none" w:sz="0" w:space="0" w:color="auto"/>
                                                                        <w:left w:val="none" w:sz="0" w:space="0" w:color="auto"/>
                                                                        <w:bottom w:val="none" w:sz="0" w:space="0" w:color="auto"/>
                                                                        <w:right w:val="none" w:sz="0" w:space="0" w:color="auto"/>
                                                                      </w:divBdr>
                                                                    </w:div>
                                                                    <w:div w:id="227569995">
                                                                      <w:marLeft w:val="0"/>
                                                                      <w:marRight w:val="0"/>
                                                                      <w:marTop w:val="0"/>
                                                                      <w:marBottom w:val="0"/>
                                                                      <w:divBdr>
                                                                        <w:top w:val="none" w:sz="0" w:space="0" w:color="auto"/>
                                                                        <w:left w:val="none" w:sz="0" w:space="0" w:color="auto"/>
                                                                        <w:bottom w:val="none" w:sz="0" w:space="0" w:color="auto"/>
                                                                        <w:right w:val="none" w:sz="0" w:space="0" w:color="auto"/>
                                                                      </w:divBdr>
                                                                    </w:div>
                                                                    <w:div w:id="245723129">
                                                                      <w:marLeft w:val="0"/>
                                                                      <w:marRight w:val="0"/>
                                                                      <w:marTop w:val="0"/>
                                                                      <w:marBottom w:val="0"/>
                                                                      <w:divBdr>
                                                                        <w:top w:val="none" w:sz="0" w:space="0" w:color="auto"/>
                                                                        <w:left w:val="none" w:sz="0" w:space="0" w:color="auto"/>
                                                                        <w:bottom w:val="none" w:sz="0" w:space="0" w:color="auto"/>
                                                                        <w:right w:val="none" w:sz="0" w:space="0" w:color="auto"/>
                                                                      </w:divBdr>
                                                                    </w:div>
                                                                    <w:div w:id="294070343">
                                                                      <w:marLeft w:val="0"/>
                                                                      <w:marRight w:val="0"/>
                                                                      <w:marTop w:val="0"/>
                                                                      <w:marBottom w:val="0"/>
                                                                      <w:divBdr>
                                                                        <w:top w:val="none" w:sz="0" w:space="0" w:color="auto"/>
                                                                        <w:left w:val="none" w:sz="0" w:space="0" w:color="auto"/>
                                                                        <w:bottom w:val="none" w:sz="0" w:space="0" w:color="auto"/>
                                                                        <w:right w:val="none" w:sz="0" w:space="0" w:color="auto"/>
                                                                      </w:divBdr>
                                                                    </w:div>
                                                                    <w:div w:id="295330780">
                                                                      <w:marLeft w:val="0"/>
                                                                      <w:marRight w:val="0"/>
                                                                      <w:marTop w:val="0"/>
                                                                      <w:marBottom w:val="0"/>
                                                                      <w:divBdr>
                                                                        <w:top w:val="none" w:sz="0" w:space="0" w:color="auto"/>
                                                                        <w:left w:val="none" w:sz="0" w:space="0" w:color="auto"/>
                                                                        <w:bottom w:val="none" w:sz="0" w:space="0" w:color="auto"/>
                                                                        <w:right w:val="none" w:sz="0" w:space="0" w:color="auto"/>
                                                                      </w:divBdr>
                                                                    </w:div>
                                                                    <w:div w:id="399645028">
                                                                      <w:marLeft w:val="0"/>
                                                                      <w:marRight w:val="0"/>
                                                                      <w:marTop w:val="0"/>
                                                                      <w:marBottom w:val="0"/>
                                                                      <w:divBdr>
                                                                        <w:top w:val="none" w:sz="0" w:space="0" w:color="auto"/>
                                                                        <w:left w:val="none" w:sz="0" w:space="0" w:color="auto"/>
                                                                        <w:bottom w:val="none" w:sz="0" w:space="0" w:color="auto"/>
                                                                        <w:right w:val="none" w:sz="0" w:space="0" w:color="auto"/>
                                                                      </w:divBdr>
                                                                    </w:div>
                                                                    <w:div w:id="399720608">
                                                                      <w:marLeft w:val="0"/>
                                                                      <w:marRight w:val="0"/>
                                                                      <w:marTop w:val="0"/>
                                                                      <w:marBottom w:val="0"/>
                                                                      <w:divBdr>
                                                                        <w:top w:val="none" w:sz="0" w:space="0" w:color="auto"/>
                                                                        <w:left w:val="none" w:sz="0" w:space="0" w:color="auto"/>
                                                                        <w:bottom w:val="none" w:sz="0" w:space="0" w:color="auto"/>
                                                                        <w:right w:val="none" w:sz="0" w:space="0" w:color="auto"/>
                                                                      </w:divBdr>
                                                                    </w:div>
                                                                    <w:div w:id="407928209">
                                                                      <w:marLeft w:val="0"/>
                                                                      <w:marRight w:val="0"/>
                                                                      <w:marTop w:val="0"/>
                                                                      <w:marBottom w:val="0"/>
                                                                      <w:divBdr>
                                                                        <w:top w:val="none" w:sz="0" w:space="0" w:color="auto"/>
                                                                        <w:left w:val="none" w:sz="0" w:space="0" w:color="auto"/>
                                                                        <w:bottom w:val="none" w:sz="0" w:space="0" w:color="auto"/>
                                                                        <w:right w:val="none" w:sz="0" w:space="0" w:color="auto"/>
                                                                      </w:divBdr>
                                                                    </w:div>
                                                                    <w:div w:id="413358677">
                                                                      <w:marLeft w:val="0"/>
                                                                      <w:marRight w:val="0"/>
                                                                      <w:marTop w:val="0"/>
                                                                      <w:marBottom w:val="0"/>
                                                                      <w:divBdr>
                                                                        <w:top w:val="none" w:sz="0" w:space="0" w:color="auto"/>
                                                                        <w:left w:val="none" w:sz="0" w:space="0" w:color="auto"/>
                                                                        <w:bottom w:val="none" w:sz="0" w:space="0" w:color="auto"/>
                                                                        <w:right w:val="none" w:sz="0" w:space="0" w:color="auto"/>
                                                                      </w:divBdr>
                                                                    </w:div>
                                                                    <w:div w:id="426969239">
                                                                      <w:marLeft w:val="0"/>
                                                                      <w:marRight w:val="0"/>
                                                                      <w:marTop w:val="0"/>
                                                                      <w:marBottom w:val="0"/>
                                                                      <w:divBdr>
                                                                        <w:top w:val="none" w:sz="0" w:space="0" w:color="auto"/>
                                                                        <w:left w:val="none" w:sz="0" w:space="0" w:color="auto"/>
                                                                        <w:bottom w:val="none" w:sz="0" w:space="0" w:color="auto"/>
                                                                        <w:right w:val="none" w:sz="0" w:space="0" w:color="auto"/>
                                                                      </w:divBdr>
                                                                    </w:div>
                                                                    <w:div w:id="429661643">
                                                                      <w:marLeft w:val="0"/>
                                                                      <w:marRight w:val="0"/>
                                                                      <w:marTop w:val="0"/>
                                                                      <w:marBottom w:val="0"/>
                                                                      <w:divBdr>
                                                                        <w:top w:val="none" w:sz="0" w:space="0" w:color="auto"/>
                                                                        <w:left w:val="none" w:sz="0" w:space="0" w:color="auto"/>
                                                                        <w:bottom w:val="none" w:sz="0" w:space="0" w:color="auto"/>
                                                                        <w:right w:val="none" w:sz="0" w:space="0" w:color="auto"/>
                                                                      </w:divBdr>
                                                                    </w:div>
                                                                    <w:div w:id="478304265">
                                                                      <w:marLeft w:val="0"/>
                                                                      <w:marRight w:val="0"/>
                                                                      <w:marTop w:val="0"/>
                                                                      <w:marBottom w:val="0"/>
                                                                      <w:divBdr>
                                                                        <w:top w:val="none" w:sz="0" w:space="0" w:color="auto"/>
                                                                        <w:left w:val="none" w:sz="0" w:space="0" w:color="auto"/>
                                                                        <w:bottom w:val="none" w:sz="0" w:space="0" w:color="auto"/>
                                                                        <w:right w:val="none" w:sz="0" w:space="0" w:color="auto"/>
                                                                      </w:divBdr>
                                                                    </w:div>
                                                                    <w:div w:id="479008017">
                                                                      <w:marLeft w:val="0"/>
                                                                      <w:marRight w:val="0"/>
                                                                      <w:marTop w:val="0"/>
                                                                      <w:marBottom w:val="0"/>
                                                                      <w:divBdr>
                                                                        <w:top w:val="none" w:sz="0" w:space="0" w:color="auto"/>
                                                                        <w:left w:val="none" w:sz="0" w:space="0" w:color="auto"/>
                                                                        <w:bottom w:val="none" w:sz="0" w:space="0" w:color="auto"/>
                                                                        <w:right w:val="none" w:sz="0" w:space="0" w:color="auto"/>
                                                                      </w:divBdr>
                                                                    </w:div>
                                                                    <w:div w:id="515772769">
                                                                      <w:marLeft w:val="0"/>
                                                                      <w:marRight w:val="0"/>
                                                                      <w:marTop w:val="0"/>
                                                                      <w:marBottom w:val="0"/>
                                                                      <w:divBdr>
                                                                        <w:top w:val="none" w:sz="0" w:space="0" w:color="auto"/>
                                                                        <w:left w:val="none" w:sz="0" w:space="0" w:color="auto"/>
                                                                        <w:bottom w:val="none" w:sz="0" w:space="0" w:color="auto"/>
                                                                        <w:right w:val="none" w:sz="0" w:space="0" w:color="auto"/>
                                                                      </w:divBdr>
                                                                    </w:div>
                                                                    <w:div w:id="562378118">
                                                                      <w:marLeft w:val="0"/>
                                                                      <w:marRight w:val="0"/>
                                                                      <w:marTop w:val="0"/>
                                                                      <w:marBottom w:val="0"/>
                                                                      <w:divBdr>
                                                                        <w:top w:val="none" w:sz="0" w:space="0" w:color="auto"/>
                                                                        <w:left w:val="none" w:sz="0" w:space="0" w:color="auto"/>
                                                                        <w:bottom w:val="none" w:sz="0" w:space="0" w:color="auto"/>
                                                                        <w:right w:val="none" w:sz="0" w:space="0" w:color="auto"/>
                                                                      </w:divBdr>
                                                                    </w:div>
                                                                    <w:div w:id="565338597">
                                                                      <w:marLeft w:val="0"/>
                                                                      <w:marRight w:val="0"/>
                                                                      <w:marTop w:val="0"/>
                                                                      <w:marBottom w:val="0"/>
                                                                      <w:divBdr>
                                                                        <w:top w:val="none" w:sz="0" w:space="0" w:color="auto"/>
                                                                        <w:left w:val="none" w:sz="0" w:space="0" w:color="auto"/>
                                                                        <w:bottom w:val="none" w:sz="0" w:space="0" w:color="auto"/>
                                                                        <w:right w:val="none" w:sz="0" w:space="0" w:color="auto"/>
                                                                      </w:divBdr>
                                                                    </w:div>
                                                                    <w:div w:id="584919231">
                                                                      <w:marLeft w:val="0"/>
                                                                      <w:marRight w:val="0"/>
                                                                      <w:marTop w:val="0"/>
                                                                      <w:marBottom w:val="0"/>
                                                                      <w:divBdr>
                                                                        <w:top w:val="none" w:sz="0" w:space="0" w:color="auto"/>
                                                                        <w:left w:val="none" w:sz="0" w:space="0" w:color="auto"/>
                                                                        <w:bottom w:val="none" w:sz="0" w:space="0" w:color="auto"/>
                                                                        <w:right w:val="none" w:sz="0" w:space="0" w:color="auto"/>
                                                                      </w:divBdr>
                                                                    </w:div>
                                                                    <w:div w:id="604771709">
                                                                      <w:marLeft w:val="0"/>
                                                                      <w:marRight w:val="0"/>
                                                                      <w:marTop w:val="0"/>
                                                                      <w:marBottom w:val="0"/>
                                                                      <w:divBdr>
                                                                        <w:top w:val="none" w:sz="0" w:space="0" w:color="auto"/>
                                                                        <w:left w:val="none" w:sz="0" w:space="0" w:color="auto"/>
                                                                        <w:bottom w:val="none" w:sz="0" w:space="0" w:color="auto"/>
                                                                        <w:right w:val="none" w:sz="0" w:space="0" w:color="auto"/>
                                                                      </w:divBdr>
                                                                    </w:div>
                                                                    <w:div w:id="636910021">
                                                                      <w:marLeft w:val="0"/>
                                                                      <w:marRight w:val="0"/>
                                                                      <w:marTop w:val="0"/>
                                                                      <w:marBottom w:val="0"/>
                                                                      <w:divBdr>
                                                                        <w:top w:val="none" w:sz="0" w:space="0" w:color="auto"/>
                                                                        <w:left w:val="none" w:sz="0" w:space="0" w:color="auto"/>
                                                                        <w:bottom w:val="none" w:sz="0" w:space="0" w:color="auto"/>
                                                                        <w:right w:val="none" w:sz="0" w:space="0" w:color="auto"/>
                                                                      </w:divBdr>
                                                                    </w:div>
                                                                    <w:div w:id="649986073">
                                                                      <w:marLeft w:val="0"/>
                                                                      <w:marRight w:val="0"/>
                                                                      <w:marTop w:val="0"/>
                                                                      <w:marBottom w:val="0"/>
                                                                      <w:divBdr>
                                                                        <w:top w:val="none" w:sz="0" w:space="0" w:color="auto"/>
                                                                        <w:left w:val="none" w:sz="0" w:space="0" w:color="auto"/>
                                                                        <w:bottom w:val="none" w:sz="0" w:space="0" w:color="auto"/>
                                                                        <w:right w:val="none" w:sz="0" w:space="0" w:color="auto"/>
                                                                      </w:divBdr>
                                                                    </w:div>
                                                                    <w:div w:id="721946861">
                                                                      <w:marLeft w:val="0"/>
                                                                      <w:marRight w:val="0"/>
                                                                      <w:marTop w:val="0"/>
                                                                      <w:marBottom w:val="0"/>
                                                                      <w:divBdr>
                                                                        <w:top w:val="none" w:sz="0" w:space="0" w:color="auto"/>
                                                                        <w:left w:val="none" w:sz="0" w:space="0" w:color="auto"/>
                                                                        <w:bottom w:val="none" w:sz="0" w:space="0" w:color="auto"/>
                                                                        <w:right w:val="none" w:sz="0" w:space="0" w:color="auto"/>
                                                                      </w:divBdr>
                                                                    </w:div>
                                                                    <w:div w:id="735516046">
                                                                      <w:marLeft w:val="0"/>
                                                                      <w:marRight w:val="0"/>
                                                                      <w:marTop w:val="0"/>
                                                                      <w:marBottom w:val="0"/>
                                                                      <w:divBdr>
                                                                        <w:top w:val="none" w:sz="0" w:space="0" w:color="auto"/>
                                                                        <w:left w:val="none" w:sz="0" w:space="0" w:color="auto"/>
                                                                        <w:bottom w:val="none" w:sz="0" w:space="0" w:color="auto"/>
                                                                        <w:right w:val="none" w:sz="0" w:space="0" w:color="auto"/>
                                                                      </w:divBdr>
                                                                    </w:div>
                                                                    <w:div w:id="744692013">
                                                                      <w:marLeft w:val="0"/>
                                                                      <w:marRight w:val="0"/>
                                                                      <w:marTop w:val="0"/>
                                                                      <w:marBottom w:val="0"/>
                                                                      <w:divBdr>
                                                                        <w:top w:val="none" w:sz="0" w:space="0" w:color="auto"/>
                                                                        <w:left w:val="none" w:sz="0" w:space="0" w:color="auto"/>
                                                                        <w:bottom w:val="none" w:sz="0" w:space="0" w:color="auto"/>
                                                                        <w:right w:val="none" w:sz="0" w:space="0" w:color="auto"/>
                                                                      </w:divBdr>
                                                                    </w:div>
                                                                    <w:div w:id="746196198">
                                                                      <w:marLeft w:val="0"/>
                                                                      <w:marRight w:val="0"/>
                                                                      <w:marTop w:val="0"/>
                                                                      <w:marBottom w:val="0"/>
                                                                      <w:divBdr>
                                                                        <w:top w:val="none" w:sz="0" w:space="0" w:color="auto"/>
                                                                        <w:left w:val="none" w:sz="0" w:space="0" w:color="auto"/>
                                                                        <w:bottom w:val="none" w:sz="0" w:space="0" w:color="auto"/>
                                                                        <w:right w:val="none" w:sz="0" w:space="0" w:color="auto"/>
                                                                      </w:divBdr>
                                                                    </w:div>
                                                                    <w:div w:id="773208198">
                                                                      <w:marLeft w:val="0"/>
                                                                      <w:marRight w:val="0"/>
                                                                      <w:marTop w:val="0"/>
                                                                      <w:marBottom w:val="0"/>
                                                                      <w:divBdr>
                                                                        <w:top w:val="none" w:sz="0" w:space="0" w:color="auto"/>
                                                                        <w:left w:val="none" w:sz="0" w:space="0" w:color="auto"/>
                                                                        <w:bottom w:val="none" w:sz="0" w:space="0" w:color="auto"/>
                                                                        <w:right w:val="none" w:sz="0" w:space="0" w:color="auto"/>
                                                                      </w:divBdr>
                                                                    </w:div>
                                                                    <w:div w:id="791824492">
                                                                      <w:marLeft w:val="0"/>
                                                                      <w:marRight w:val="0"/>
                                                                      <w:marTop w:val="0"/>
                                                                      <w:marBottom w:val="0"/>
                                                                      <w:divBdr>
                                                                        <w:top w:val="none" w:sz="0" w:space="0" w:color="auto"/>
                                                                        <w:left w:val="none" w:sz="0" w:space="0" w:color="auto"/>
                                                                        <w:bottom w:val="none" w:sz="0" w:space="0" w:color="auto"/>
                                                                        <w:right w:val="none" w:sz="0" w:space="0" w:color="auto"/>
                                                                      </w:divBdr>
                                                                      <w:divsChild>
                                                                        <w:div w:id="4090644">
                                                                          <w:marLeft w:val="0"/>
                                                                          <w:marRight w:val="0"/>
                                                                          <w:marTop w:val="0"/>
                                                                          <w:marBottom w:val="0"/>
                                                                          <w:divBdr>
                                                                            <w:top w:val="none" w:sz="0" w:space="0" w:color="auto"/>
                                                                            <w:left w:val="none" w:sz="0" w:space="0" w:color="auto"/>
                                                                            <w:bottom w:val="none" w:sz="0" w:space="0" w:color="auto"/>
                                                                            <w:right w:val="none" w:sz="0" w:space="0" w:color="auto"/>
                                                                          </w:divBdr>
                                                                        </w:div>
                                                                        <w:div w:id="6686779">
                                                                          <w:marLeft w:val="0"/>
                                                                          <w:marRight w:val="0"/>
                                                                          <w:marTop w:val="0"/>
                                                                          <w:marBottom w:val="0"/>
                                                                          <w:divBdr>
                                                                            <w:top w:val="none" w:sz="0" w:space="0" w:color="auto"/>
                                                                            <w:left w:val="none" w:sz="0" w:space="0" w:color="auto"/>
                                                                            <w:bottom w:val="none" w:sz="0" w:space="0" w:color="auto"/>
                                                                            <w:right w:val="none" w:sz="0" w:space="0" w:color="auto"/>
                                                                          </w:divBdr>
                                                                        </w:div>
                                                                        <w:div w:id="8220808">
                                                                          <w:marLeft w:val="0"/>
                                                                          <w:marRight w:val="0"/>
                                                                          <w:marTop w:val="0"/>
                                                                          <w:marBottom w:val="0"/>
                                                                          <w:divBdr>
                                                                            <w:top w:val="none" w:sz="0" w:space="0" w:color="auto"/>
                                                                            <w:left w:val="none" w:sz="0" w:space="0" w:color="auto"/>
                                                                            <w:bottom w:val="none" w:sz="0" w:space="0" w:color="auto"/>
                                                                            <w:right w:val="none" w:sz="0" w:space="0" w:color="auto"/>
                                                                          </w:divBdr>
                                                                        </w:div>
                                                                        <w:div w:id="24135964">
                                                                          <w:marLeft w:val="0"/>
                                                                          <w:marRight w:val="0"/>
                                                                          <w:marTop w:val="0"/>
                                                                          <w:marBottom w:val="0"/>
                                                                          <w:divBdr>
                                                                            <w:top w:val="none" w:sz="0" w:space="0" w:color="auto"/>
                                                                            <w:left w:val="none" w:sz="0" w:space="0" w:color="auto"/>
                                                                            <w:bottom w:val="none" w:sz="0" w:space="0" w:color="auto"/>
                                                                            <w:right w:val="none" w:sz="0" w:space="0" w:color="auto"/>
                                                                          </w:divBdr>
                                                                        </w:div>
                                                                        <w:div w:id="27949190">
                                                                          <w:marLeft w:val="0"/>
                                                                          <w:marRight w:val="0"/>
                                                                          <w:marTop w:val="0"/>
                                                                          <w:marBottom w:val="0"/>
                                                                          <w:divBdr>
                                                                            <w:top w:val="none" w:sz="0" w:space="0" w:color="auto"/>
                                                                            <w:left w:val="none" w:sz="0" w:space="0" w:color="auto"/>
                                                                            <w:bottom w:val="none" w:sz="0" w:space="0" w:color="auto"/>
                                                                            <w:right w:val="none" w:sz="0" w:space="0" w:color="auto"/>
                                                                          </w:divBdr>
                                                                        </w:div>
                                                                        <w:div w:id="40371155">
                                                                          <w:marLeft w:val="0"/>
                                                                          <w:marRight w:val="0"/>
                                                                          <w:marTop w:val="0"/>
                                                                          <w:marBottom w:val="0"/>
                                                                          <w:divBdr>
                                                                            <w:top w:val="none" w:sz="0" w:space="0" w:color="auto"/>
                                                                            <w:left w:val="none" w:sz="0" w:space="0" w:color="auto"/>
                                                                            <w:bottom w:val="none" w:sz="0" w:space="0" w:color="auto"/>
                                                                            <w:right w:val="none" w:sz="0" w:space="0" w:color="auto"/>
                                                                          </w:divBdr>
                                                                        </w:div>
                                                                        <w:div w:id="57824695">
                                                                          <w:marLeft w:val="0"/>
                                                                          <w:marRight w:val="0"/>
                                                                          <w:marTop w:val="0"/>
                                                                          <w:marBottom w:val="0"/>
                                                                          <w:divBdr>
                                                                            <w:top w:val="none" w:sz="0" w:space="0" w:color="auto"/>
                                                                            <w:left w:val="none" w:sz="0" w:space="0" w:color="auto"/>
                                                                            <w:bottom w:val="none" w:sz="0" w:space="0" w:color="auto"/>
                                                                            <w:right w:val="none" w:sz="0" w:space="0" w:color="auto"/>
                                                                          </w:divBdr>
                                                                        </w:div>
                                                                        <w:div w:id="63652732">
                                                                          <w:marLeft w:val="0"/>
                                                                          <w:marRight w:val="0"/>
                                                                          <w:marTop w:val="0"/>
                                                                          <w:marBottom w:val="0"/>
                                                                          <w:divBdr>
                                                                            <w:top w:val="none" w:sz="0" w:space="0" w:color="auto"/>
                                                                            <w:left w:val="none" w:sz="0" w:space="0" w:color="auto"/>
                                                                            <w:bottom w:val="none" w:sz="0" w:space="0" w:color="auto"/>
                                                                            <w:right w:val="none" w:sz="0" w:space="0" w:color="auto"/>
                                                                          </w:divBdr>
                                                                        </w:div>
                                                                        <w:div w:id="135029976">
                                                                          <w:marLeft w:val="0"/>
                                                                          <w:marRight w:val="0"/>
                                                                          <w:marTop w:val="0"/>
                                                                          <w:marBottom w:val="0"/>
                                                                          <w:divBdr>
                                                                            <w:top w:val="none" w:sz="0" w:space="0" w:color="auto"/>
                                                                            <w:left w:val="none" w:sz="0" w:space="0" w:color="auto"/>
                                                                            <w:bottom w:val="none" w:sz="0" w:space="0" w:color="auto"/>
                                                                            <w:right w:val="none" w:sz="0" w:space="0" w:color="auto"/>
                                                                          </w:divBdr>
                                                                        </w:div>
                                                                        <w:div w:id="140847238">
                                                                          <w:marLeft w:val="0"/>
                                                                          <w:marRight w:val="0"/>
                                                                          <w:marTop w:val="0"/>
                                                                          <w:marBottom w:val="0"/>
                                                                          <w:divBdr>
                                                                            <w:top w:val="none" w:sz="0" w:space="0" w:color="auto"/>
                                                                            <w:left w:val="none" w:sz="0" w:space="0" w:color="auto"/>
                                                                            <w:bottom w:val="none" w:sz="0" w:space="0" w:color="auto"/>
                                                                            <w:right w:val="none" w:sz="0" w:space="0" w:color="auto"/>
                                                                          </w:divBdr>
                                                                        </w:div>
                                                                        <w:div w:id="162092297">
                                                                          <w:marLeft w:val="0"/>
                                                                          <w:marRight w:val="0"/>
                                                                          <w:marTop w:val="0"/>
                                                                          <w:marBottom w:val="0"/>
                                                                          <w:divBdr>
                                                                            <w:top w:val="none" w:sz="0" w:space="0" w:color="auto"/>
                                                                            <w:left w:val="none" w:sz="0" w:space="0" w:color="auto"/>
                                                                            <w:bottom w:val="none" w:sz="0" w:space="0" w:color="auto"/>
                                                                            <w:right w:val="none" w:sz="0" w:space="0" w:color="auto"/>
                                                                          </w:divBdr>
                                                                        </w:div>
                                                                        <w:div w:id="172847192">
                                                                          <w:marLeft w:val="0"/>
                                                                          <w:marRight w:val="0"/>
                                                                          <w:marTop w:val="0"/>
                                                                          <w:marBottom w:val="0"/>
                                                                          <w:divBdr>
                                                                            <w:top w:val="none" w:sz="0" w:space="0" w:color="auto"/>
                                                                            <w:left w:val="none" w:sz="0" w:space="0" w:color="auto"/>
                                                                            <w:bottom w:val="none" w:sz="0" w:space="0" w:color="auto"/>
                                                                            <w:right w:val="none" w:sz="0" w:space="0" w:color="auto"/>
                                                                          </w:divBdr>
                                                                        </w:div>
                                                                        <w:div w:id="248775499">
                                                                          <w:marLeft w:val="0"/>
                                                                          <w:marRight w:val="0"/>
                                                                          <w:marTop w:val="0"/>
                                                                          <w:marBottom w:val="0"/>
                                                                          <w:divBdr>
                                                                            <w:top w:val="none" w:sz="0" w:space="0" w:color="auto"/>
                                                                            <w:left w:val="none" w:sz="0" w:space="0" w:color="auto"/>
                                                                            <w:bottom w:val="none" w:sz="0" w:space="0" w:color="auto"/>
                                                                            <w:right w:val="none" w:sz="0" w:space="0" w:color="auto"/>
                                                                          </w:divBdr>
                                                                        </w:div>
                                                                        <w:div w:id="253436893">
                                                                          <w:marLeft w:val="0"/>
                                                                          <w:marRight w:val="0"/>
                                                                          <w:marTop w:val="0"/>
                                                                          <w:marBottom w:val="0"/>
                                                                          <w:divBdr>
                                                                            <w:top w:val="none" w:sz="0" w:space="0" w:color="auto"/>
                                                                            <w:left w:val="none" w:sz="0" w:space="0" w:color="auto"/>
                                                                            <w:bottom w:val="none" w:sz="0" w:space="0" w:color="auto"/>
                                                                            <w:right w:val="none" w:sz="0" w:space="0" w:color="auto"/>
                                                                          </w:divBdr>
                                                                        </w:div>
                                                                        <w:div w:id="269436702">
                                                                          <w:marLeft w:val="0"/>
                                                                          <w:marRight w:val="0"/>
                                                                          <w:marTop w:val="0"/>
                                                                          <w:marBottom w:val="0"/>
                                                                          <w:divBdr>
                                                                            <w:top w:val="none" w:sz="0" w:space="0" w:color="auto"/>
                                                                            <w:left w:val="none" w:sz="0" w:space="0" w:color="auto"/>
                                                                            <w:bottom w:val="none" w:sz="0" w:space="0" w:color="auto"/>
                                                                            <w:right w:val="none" w:sz="0" w:space="0" w:color="auto"/>
                                                                          </w:divBdr>
                                                                        </w:div>
                                                                        <w:div w:id="287706084">
                                                                          <w:marLeft w:val="0"/>
                                                                          <w:marRight w:val="0"/>
                                                                          <w:marTop w:val="0"/>
                                                                          <w:marBottom w:val="0"/>
                                                                          <w:divBdr>
                                                                            <w:top w:val="none" w:sz="0" w:space="0" w:color="auto"/>
                                                                            <w:left w:val="none" w:sz="0" w:space="0" w:color="auto"/>
                                                                            <w:bottom w:val="none" w:sz="0" w:space="0" w:color="auto"/>
                                                                            <w:right w:val="none" w:sz="0" w:space="0" w:color="auto"/>
                                                                          </w:divBdr>
                                                                        </w:div>
                                                                        <w:div w:id="296641769">
                                                                          <w:marLeft w:val="0"/>
                                                                          <w:marRight w:val="0"/>
                                                                          <w:marTop w:val="0"/>
                                                                          <w:marBottom w:val="0"/>
                                                                          <w:divBdr>
                                                                            <w:top w:val="none" w:sz="0" w:space="0" w:color="auto"/>
                                                                            <w:left w:val="none" w:sz="0" w:space="0" w:color="auto"/>
                                                                            <w:bottom w:val="none" w:sz="0" w:space="0" w:color="auto"/>
                                                                            <w:right w:val="none" w:sz="0" w:space="0" w:color="auto"/>
                                                                          </w:divBdr>
                                                                        </w:div>
                                                                        <w:div w:id="299192954">
                                                                          <w:marLeft w:val="0"/>
                                                                          <w:marRight w:val="0"/>
                                                                          <w:marTop w:val="0"/>
                                                                          <w:marBottom w:val="0"/>
                                                                          <w:divBdr>
                                                                            <w:top w:val="none" w:sz="0" w:space="0" w:color="auto"/>
                                                                            <w:left w:val="none" w:sz="0" w:space="0" w:color="auto"/>
                                                                            <w:bottom w:val="none" w:sz="0" w:space="0" w:color="auto"/>
                                                                            <w:right w:val="none" w:sz="0" w:space="0" w:color="auto"/>
                                                                          </w:divBdr>
                                                                        </w:div>
                                                                        <w:div w:id="337932183">
                                                                          <w:marLeft w:val="0"/>
                                                                          <w:marRight w:val="0"/>
                                                                          <w:marTop w:val="0"/>
                                                                          <w:marBottom w:val="0"/>
                                                                          <w:divBdr>
                                                                            <w:top w:val="none" w:sz="0" w:space="0" w:color="auto"/>
                                                                            <w:left w:val="none" w:sz="0" w:space="0" w:color="auto"/>
                                                                            <w:bottom w:val="none" w:sz="0" w:space="0" w:color="auto"/>
                                                                            <w:right w:val="none" w:sz="0" w:space="0" w:color="auto"/>
                                                                          </w:divBdr>
                                                                        </w:div>
                                                                        <w:div w:id="366564262">
                                                                          <w:marLeft w:val="0"/>
                                                                          <w:marRight w:val="0"/>
                                                                          <w:marTop w:val="0"/>
                                                                          <w:marBottom w:val="0"/>
                                                                          <w:divBdr>
                                                                            <w:top w:val="none" w:sz="0" w:space="0" w:color="auto"/>
                                                                            <w:left w:val="none" w:sz="0" w:space="0" w:color="auto"/>
                                                                            <w:bottom w:val="none" w:sz="0" w:space="0" w:color="auto"/>
                                                                            <w:right w:val="none" w:sz="0" w:space="0" w:color="auto"/>
                                                                          </w:divBdr>
                                                                        </w:div>
                                                                        <w:div w:id="384380180">
                                                                          <w:marLeft w:val="0"/>
                                                                          <w:marRight w:val="0"/>
                                                                          <w:marTop w:val="0"/>
                                                                          <w:marBottom w:val="0"/>
                                                                          <w:divBdr>
                                                                            <w:top w:val="none" w:sz="0" w:space="0" w:color="auto"/>
                                                                            <w:left w:val="none" w:sz="0" w:space="0" w:color="auto"/>
                                                                            <w:bottom w:val="none" w:sz="0" w:space="0" w:color="auto"/>
                                                                            <w:right w:val="none" w:sz="0" w:space="0" w:color="auto"/>
                                                                          </w:divBdr>
                                                                        </w:div>
                                                                        <w:div w:id="435441407">
                                                                          <w:marLeft w:val="0"/>
                                                                          <w:marRight w:val="0"/>
                                                                          <w:marTop w:val="0"/>
                                                                          <w:marBottom w:val="0"/>
                                                                          <w:divBdr>
                                                                            <w:top w:val="none" w:sz="0" w:space="0" w:color="auto"/>
                                                                            <w:left w:val="none" w:sz="0" w:space="0" w:color="auto"/>
                                                                            <w:bottom w:val="none" w:sz="0" w:space="0" w:color="auto"/>
                                                                            <w:right w:val="none" w:sz="0" w:space="0" w:color="auto"/>
                                                                          </w:divBdr>
                                                                        </w:div>
                                                                        <w:div w:id="446630546">
                                                                          <w:marLeft w:val="0"/>
                                                                          <w:marRight w:val="0"/>
                                                                          <w:marTop w:val="0"/>
                                                                          <w:marBottom w:val="0"/>
                                                                          <w:divBdr>
                                                                            <w:top w:val="none" w:sz="0" w:space="0" w:color="auto"/>
                                                                            <w:left w:val="none" w:sz="0" w:space="0" w:color="auto"/>
                                                                            <w:bottom w:val="none" w:sz="0" w:space="0" w:color="auto"/>
                                                                            <w:right w:val="none" w:sz="0" w:space="0" w:color="auto"/>
                                                                          </w:divBdr>
                                                                        </w:div>
                                                                        <w:div w:id="453016084">
                                                                          <w:marLeft w:val="0"/>
                                                                          <w:marRight w:val="0"/>
                                                                          <w:marTop w:val="0"/>
                                                                          <w:marBottom w:val="0"/>
                                                                          <w:divBdr>
                                                                            <w:top w:val="none" w:sz="0" w:space="0" w:color="auto"/>
                                                                            <w:left w:val="none" w:sz="0" w:space="0" w:color="auto"/>
                                                                            <w:bottom w:val="none" w:sz="0" w:space="0" w:color="auto"/>
                                                                            <w:right w:val="none" w:sz="0" w:space="0" w:color="auto"/>
                                                                          </w:divBdr>
                                                                        </w:div>
                                                                        <w:div w:id="468593491">
                                                                          <w:marLeft w:val="0"/>
                                                                          <w:marRight w:val="0"/>
                                                                          <w:marTop w:val="0"/>
                                                                          <w:marBottom w:val="0"/>
                                                                          <w:divBdr>
                                                                            <w:top w:val="none" w:sz="0" w:space="0" w:color="auto"/>
                                                                            <w:left w:val="none" w:sz="0" w:space="0" w:color="auto"/>
                                                                            <w:bottom w:val="none" w:sz="0" w:space="0" w:color="auto"/>
                                                                            <w:right w:val="none" w:sz="0" w:space="0" w:color="auto"/>
                                                                          </w:divBdr>
                                                                        </w:div>
                                                                        <w:div w:id="470758134">
                                                                          <w:marLeft w:val="0"/>
                                                                          <w:marRight w:val="0"/>
                                                                          <w:marTop w:val="0"/>
                                                                          <w:marBottom w:val="0"/>
                                                                          <w:divBdr>
                                                                            <w:top w:val="none" w:sz="0" w:space="0" w:color="auto"/>
                                                                            <w:left w:val="none" w:sz="0" w:space="0" w:color="auto"/>
                                                                            <w:bottom w:val="none" w:sz="0" w:space="0" w:color="auto"/>
                                                                            <w:right w:val="none" w:sz="0" w:space="0" w:color="auto"/>
                                                                          </w:divBdr>
                                                                        </w:div>
                                                                        <w:div w:id="471871825">
                                                                          <w:marLeft w:val="0"/>
                                                                          <w:marRight w:val="0"/>
                                                                          <w:marTop w:val="0"/>
                                                                          <w:marBottom w:val="0"/>
                                                                          <w:divBdr>
                                                                            <w:top w:val="none" w:sz="0" w:space="0" w:color="auto"/>
                                                                            <w:left w:val="none" w:sz="0" w:space="0" w:color="auto"/>
                                                                            <w:bottom w:val="none" w:sz="0" w:space="0" w:color="auto"/>
                                                                            <w:right w:val="none" w:sz="0" w:space="0" w:color="auto"/>
                                                                          </w:divBdr>
                                                                        </w:div>
                                                                        <w:div w:id="476149755">
                                                                          <w:marLeft w:val="0"/>
                                                                          <w:marRight w:val="0"/>
                                                                          <w:marTop w:val="0"/>
                                                                          <w:marBottom w:val="0"/>
                                                                          <w:divBdr>
                                                                            <w:top w:val="none" w:sz="0" w:space="0" w:color="auto"/>
                                                                            <w:left w:val="none" w:sz="0" w:space="0" w:color="auto"/>
                                                                            <w:bottom w:val="none" w:sz="0" w:space="0" w:color="auto"/>
                                                                            <w:right w:val="none" w:sz="0" w:space="0" w:color="auto"/>
                                                                          </w:divBdr>
                                                                        </w:div>
                                                                        <w:div w:id="498085223">
                                                                          <w:marLeft w:val="0"/>
                                                                          <w:marRight w:val="0"/>
                                                                          <w:marTop w:val="0"/>
                                                                          <w:marBottom w:val="0"/>
                                                                          <w:divBdr>
                                                                            <w:top w:val="none" w:sz="0" w:space="0" w:color="auto"/>
                                                                            <w:left w:val="none" w:sz="0" w:space="0" w:color="auto"/>
                                                                            <w:bottom w:val="none" w:sz="0" w:space="0" w:color="auto"/>
                                                                            <w:right w:val="none" w:sz="0" w:space="0" w:color="auto"/>
                                                                          </w:divBdr>
                                                                        </w:div>
                                                                        <w:div w:id="525487530">
                                                                          <w:marLeft w:val="0"/>
                                                                          <w:marRight w:val="0"/>
                                                                          <w:marTop w:val="0"/>
                                                                          <w:marBottom w:val="0"/>
                                                                          <w:divBdr>
                                                                            <w:top w:val="none" w:sz="0" w:space="0" w:color="auto"/>
                                                                            <w:left w:val="none" w:sz="0" w:space="0" w:color="auto"/>
                                                                            <w:bottom w:val="none" w:sz="0" w:space="0" w:color="auto"/>
                                                                            <w:right w:val="none" w:sz="0" w:space="0" w:color="auto"/>
                                                                          </w:divBdr>
                                                                        </w:div>
                                                                        <w:div w:id="538470868">
                                                                          <w:marLeft w:val="0"/>
                                                                          <w:marRight w:val="0"/>
                                                                          <w:marTop w:val="0"/>
                                                                          <w:marBottom w:val="0"/>
                                                                          <w:divBdr>
                                                                            <w:top w:val="none" w:sz="0" w:space="0" w:color="auto"/>
                                                                            <w:left w:val="none" w:sz="0" w:space="0" w:color="auto"/>
                                                                            <w:bottom w:val="none" w:sz="0" w:space="0" w:color="auto"/>
                                                                            <w:right w:val="none" w:sz="0" w:space="0" w:color="auto"/>
                                                                          </w:divBdr>
                                                                        </w:div>
                                                                        <w:div w:id="565339323">
                                                                          <w:marLeft w:val="0"/>
                                                                          <w:marRight w:val="0"/>
                                                                          <w:marTop w:val="0"/>
                                                                          <w:marBottom w:val="0"/>
                                                                          <w:divBdr>
                                                                            <w:top w:val="none" w:sz="0" w:space="0" w:color="auto"/>
                                                                            <w:left w:val="none" w:sz="0" w:space="0" w:color="auto"/>
                                                                            <w:bottom w:val="none" w:sz="0" w:space="0" w:color="auto"/>
                                                                            <w:right w:val="none" w:sz="0" w:space="0" w:color="auto"/>
                                                                          </w:divBdr>
                                                                        </w:div>
                                                                        <w:div w:id="620765917">
                                                                          <w:marLeft w:val="0"/>
                                                                          <w:marRight w:val="0"/>
                                                                          <w:marTop w:val="0"/>
                                                                          <w:marBottom w:val="0"/>
                                                                          <w:divBdr>
                                                                            <w:top w:val="none" w:sz="0" w:space="0" w:color="auto"/>
                                                                            <w:left w:val="none" w:sz="0" w:space="0" w:color="auto"/>
                                                                            <w:bottom w:val="none" w:sz="0" w:space="0" w:color="auto"/>
                                                                            <w:right w:val="none" w:sz="0" w:space="0" w:color="auto"/>
                                                                          </w:divBdr>
                                                                        </w:div>
                                                                        <w:div w:id="632445256">
                                                                          <w:marLeft w:val="0"/>
                                                                          <w:marRight w:val="0"/>
                                                                          <w:marTop w:val="0"/>
                                                                          <w:marBottom w:val="0"/>
                                                                          <w:divBdr>
                                                                            <w:top w:val="none" w:sz="0" w:space="0" w:color="auto"/>
                                                                            <w:left w:val="none" w:sz="0" w:space="0" w:color="auto"/>
                                                                            <w:bottom w:val="none" w:sz="0" w:space="0" w:color="auto"/>
                                                                            <w:right w:val="none" w:sz="0" w:space="0" w:color="auto"/>
                                                                          </w:divBdr>
                                                                        </w:div>
                                                                        <w:div w:id="707225513">
                                                                          <w:marLeft w:val="0"/>
                                                                          <w:marRight w:val="0"/>
                                                                          <w:marTop w:val="0"/>
                                                                          <w:marBottom w:val="0"/>
                                                                          <w:divBdr>
                                                                            <w:top w:val="none" w:sz="0" w:space="0" w:color="auto"/>
                                                                            <w:left w:val="none" w:sz="0" w:space="0" w:color="auto"/>
                                                                            <w:bottom w:val="none" w:sz="0" w:space="0" w:color="auto"/>
                                                                            <w:right w:val="none" w:sz="0" w:space="0" w:color="auto"/>
                                                                          </w:divBdr>
                                                                        </w:div>
                                                                        <w:div w:id="711002061">
                                                                          <w:marLeft w:val="0"/>
                                                                          <w:marRight w:val="0"/>
                                                                          <w:marTop w:val="0"/>
                                                                          <w:marBottom w:val="0"/>
                                                                          <w:divBdr>
                                                                            <w:top w:val="none" w:sz="0" w:space="0" w:color="auto"/>
                                                                            <w:left w:val="none" w:sz="0" w:space="0" w:color="auto"/>
                                                                            <w:bottom w:val="none" w:sz="0" w:space="0" w:color="auto"/>
                                                                            <w:right w:val="none" w:sz="0" w:space="0" w:color="auto"/>
                                                                          </w:divBdr>
                                                                        </w:div>
                                                                        <w:div w:id="736591461">
                                                                          <w:marLeft w:val="0"/>
                                                                          <w:marRight w:val="0"/>
                                                                          <w:marTop w:val="0"/>
                                                                          <w:marBottom w:val="0"/>
                                                                          <w:divBdr>
                                                                            <w:top w:val="none" w:sz="0" w:space="0" w:color="auto"/>
                                                                            <w:left w:val="none" w:sz="0" w:space="0" w:color="auto"/>
                                                                            <w:bottom w:val="none" w:sz="0" w:space="0" w:color="auto"/>
                                                                            <w:right w:val="none" w:sz="0" w:space="0" w:color="auto"/>
                                                                          </w:divBdr>
                                                                        </w:div>
                                                                        <w:div w:id="773791722">
                                                                          <w:marLeft w:val="0"/>
                                                                          <w:marRight w:val="0"/>
                                                                          <w:marTop w:val="0"/>
                                                                          <w:marBottom w:val="0"/>
                                                                          <w:divBdr>
                                                                            <w:top w:val="none" w:sz="0" w:space="0" w:color="auto"/>
                                                                            <w:left w:val="none" w:sz="0" w:space="0" w:color="auto"/>
                                                                            <w:bottom w:val="none" w:sz="0" w:space="0" w:color="auto"/>
                                                                            <w:right w:val="none" w:sz="0" w:space="0" w:color="auto"/>
                                                                          </w:divBdr>
                                                                        </w:div>
                                                                        <w:div w:id="791483770">
                                                                          <w:marLeft w:val="0"/>
                                                                          <w:marRight w:val="0"/>
                                                                          <w:marTop w:val="0"/>
                                                                          <w:marBottom w:val="0"/>
                                                                          <w:divBdr>
                                                                            <w:top w:val="none" w:sz="0" w:space="0" w:color="auto"/>
                                                                            <w:left w:val="none" w:sz="0" w:space="0" w:color="auto"/>
                                                                            <w:bottom w:val="none" w:sz="0" w:space="0" w:color="auto"/>
                                                                            <w:right w:val="none" w:sz="0" w:space="0" w:color="auto"/>
                                                                          </w:divBdr>
                                                                        </w:div>
                                                                        <w:div w:id="802966620">
                                                                          <w:marLeft w:val="0"/>
                                                                          <w:marRight w:val="0"/>
                                                                          <w:marTop w:val="0"/>
                                                                          <w:marBottom w:val="0"/>
                                                                          <w:divBdr>
                                                                            <w:top w:val="none" w:sz="0" w:space="0" w:color="auto"/>
                                                                            <w:left w:val="none" w:sz="0" w:space="0" w:color="auto"/>
                                                                            <w:bottom w:val="none" w:sz="0" w:space="0" w:color="auto"/>
                                                                            <w:right w:val="none" w:sz="0" w:space="0" w:color="auto"/>
                                                                          </w:divBdr>
                                                                        </w:div>
                                                                        <w:div w:id="814487777">
                                                                          <w:marLeft w:val="0"/>
                                                                          <w:marRight w:val="0"/>
                                                                          <w:marTop w:val="0"/>
                                                                          <w:marBottom w:val="0"/>
                                                                          <w:divBdr>
                                                                            <w:top w:val="none" w:sz="0" w:space="0" w:color="auto"/>
                                                                            <w:left w:val="none" w:sz="0" w:space="0" w:color="auto"/>
                                                                            <w:bottom w:val="none" w:sz="0" w:space="0" w:color="auto"/>
                                                                            <w:right w:val="none" w:sz="0" w:space="0" w:color="auto"/>
                                                                          </w:divBdr>
                                                                        </w:div>
                                                                        <w:div w:id="872226449">
                                                                          <w:marLeft w:val="0"/>
                                                                          <w:marRight w:val="0"/>
                                                                          <w:marTop w:val="0"/>
                                                                          <w:marBottom w:val="0"/>
                                                                          <w:divBdr>
                                                                            <w:top w:val="none" w:sz="0" w:space="0" w:color="auto"/>
                                                                            <w:left w:val="none" w:sz="0" w:space="0" w:color="auto"/>
                                                                            <w:bottom w:val="none" w:sz="0" w:space="0" w:color="auto"/>
                                                                            <w:right w:val="none" w:sz="0" w:space="0" w:color="auto"/>
                                                                          </w:divBdr>
                                                                        </w:div>
                                                                        <w:div w:id="913591632">
                                                                          <w:marLeft w:val="0"/>
                                                                          <w:marRight w:val="0"/>
                                                                          <w:marTop w:val="0"/>
                                                                          <w:marBottom w:val="0"/>
                                                                          <w:divBdr>
                                                                            <w:top w:val="none" w:sz="0" w:space="0" w:color="auto"/>
                                                                            <w:left w:val="none" w:sz="0" w:space="0" w:color="auto"/>
                                                                            <w:bottom w:val="none" w:sz="0" w:space="0" w:color="auto"/>
                                                                            <w:right w:val="none" w:sz="0" w:space="0" w:color="auto"/>
                                                                          </w:divBdr>
                                                                        </w:div>
                                                                        <w:div w:id="985863847">
                                                                          <w:marLeft w:val="0"/>
                                                                          <w:marRight w:val="0"/>
                                                                          <w:marTop w:val="0"/>
                                                                          <w:marBottom w:val="0"/>
                                                                          <w:divBdr>
                                                                            <w:top w:val="none" w:sz="0" w:space="0" w:color="auto"/>
                                                                            <w:left w:val="none" w:sz="0" w:space="0" w:color="auto"/>
                                                                            <w:bottom w:val="none" w:sz="0" w:space="0" w:color="auto"/>
                                                                            <w:right w:val="none" w:sz="0" w:space="0" w:color="auto"/>
                                                                          </w:divBdr>
                                                                        </w:div>
                                                                        <w:div w:id="989021078">
                                                                          <w:marLeft w:val="0"/>
                                                                          <w:marRight w:val="0"/>
                                                                          <w:marTop w:val="0"/>
                                                                          <w:marBottom w:val="0"/>
                                                                          <w:divBdr>
                                                                            <w:top w:val="none" w:sz="0" w:space="0" w:color="auto"/>
                                                                            <w:left w:val="none" w:sz="0" w:space="0" w:color="auto"/>
                                                                            <w:bottom w:val="none" w:sz="0" w:space="0" w:color="auto"/>
                                                                            <w:right w:val="none" w:sz="0" w:space="0" w:color="auto"/>
                                                                          </w:divBdr>
                                                                        </w:div>
                                                                        <w:div w:id="992492056">
                                                                          <w:marLeft w:val="0"/>
                                                                          <w:marRight w:val="0"/>
                                                                          <w:marTop w:val="0"/>
                                                                          <w:marBottom w:val="0"/>
                                                                          <w:divBdr>
                                                                            <w:top w:val="none" w:sz="0" w:space="0" w:color="auto"/>
                                                                            <w:left w:val="none" w:sz="0" w:space="0" w:color="auto"/>
                                                                            <w:bottom w:val="none" w:sz="0" w:space="0" w:color="auto"/>
                                                                            <w:right w:val="none" w:sz="0" w:space="0" w:color="auto"/>
                                                                          </w:divBdr>
                                                                        </w:div>
                                                                        <w:div w:id="1024285298">
                                                                          <w:marLeft w:val="0"/>
                                                                          <w:marRight w:val="0"/>
                                                                          <w:marTop w:val="0"/>
                                                                          <w:marBottom w:val="0"/>
                                                                          <w:divBdr>
                                                                            <w:top w:val="none" w:sz="0" w:space="0" w:color="auto"/>
                                                                            <w:left w:val="none" w:sz="0" w:space="0" w:color="auto"/>
                                                                            <w:bottom w:val="none" w:sz="0" w:space="0" w:color="auto"/>
                                                                            <w:right w:val="none" w:sz="0" w:space="0" w:color="auto"/>
                                                                          </w:divBdr>
                                                                        </w:div>
                                                                        <w:div w:id="1043945896">
                                                                          <w:marLeft w:val="0"/>
                                                                          <w:marRight w:val="0"/>
                                                                          <w:marTop w:val="0"/>
                                                                          <w:marBottom w:val="0"/>
                                                                          <w:divBdr>
                                                                            <w:top w:val="none" w:sz="0" w:space="0" w:color="auto"/>
                                                                            <w:left w:val="none" w:sz="0" w:space="0" w:color="auto"/>
                                                                            <w:bottom w:val="none" w:sz="0" w:space="0" w:color="auto"/>
                                                                            <w:right w:val="none" w:sz="0" w:space="0" w:color="auto"/>
                                                                          </w:divBdr>
                                                                        </w:div>
                                                                        <w:div w:id="1105228483">
                                                                          <w:marLeft w:val="0"/>
                                                                          <w:marRight w:val="0"/>
                                                                          <w:marTop w:val="0"/>
                                                                          <w:marBottom w:val="0"/>
                                                                          <w:divBdr>
                                                                            <w:top w:val="none" w:sz="0" w:space="0" w:color="auto"/>
                                                                            <w:left w:val="none" w:sz="0" w:space="0" w:color="auto"/>
                                                                            <w:bottom w:val="none" w:sz="0" w:space="0" w:color="auto"/>
                                                                            <w:right w:val="none" w:sz="0" w:space="0" w:color="auto"/>
                                                                          </w:divBdr>
                                                                        </w:div>
                                                                        <w:div w:id="1121656735">
                                                                          <w:marLeft w:val="0"/>
                                                                          <w:marRight w:val="0"/>
                                                                          <w:marTop w:val="0"/>
                                                                          <w:marBottom w:val="0"/>
                                                                          <w:divBdr>
                                                                            <w:top w:val="none" w:sz="0" w:space="0" w:color="auto"/>
                                                                            <w:left w:val="none" w:sz="0" w:space="0" w:color="auto"/>
                                                                            <w:bottom w:val="none" w:sz="0" w:space="0" w:color="auto"/>
                                                                            <w:right w:val="none" w:sz="0" w:space="0" w:color="auto"/>
                                                                          </w:divBdr>
                                                                        </w:div>
                                                                        <w:div w:id="1131172571">
                                                                          <w:marLeft w:val="0"/>
                                                                          <w:marRight w:val="0"/>
                                                                          <w:marTop w:val="0"/>
                                                                          <w:marBottom w:val="0"/>
                                                                          <w:divBdr>
                                                                            <w:top w:val="none" w:sz="0" w:space="0" w:color="auto"/>
                                                                            <w:left w:val="none" w:sz="0" w:space="0" w:color="auto"/>
                                                                            <w:bottom w:val="none" w:sz="0" w:space="0" w:color="auto"/>
                                                                            <w:right w:val="none" w:sz="0" w:space="0" w:color="auto"/>
                                                                          </w:divBdr>
                                                                        </w:div>
                                                                        <w:div w:id="1195928126">
                                                                          <w:marLeft w:val="0"/>
                                                                          <w:marRight w:val="0"/>
                                                                          <w:marTop w:val="0"/>
                                                                          <w:marBottom w:val="0"/>
                                                                          <w:divBdr>
                                                                            <w:top w:val="none" w:sz="0" w:space="0" w:color="auto"/>
                                                                            <w:left w:val="none" w:sz="0" w:space="0" w:color="auto"/>
                                                                            <w:bottom w:val="none" w:sz="0" w:space="0" w:color="auto"/>
                                                                            <w:right w:val="none" w:sz="0" w:space="0" w:color="auto"/>
                                                                          </w:divBdr>
                                                                        </w:div>
                                                                        <w:div w:id="1226064509">
                                                                          <w:marLeft w:val="0"/>
                                                                          <w:marRight w:val="0"/>
                                                                          <w:marTop w:val="0"/>
                                                                          <w:marBottom w:val="0"/>
                                                                          <w:divBdr>
                                                                            <w:top w:val="none" w:sz="0" w:space="0" w:color="auto"/>
                                                                            <w:left w:val="none" w:sz="0" w:space="0" w:color="auto"/>
                                                                            <w:bottom w:val="none" w:sz="0" w:space="0" w:color="auto"/>
                                                                            <w:right w:val="none" w:sz="0" w:space="0" w:color="auto"/>
                                                                          </w:divBdr>
                                                                        </w:div>
                                                                        <w:div w:id="1227912774">
                                                                          <w:marLeft w:val="0"/>
                                                                          <w:marRight w:val="0"/>
                                                                          <w:marTop w:val="0"/>
                                                                          <w:marBottom w:val="0"/>
                                                                          <w:divBdr>
                                                                            <w:top w:val="none" w:sz="0" w:space="0" w:color="auto"/>
                                                                            <w:left w:val="none" w:sz="0" w:space="0" w:color="auto"/>
                                                                            <w:bottom w:val="none" w:sz="0" w:space="0" w:color="auto"/>
                                                                            <w:right w:val="none" w:sz="0" w:space="0" w:color="auto"/>
                                                                          </w:divBdr>
                                                                        </w:div>
                                                                        <w:div w:id="1249314272">
                                                                          <w:marLeft w:val="0"/>
                                                                          <w:marRight w:val="0"/>
                                                                          <w:marTop w:val="0"/>
                                                                          <w:marBottom w:val="0"/>
                                                                          <w:divBdr>
                                                                            <w:top w:val="none" w:sz="0" w:space="0" w:color="auto"/>
                                                                            <w:left w:val="none" w:sz="0" w:space="0" w:color="auto"/>
                                                                            <w:bottom w:val="none" w:sz="0" w:space="0" w:color="auto"/>
                                                                            <w:right w:val="none" w:sz="0" w:space="0" w:color="auto"/>
                                                                          </w:divBdr>
                                                                        </w:div>
                                                                        <w:div w:id="1298611425">
                                                                          <w:marLeft w:val="0"/>
                                                                          <w:marRight w:val="0"/>
                                                                          <w:marTop w:val="0"/>
                                                                          <w:marBottom w:val="0"/>
                                                                          <w:divBdr>
                                                                            <w:top w:val="none" w:sz="0" w:space="0" w:color="auto"/>
                                                                            <w:left w:val="none" w:sz="0" w:space="0" w:color="auto"/>
                                                                            <w:bottom w:val="none" w:sz="0" w:space="0" w:color="auto"/>
                                                                            <w:right w:val="none" w:sz="0" w:space="0" w:color="auto"/>
                                                                          </w:divBdr>
                                                                        </w:div>
                                                                        <w:div w:id="1387994954">
                                                                          <w:marLeft w:val="0"/>
                                                                          <w:marRight w:val="0"/>
                                                                          <w:marTop w:val="0"/>
                                                                          <w:marBottom w:val="0"/>
                                                                          <w:divBdr>
                                                                            <w:top w:val="none" w:sz="0" w:space="0" w:color="auto"/>
                                                                            <w:left w:val="none" w:sz="0" w:space="0" w:color="auto"/>
                                                                            <w:bottom w:val="none" w:sz="0" w:space="0" w:color="auto"/>
                                                                            <w:right w:val="none" w:sz="0" w:space="0" w:color="auto"/>
                                                                          </w:divBdr>
                                                                        </w:div>
                                                                        <w:div w:id="1404721098">
                                                                          <w:marLeft w:val="0"/>
                                                                          <w:marRight w:val="0"/>
                                                                          <w:marTop w:val="0"/>
                                                                          <w:marBottom w:val="0"/>
                                                                          <w:divBdr>
                                                                            <w:top w:val="none" w:sz="0" w:space="0" w:color="auto"/>
                                                                            <w:left w:val="none" w:sz="0" w:space="0" w:color="auto"/>
                                                                            <w:bottom w:val="none" w:sz="0" w:space="0" w:color="auto"/>
                                                                            <w:right w:val="none" w:sz="0" w:space="0" w:color="auto"/>
                                                                          </w:divBdr>
                                                                        </w:div>
                                                                        <w:div w:id="1424912721">
                                                                          <w:marLeft w:val="0"/>
                                                                          <w:marRight w:val="0"/>
                                                                          <w:marTop w:val="0"/>
                                                                          <w:marBottom w:val="0"/>
                                                                          <w:divBdr>
                                                                            <w:top w:val="none" w:sz="0" w:space="0" w:color="auto"/>
                                                                            <w:left w:val="none" w:sz="0" w:space="0" w:color="auto"/>
                                                                            <w:bottom w:val="none" w:sz="0" w:space="0" w:color="auto"/>
                                                                            <w:right w:val="none" w:sz="0" w:space="0" w:color="auto"/>
                                                                          </w:divBdr>
                                                                        </w:div>
                                                                        <w:div w:id="1432235004">
                                                                          <w:marLeft w:val="0"/>
                                                                          <w:marRight w:val="0"/>
                                                                          <w:marTop w:val="0"/>
                                                                          <w:marBottom w:val="0"/>
                                                                          <w:divBdr>
                                                                            <w:top w:val="none" w:sz="0" w:space="0" w:color="auto"/>
                                                                            <w:left w:val="none" w:sz="0" w:space="0" w:color="auto"/>
                                                                            <w:bottom w:val="none" w:sz="0" w:space="0" w:color="auto"/>
                                                                            <w:right w:val="none" w:sz="0" w:space="0" w:color="auto"/>
                                                                          </w:divBdr>
                                                                        </w:div>
                                                                        <w:div w:id="1437410195">
                                                                          <w:marLeft w:val="0"/>
                                                                          <w:marRight w:val="0"/>
                                                                          <w:marTop w:val="0"/>
                                                                          <w:marBottom w:val="0"/>
                                                                          <w:divBdr>
                                                                            <w:top w:val="none" w:sz="0" w:space="0" w:color="auto"/>
                                                                            <w:left w:val="none" w:sz="0" w:space="0" w:color="auto"/>
                                                                            <w:bottom w:val="none" w:sz="0" w:space="0" w:color="auto"/>
                                                                            <w:right w:val="none" w:sz="0" w:space="0" w:color="auto"/>
                                                                          </w:divBdr>
                                                                        </w:div>
                                                                        <w:div w:id="1446853576">
                                                                          <w:marLeft w:val="0"/>
                                                                          <w:marRight w:val="0"/>
                                                                          <w:marTop w:val="0"/>
                                                                          <w:marBottom w:val="0"/>
                                                                          <w:divBdr>
                                                                            <w:top w:val="none" w:sz="0" w:space="0" w:color="auto"/>
                                                                            <w:left w:val="none" w:sz="0" w:space="0" w:color="auto"/>
                                                                            <w:bottom w:val="none" w:sz="0" w:space="0" w:color="auto"/>
                                                                            <w:right w:val="none" w:sz="0" w:space="0" w:color="auto"/>
                                                                          </w:divBdr>
                                                                        </w:div>
                                                                        <w:div w:id="1535777090">
                                                                          <w:marLeft w:val="0"/>
                                                                          <w:marRight w:val="0"/>
                                                                          <w:marTop w:val="0"/>
                                                                          <w:marBottom w:val="0"/>
                                                                          <w:divBdr>
                                                                            <w:top w:val="none" w:sz="0" w:space="0" w:color="auto"/>
                                                                            <w:left w:val="none" w:sz="0" w:space="0" w:color="auto"/>
                                                                            <w:bottom w:val="none" w:sz="0" w:space="0" w:color="auto"/>
                                                                            <w:right w:val="none" w:sz="0" w:space="0" w:color="auto"/>
                                                                          </w:divBdr>
                                                                        </w:div>
                                                                        <w:div w:id="1537935292">
                                                                          <w:marLeft w:val="0"/>
                                                                          <w:marRight w:val="0"/>
                                                                          <w:marTop w:val="0"/>
                                                                          <w:marBottom w:val="0"/>
                                                                          <w:divBdr>
                                                                            <w:top w:val="none" w:sz="0" w:space="0" w:color="auto"/>
                                                                            <w:left w:val="none" w:sz="0" w:space="0" w:color="auto"/>
                                                                            <w:bottom w:val="none" w:sz="0" w:space="0" w:color="auto"/>
                                                                            <w:right w:val="none" w:sz="0" w:space="0" w:color="auto"/>
                                                                          </w:divBdr>
                                                                        </w:div>
                                                                        <w:div w:id="1558011024">
                                                                          <w:marLeft w:val="0"/>
                                                                          <w:marRight w:val="0"/>
                                                                          <w:marTop w:val="0"/>
                                                                          <w:marBottom w:val="0"/>
                                                                          <w:divBdr>
                                                                            <w:top w:val="none" w:sz="0" w:space="0" w:color="auto"/>
                                                                            <w:left w:val="none" w:sz="0" w:space="0" w:color="auto"/>
                                                                            <w:bottom w:val="none" w:sz="0" w:space="0" w:color="auto"/>
                                                                            <w:right w:val="none" w:sz="0" w:space="0" w:color="auto"/>
                                                                          </w:divBdr>
                                                                        </w:div>
                                                                        <w:div w:id="1575049972">
                                                                          <w:marLeft w:val="0"/>
                                                                          <w:marRight w:val="0"/>
                                                                          <w:marTop w:val="0"/>
                                                                          <w:marBottom w:val="0"/>
                                                                          <w:divBdr>
                                                                            <w:top w:val="none" w:sz="0" w:space="0" w:color="auto"/>
                                                                            <w:left w:val="none" w:sz="0" w:space="0" w:color="auto"/>
                                                                            <w:bottom w:val="none" w:sz="0" w:space="0" w:color="auto"/>
                                                                            <w:right w:val="none" w:sz="0" w:space="0" w:color="auto"/>
                                                                          </w:divBdr>
                                                                        </w:div>
                                                                        <w:div w:id="1618172852">
                                                                          <w:marLeft w:val="0"/>
                                                                          <w:marRight w:val="0"/>
                                                                          <w:marTop w:val="0"/>
                                                                          <w:marBottom w:val="0"/>
                                                                          <w:divBdr>
                                                                            <w:top w:val="none" w:sz="0" w:space="0" w:color="auto"/>
                                                                            <w:left w:val="none" w:sz="0" w:space="0" w:color="auto"/>
                                                                            <w:bottom w:val="none" w:sz="0" w:space="0" w:color="auto"/>
                                                                            <w:right w:val="none" w:sz="0" w:space="0" w:color="auto"/>
                                                                          </w:divBdr>
                                                                        </w:div>
                                                                        <w:div w:id="1622612551">
                                                                          <w:marLeft w:val="0"/>
                                                                          <w:marRight w:val="0"/>
                                                                          <w:marTop w:val="0"/>
                                                                          <w:marBottom w:val="0"/>
                                                                          <w:divBdr>
                                                                            <w:top w:val="none" w:sz="0" w:space="0" w:color="auto"/>
                                                                            <w:left w:val="none" w:sz="0" w:space="0" w:color="auto"/>
                                                                            <w:bottom w:val="none" w:sz="0" w:space="0" w:color="auto"/>
                                                                            <w:right w:val="none" w:sz="0" w:space="0" w:color="auto"/>
                                                                          </w:divBdr>
                                                                        </w:div>
                                                                        <w:div w:id="1655527294">
                                                                          <w:marLeft w:val="0"/>
                                                                          <w:marRight w:val="0"/>
                                                                          <w:marTop w:val="0"/>
                                                                          <w:marBottom w:val="0"/>
                                                                          <w:divBdr>
                                                                            <w:top w:val="none" w:sz="0" w:space="0" w:color="auto"/>
                                                                            <w:left w:val="none" w:sz="0" w:space="0" w:color="auto"/>
                                                                            <w:bottom w:val="none" w:sz="0" w:space="0" w:color="auto"/>
                                                                            <w:right w:val="none" w:sz="0" w:space="0" w:color="auto"/>
                                                                          </w:divBdr>
                                                                        </w:div>
                                                                        <w:div w:id="1690257327">
                                                                          <w:marLeft w:val="0"/>
                                                                          <w:marRight w:val="0"/>
                                                                          <w:marTop w:val="0"/>
                                                                          <w:marBottom w:val="0"/>
                                                                          <w:divBdr>
                                                                            <w:top w:val="none" w:sz="0" w:space="0" w:color="auto"/>
                                                                            <w:left w:val="none" w:sz="0" w:space="0" w:color="auto"/>
                                                                            <w:bottom w:val="none" w:sz="0" w:space="0" w:color="auto"/>
                                                                            <w:right w:val="none" w:sz="0" w:space="0" w:color="auto"/>
                                                                          </w:divBdr>
                                                                        </w:div>
                                                                        <w:div w:id="1699886418">
                                                                          <w:marLeft w:val="0"/>
                                                                          <w:marRight w:val="0"/>
                                                                          <w:marTop w:val="0"/>
                                                                          <w:marBottom w:val="0"/>
                                                                          <w:divBdr>
                                                                            <w:top w:val="none" w:sz="0" w:space="0" w:color="auto"/>
                                                                            <w:left w:val="none" w:sz="0" w:space="0" w:color="auto"/>
                                                                            <w:bottom w:val="none" w:sz="0" w:space="0" w:color="auto"/>
                                                                            <w:right w:val="none" w:sz="0" w:space="0" w:color="auto"/>
                                                                          </w:divBdr>
                                                                        </w:div>
                                                                        <w:div w:id="1735664912">
                                                                          <w:marLeft w:val="0"/>
                                                                          <w:marRight w:val="0"/>
                                                                          <w:marTop w:val="0"/>
                                                                          <w:marBottom w:val="0"/>
                                                                          <w:divBdr>
                                                                            <w:top w:val="none" w:sz="0" w:space="0" w:color="auto"/>
                                                                            <w:left w:val="none" w:sz="0" w:space="0" w:color="auto"/>
                                                                            <w:bottom w:val="none" w:sz="0" w:space="0" w:color="auto"/>
                                                                            <w:right w:val="none" w:sz="0" w:space="0" w:color="auto"/>
                                                                          </w:divBdr>
                                                                        </w:div>
                                                                        <w:div w:id="1805463548">
                                                                          <w:marLeft w:val="0"/>
                                                                          <w:marRight w:val="0"/>
                                                                          <w:marTop w:val="0"/>
                                                                          <w:marBottom w:val="0"/>
                                                                          <w:divBdr>
                                                                            <w:top w:val="none" w:sz="0" w:space="0" w:color="auto"/>
                                                                            <w:left w:val="none" w:sz="0" w:space="0" w:color="auto"/>
                                                                            <w:bottom w:val="none" w:sz="0" w:space="0" w:color="auto"/>
                                                                            <w:right w:val="none" w:sz="0" w:space="0" w:color="auto"/>
                                                                          </w:divBdr>
                                                                        </w:div>
                                                                        <w:div w:id="1814980887">
                                                                          <w:marLeft w:val="0"/>
                                                                          <w:marRight w:val="0"/>
                                                                          <w:marTop w:val="0"/>
                                                                          <w:marBottom w:val="0"/>
                                                                          <w:divBdr>
                                                                            <w:top w:val="none" w:sz="0" w:space="0" w:color="auto"/>
                                                                            <w:left w:val="none" w:sz="0" w:space="0" w:color="auto"/>
                                                                            <w:bottom w:val="none" w:sz="0" w:space="0" w:color="auto"/>
                                                                            <w:right w:val="none" w:sz="0" w:space="0" w:color="auto"/>
                                                                          </w:divBdr>
                                                                        </w:div>
                                                                        <w:div w:id="1816682867">
                                                                          <w:marLeft w:val="0"/>
                                                                          <w:marRight w:val="0"/>
                                                                          <w:marTop w:val="0"/>
                                                                          <w:marBottom w:val="0"/>
                                                                          <w:divBdr>
                                                                            <w:top w:val="none" w:sz="0" w:space="0" w:color="auto"/>
                                                                            <w:left w:val="none" w:sz="0" w:space="0" w:color="auto"/>
                                                                            <w:bottom w:val="none" w:sz="0" w:space="0" w:color="auto"/>
                                                                            <w:right w:val="none" w:sz="0" w:space="0" w:color="auto"/>
                                                                          </w:divBdr>
                                                                        </w:div>
                                                                        <w:div w:id="1840465739">
                                                                          <w:marLeft w:val="0"/>
                                                                          <w:marRight w:val="0"/>
                                                                          <w:marTop w:val="0"/>
                                                                          <w:marBottom w:val="0"/>
                                                                          <w:divBdr>
                                                                            <w:top w:val="none" w:sz="0" w:space="0" w:color="auto"/>
                                                                            <w:left w:val="none" w:sz="0" w:space="0" w:color="auto"/>
                                                                            <w:bottom w:val="none" w:sz="0" w:space="0" w:color="auto"/>
                                                                            <w:right w:val="none" w:sz="0" w:space="0" w:color="auto"/>
                                                                          </w:divBdr>
                                                                        </w:div>
                                                                        <w:div w:id="1849757492">
                                                                          <w:marLeft w:val="0"/>
                                                                          <w:marRight w:val="0"/>
                                                                          <w:marTop w:val="0"/>
                                                                          <w:marBottom w:val="0"/>
                                                                          <w:divBdr>
                                                                            <w:top w:val="none" w:sz="0" w:space="0" w:color="auto"/>
                                                                            <w:left w:val="none" w:sz="0" w:space="0" w:color="auto"/>
                                                                            <w:bottom w:val="none" w:sz="0" w:space="0" w:color="auto"/>
                                                                            <w:right w:val="none" w:sz="0" w:space="0" w:color="auto"/>
                                                                          </w:divBdr>
                                                                        </w:div>
                                                                        <w:div w:id="1852599502">
                                                                          <w:marLeft w:val="0"/>
                                                                          <w:marRight w:val="0"/>
                                                                          <w:marTop w:val="0"/>
                                                                          <w:marBottom w:val="0"/>
                                                                          <w:divBdr>
                                                                            <w:top w:val="none" w:sz="0" w:space="0" w:color="auto"/>
                                                                            <w:left w:val="none" w:sz="0" w:space="0" w:color="auto"/>
                                                                            <w:bottom w:val="none" w:sz="0" w:space="0" w:color="auto"/>
                                                                            <w:right w:val="none" w:sz="0" w:space="0" w:color="auto"/>
                                                                          </w:divBdr>
                                                                        </w:div>
                                                                        <w:div w:id="1872568267">
                                                                          <w:marLeft w:val="0"/>
                                                                          <w:marRight w:val="0"/>
                                                                          <w:marTop w:val="0"/>
                                                                          <w:marBottom w:val="0"/>
                                                                          <w:divBdr>
                                                                            <w:top w:val="none" w:sz="0" w:space="0" w:color="auto"/>
                                                                            <w:left w:val="none" w:sz="0" w:space="0" w:color="auto"/>
                                                                            <w:bottom w:val="none" w:sz="0" w:space="0" w:color="auto"/>
                                                                            <w:right w:val="none" w:sz="0" w:space="0" w:color="auto"/>
                                                                          </w:divBdr>
                                                                        </w:div>
                                                                        <w:div w:id="1911427377">
                                                                          <w:marLeft w:val="0"/>
                                                                          <w:marRight w:val="0"/>
                                                                          <w:marTop w:val="0"/>
                                                                          <w:marBottom w:val="0"/>
                                                                          <w:divBdr>
                                                                            <w:top w:val="none" w:sz="0" w:space="0" w:color="auto"/>
                                                                            <w:left w:val="none" w:sz="0" w:space="0" w:color="auto"/>
                                                                            <w:bottom w:val="none" w:sz="0" w:space="0" w:color="auto"/>
                                                                            <w:right w:val="none" w:sz="0" w:space="0" w:color="auto"/>
                                                                          </w:divBdr>
                                                                        </w:div>
                                                                        <w:div w:id="1937522328">
                                                                          <w:marLeft w:val="0"/>
                                                                          <w:marRight w:val="0"/>
                                                                          <w:marTop w:val="0"/>
                                                                          <w:marBottom w:val="0"/>
                                                                          <w:divBdr>
                                                                            <w:top w:val="none" w:sz="0" w:space="0" w:color="auto"/>
                                                                            <w:left w:val="none" w:sz="0" w:space="0" w:color="auto"/>
                                                                            <w:bottom w:val="none" w:sz="0" w:space="0" w:color="auto"/>
                                                                            <w:right w:val="none" w:sz="0" w:space="0" w:color="auto"/>
                                                                          </w:divBdr>
                                                                        </w:div>
                                                                        <w:div w:id="1964341834">
                                                                          <w:marLeft w:val="0"/>
                                                                          <w:marRight w:val="0"/>
                                                                          <w:marTop w:val="0"/>
                                                                          <w:marBottom w:val="0"/>
                                                                          <w:divBdr>
                                                                            <w:top w:val="none" w:sz="0" w:space="0" w:color="auto"/>
                                                                            <w:left w:val="none" w:sz="0" w:space="0" w:color="auto"/>
                                                                            <w:bottom w:val="none" w:sz="0" w:space="0" w:color="auto"/>
                                                                            <w:right w:val="none" w:sz="0" w:space="0" w:color="auto"/>
                                                                          </w:divBdr>
                                                                        </w:div>
                                                                        <w:div w:id="1974287165">
                                                                          <w:marLeft w:val="0"/>
                                                                          <w:marRight w:val="0"/>
                                                                          <w:marTop w:val="0"/>
                                                                          <w:marBottom w:val="0"/>
                                                                          <w:divBdr>
                                                                            <w:top w:val="none" w:sz="0" w:space="0" w:color="auto"/>
                                                                            <w:left w:val="none" w:sz="0" w:space="0" w:color="auto"/>
                                                                            <w:bottom w:val="none" w:sz="0" w:space="0" w:color="auto"/>
                                                                            <w:right w:val="none" w:sz="0" w:space="0" w:color="auto"/>
                                                                          </w:divBdr>
                                                                        </w:div>
                                                                        <w:div w:id="2025550275">
                                                                          <w:marLeft w:val="0"/>
                                                                          <w:marRight w:val="0"/>
                                                                          <w:marTop w:val="0"/>
                                                                          <w:marBottom w:val="0"/>
                                                                          <w:divBdr>
                                                                            <w:top w:val="none" w:sz="0" w:space="0" w:color="auto"/>
                                                                            <w:left w:val="none" w:sz="0" w:space="0" w:color="auto"/>
                                                                            <w:bottom w:val="none" w:sz="0" w:space="0" w:color="auto"/>
                                                                            <w:right w:val="none" w:sz="0" w:space="0" w:color="auto"/>
                                                                          </w:divBdr>
                                                                        </w:div>
                                                                        <w:div w:id="2046976156">
                                                                          <w:marLeft w:val="0"/>
                                                                          <w:marRight w:val="0"/>
                                                                          <w:marTop w:val="0"/>
                                                                          <w:marBottom w:val="0"/>
                                                                          <w:divBdr>
                                                                            <w:top w:val="none" w:sz="0" w:space="0" w:color="auto"/>
                                                                            <w:left w:val="none" w:sz="0" w:space="0" w:color="auto"/>
                                                                            <w:bottom w:val="none" w:sz="0" w:space="0" w:color="auto"/>
                                                                            <w:right w:val="none" w:sz="0" w:space="0" w:color="auto"/>
                                                                          </w:divBdr>
                                                                        </w:div>
                                                                        <w:div w:id="2059012339">
                                                                          <w:marLeft w:val="0"/>
                                                                          <w:marRight w:val="0"/>
                                                                          <w:marTop w:val="0"/>
                                                                          <w:marBottom w:val="0"/>
                                                                          <w:divBdr>
                                                                            <w:top w:val="none" w:sz="0" w:space="0" w:color="auto"/>
                                                                            <w:left w:val="none" w:sz="0" w:space="0" w:color="auto"/>
                                                                            <w:bottom w:val="none" w:sz="0" w:space="0" w:color="auto"/>
                                                                            <w:right w:val="none" w:sz="0" w:space="0" w:color="auto"/>
                                                                          </w:divBdr>
                                                                        </w:div>
                                                                        <w:div w:id="2085030576">
                                                                          <w:marLeft w:val="0"/>
                                                                          <w:marRight w:val="0"/>
                                                                          <w:marTop w:val="0"/>
                                                                          <w:marBottom w:val="0"/>
                                                                          <w:divBdr>
                                                                            <w:top w:val="none" w:sz="0" w:space="0" w:color="auto"/>
                                                                            <w:left w:val="none" w:sz="0" w:space="0" w:color="auto"/>
                                                                            <w:bottom w:val="none" w:sz="0" w:space="0" w:color="auto"/>
                                                                            <w:right w:val="none" w:sz="0" w:space="0" w:color="auto"/>
                                                                          </w:divBdr>
                                                                        </w:div>
                                                                        <w:div w:id="2103257617">
                                                                          <w:marLeft w:val="0"/>
                                                                          <w:marRight w:val="0"/>
                                                                          <w:marTop w:val="0"/>
                                                                          <w:marBottom w:val="0"/>
                                                                          <w:divBdr>
                                                                            <w:top w:val="none" w:sz="0" w:space="0" w:color="auto"/>
                                                                            <w:left w:val="none" w:sz="0" w:space="0" w:color="auto"/>
                                                                            <w:bottom w:val="none" w:sz="0" w:space="0" w:color="auto"/>
                                                                            <w:right w:val="none" w:sz="0" w:space="0" w:color="auto"/>
                                                                          </w:divBdr>
                                                                        </w:div>
                                                                      </w:divsChild>
                                                                    </w:div>
                                                                    <w:div w:id="804931182">
                                                                      <w:marLeft w:val="0"/>
                                                                      <w:marRight w:val="0"/>
                                                                      <w:marTop w:val="0"/>
                                                                      <w:marBottom w:val="0"/>
                                                                      <w:divBdr>
                                                                        <w:top w:val="none" w:sz="0" w:space="0" w:color="auto"/>
                                                                        <w:left w:val="none" w:sz="0" w:space="0" w:color="auto"/>
                                                                        <w:bottom w:val="none" w:sz="0" w:space="0" w:color="auto"/>
                                                                        <w:right w:val="none" w:sz="0" w:space="0" w:color="auto"/>
                                                                      </w:divBdr>
                                                                    </w:div>
                                                                    <w:div w:id="819617304">
                                                                      <w:marLeft w:val="0"/>
                                                                      <w:marRight w:val="0"/>
                                                                      <w:marTop w:val="0"/>
                                                                      <w:marBottom w:val="0"/>
                                                                      <w:divBdr>
                                                                        <w:top w:val="none" w:sz="0" w:space="0" w:color="auto"/>
                                                                        <w:left w:val="none" w:sz="0" w:space="0" w:color="auto"/>
                                                                        <w:bottom w:val="none" w:sz="0" w:space="0" w:color="auto"/>
                                                                        <w:right w:val="none" w:sz="0" w:space="0" w:color="auto"/>
                                                                      </w:divBdr>
                                                                    </w:div>
                                                                    <w:div w:id="832451639">
                                                                      <w:marLeft w:val="0"/>
                                                                      <w:marRight w:val="0"/>
                                                                      <w:marTop w:val="0"/>
                                                                      <w:marBottom w:val="0"/>
                                                                      <w:divBdr>
                                                                        <w:top w:val="none" w:sz="0" w:space="0" w:color="auto"/>
                                                                        <w:left w:val="none" w:sz="0" w:space="0" w:color="auto"/>
                                                                        <w:bottom w:val="none" w:sz="0" w:space="0" w:color="auto"/>
                                                                        <w:right w:val="none" w:sz="0" w:space="0" w:color="auto"/>
                                                                      </w:divBdr>
                                                                    </w:div>
                                                                    <w:div w:id="859120586">
                                                                      <w:marLeft w:val="0"/>
                                                                      <w:marRight w:val="0"/>
                                                                      <w:marTop w:val="0"/>
                                                                      <w:marBottom w:val="0"/>
                                                                      <w:divBdr>
                                                                        <w:top w:val="none" w:sz="0" w:space="0" w:color="auto"/>
                                                                        <w:left w:val="none" w:sz="0" w:space="0" w:color="auto"/>
                                                                        <w:bottom w:val="none" w:sz="0" w:space="0" w:color="auto"/>
                                                                        <w:right w:val="none" w:sz="0" w:space="0" w:color="auto"/>
                                                                      </w:divBdr>
                                                                    </w:div>
                                                                    <w:div w:id="884759386">
                                                                      <w:marLeft w:val="0"/>
                                                                      <w:marRight w:val="0"/>
                                                                      <w:marTop w:val="0"/>
                                                                      <w:marBottom w:val="0"/>
                                                                      <w:divBdr>
                                                                        <w:top w:val="none" w:sz="0" w:space="0" w:color="auto"/>
                                                                        <w:left w:val="none" w:sz="0" w:space="0" w:color="auto"/>
                                                                        <w:bottom w:val="none" w:sz="0" w:space="0" w:color="auto"/>
                                                                        <w:right w:val="none" w:sz="0" w:space="0" w:color="auto"/>
                                                                      </w:divBdr>
                                                                    </w:div>
                                                                    <w:div w:id="902064939">
                                                                      <w:marLeft w:val="0"/>
                                                                      <w:marRight w:val="0"/>
                                                                      <w:marTop w:val="0"/>
                                                                      <w:marBottom w:val="0"/>
                                                                      <w:divBdr>
                                                                        <w:top w:val="none" w:sz="0" w:space="0" w:color="auto"/>
                                                                        <w:left w:val="none" w:sz="0" w:space="0" w:color="auto"/>
                                                                        <w:bottom w:val="none" w:sz="0" w:space="0" w:color="auto"/>
                                                                        <w:right w:val="none" w:sz="0" w:space="0" w:color="auto"/>
                                                                      </w:divBdr>
                                                                    </w:div>
                                                                    <w:div w:id="902638936">
                                                                      <w:marLeft w:val="0"/>
                                                                      <w:marRight w:val="0"/>
                                                                      <w:marTop w:val="0"/>
                                                                      <w:marBottom w:val="0"/>
                                                                      <w:divBdr>
                                                                        <w:top w:val="none" w:sz="0" w:space="0" w:color="auto"/>
                                                                        <w:left w:val="none" w:sz="0" w:space="0" w:color="auto"/>
                                                                        <w:bottom w:val="none" w:sz="0" w:space="0" w:color="auto"/>
                                                                        <w:right w:val="none" w:sz="0" w:space="0" w:color="auto"/>
                                                                      </w:divBdr>
                                                                    </w:div>
                                                                    <w:div w:id="908687886">
                                                                      <w:marLeft w:val="0"/>
                                                                      <w:marRight w:val="0"/>
                                                                      <w:marTop w:val="0"/>
                                                                      <w:marBottom w:val="0"/>
                                                                      <w:divBdr>
                                                                        <w:top w:val="none" w:sz="0" w:space="0" w:color="auto"/>
                                                                        <w:left w:val="none" w:sz="0" w:space="0" w:color="auto"/>
                                                                        <w:bottom w:val="none" w:sz="0" w:space="0" w:color="auto"/>
                                                                        <w:right w:val="none" w:sz="0" w:space="0" w:color="auto"/>
                                                                      </w:divBdr>
                                                                    </w:div>
                                                                    <w:div w:id="911354053">
                                                                      <w:marLeft w:val="0"/>
                                                                      <w:marRight w:val="0"/>
                                                                      <w:marTop w:val="0"/>
                                                                      <w:marBottom w:val="0"/>
                                                                      <w:divBdr>
                                                                        <w:top w:val="none" w:sz="0" w:space="0" w:color="auto"/>
                                                                        <w:left w:val="none" w:sz="0" w:space="0" w:color="auto"/>
                                                                        <w:bottom w:val="none" w:sz="0" w:space="0" w:color="auto"/>
                                                                        <w:right w:val="none" w:sz="0" w:space="0" w:color="auto"/>
                                                                      </w:divBdr>
                                                                    </w:div>
                                                                    <w:div w:id="916785180">
                                                                      <w:marLeft w:val="0"/>
                                                                      <w:marRight w:val="0"/>
                                                                      <w:marTop w:val="0"/>
                                                                      <w:marBottom w:val="0"/>
                                                                      <w:divBdr>
                                                                        <w:top w:val="none" w:sz="0" w:space="0" w:color="auto"/>
                                                                        <w:left w:val="none" w:sz="0" w:space="0" w:color="auto"/>
                                                                        <w:bottom w:val="none" w:sz="0" w:space="0" w:color="auto"/>
                                                                        <w:right w:val="none" w:sz="0" w:space="0" w:color="auto"/>
                                                                      </w:divBdr>
                                                                    </w:div>
                                                                    <w:div w:id="983923662">
                                                                      <w:marLeft w:val="0"/>
                                                                      <w:marRight w:val="0"/>
                                                                      <w:marTop w:val="0"/>
                                                                      <w:marBottom w:val="0"/>
                                                                      <w:divBdr>
                                                                        <w:top w:val="none" w:sz="0" w:space="0" w:color="auto"/>
                                                                        <w:left w:val="none" w:sz="0" w:space="0" w:color="auto"/>
                                                                        <w:bottom w:val="none" w:sz="0" w:space="0" w:color="auto"/>
                                                                        <w:right w:val="none" w:sz="0" w:space="0" w:color="auto"/>
                                                                      </w:divBdr>
                                                                    </w:div>
                                                                    <w:div w:id="989554610">
                                                                      <w:marLeft w:val="0"/>
                                                                      <w:marRight w:val="0"/>
                                                                      <w:marTop w:val="0"/>
                                                                      <w:marBottom w:val="0"/>
                                                                      <w:divBdr>
                                                                        <w:top w:val="none" w:sz="0" w:space="0" w:color="auto"/>
                                                                        <w:left w:val="none" w:sz="0" w:space="0" w:color="auto"/>
                                                                        <w:bottom w:val="none" w:sz="0" w:space="0" w:color="auto"/>
                                                                        <w:right w:val="none" w:sz="0" w:space="0" w:color="auto"/>
                                                                      </w:divBdr>
                                                                    </w:div>
                                                                    <w:div w:id="1000549786">
                                                                      <w:marLeft w:val="0"/>
                                                                      <w:marRight w:val="0"/>
                                                                      <w:marTop w:val="0"/>
                                                                      <w:marBottom w:val="0"/>
                                                                      <w:divBdr>
                                                                        <w:top w:val="none" w:sz="0" w:space="0" w:color="auto"/>
                                                                        <w:left w:val="none" w:sz="0" w:space="0" w:color="auto"/>
                                                                        <w:bottom w:val="none" w:sz="0" w:space="0" w:color="auto"/>
                                                                        <w:right w:val="none" w:sz="0" w:space="0" w:color="auto"/>
                                                                      </w:divBdr>
                                                                    </w:div>
                                                                    <w:div w:id="1006714447">
                                                                      <w:marLeft w:val="0"/>
                                                                      <w:marRight w:val="0"/>
                                                                      <w:marTop w:val="0"/>
                                                                      <w:marBottom w:val="0"/>
                                                                      <w:divBdr>
                                                                        <w:top w:val="none" w:sz="0" w:space="0" w:color="auto"/>
                                                                        <w:left w:val="none" w:sz="0" w:space="0" w:color="auto"/>
                                                                        <w:bottom w:val="none" w:sz="0" w:space="0" w:color="auto"/>
                                                                        <w:right w:val="none" w:sz="0" w:space="0" w:color="auto"/>
                                                                      </w:divBdr>
                                                                    </w:div>
                                                                    <w:div w:id="1039085316">
                                                                      <w:marLeft w:val="0"/>
                                                                      <w:marRight w:val="0"/>
                                                                      <w:marTop w:val="0"/>
                                                                      <w:marBottom w:val="0"/>
                                                                      <w:divBdr>
                                                                        <w:top w:val="none" w:sz="0" w:space="0" w:color="auto"/>
                                                                        <w:left w:val="none" w:sz="0" w:space="0" w:color="auto"/>
                                                                        <w:bottom w:val="none" w:sz="0" w:space="0" w:color="auto"/>
                                                                        <w:right w:val="none" w:sz="0" w:space="0" w:color="auto"/>
                                                                      </w:divBdr>
                                                                    </w:div>
                                                                    <w:div w:id="1067725448">
                                                                      <w:marLeft w:val="0"/>
                                                                      <w:marRight w:val="0"/>
                                                                      <w:marTop w:val="0"/>
                                                                      <w:marBottom w:val="0"/>
                                                                      <w:divBdr>
                                                                        <w:top w:val="none" w:sz="0" w:space="0" w:color="auto"/>
                                                                        <w:left w:val="none" w:sz="0" w:space="0" w:color="auto"/>
                                                                        <w:bottom w:val="none" w:sz="0" w:space="0" w:color="auto"/>
                                                                        <w:right w:val="none" w:sz="0" w:space="0" w:color="auto"/>
                                                                      </w:divBdr>
                                                                    </w:div>
                                                                    <w:div w:id="1071195098">
                                                                      <w:marLeft w:val="0"/>
                                                                      <w:marRight w:val="0"/>
                                                                      <w:marTop w:val="0"/>
                                                                      <w:marBottom w:val="0"/>
                                                                      <w:divBdr>
                                                                        <w:top w:val="none" w:sz="0" w:space="0" w:color="auto"/>
                                                                        <w:left w:val="none" w:sz="0" w:space="0" w:color="auto"/>
                                                                        <w:bottom w:val="none" w:sz="0" w:space="0" w:color="auto"/>
                                                                        <w:right w:val="none" w:sz="0" w:space="0" w:color="auto"/>
                                                                      </w:divBdr>
                                                                    </w:div>
                                                                    <w:div w:id="1083917142">
                                                                      <w:marLeft w:val="0"/>
                                                                      <w:marRight w:val="0"/>
                                                                      <w:marTop w:val="0"/>
                                                                      <w:marBottom w:val="0"/>
                                                                      <w:divBdr>
                                                                        <w:top w:val="none" w:sz="0" w:space="0" w:color="auto"/>
                                                                        <w:left w:val="none" w:sz="0" w:space="0" w:color="auto"/>
                                                                        <w:bottom w:val="none" w:sz="0" w:space="0" w:color="auto"/>
                                                                        <w:right w:val="none" w:sz="0" w:space="0" w:color="auto"/>
                                                                      </w:divBdr>
                                                                    </w:div>
                                                                    <w:div w:id="1192451820">
                                                                      <w:marLeft w:val="0"/>
                                                                      <w:marRight w:val="0"/>
                                                                      <w:marTop w:val="0"/>
                                                                      <w:marBottom w:val="0"/>
                                                                      <w:divBdr>
                                                                        <w:top w:val="none" w:sz="0" w:space="0" w:color="auto"/>
                                                                        <w:left w:val="none" w:sz="0" w:space="0" w:color="auto"/>
                                                                        <w:bottom w:val="none" w:sz="0" w:space="0" w:color="auto"/>
                                                                        <w:right w:val="none" w:sz="0" w:space="0" w:color="auto"/>
                                                                      </w:divBdr>
                                                                    </w:div>
                                                                    <w:div w:id="1196114274">
                                                                      <w:marLeft w:val="0"/>
                                                                      <w:marRight w:val="0"/>
                                                                      <w:marTop w:val="0"/>
                                                                      <w:marBottom w:val="0"/>
                                                                      <w:divBdr>
                                                                        <w:top w:val="none" w:sz="0" w:space="0" w:color="auto"/>
                                                                        <w:left w:val="none" w:sz="0" w:space="0" w:color="auto"/>
                                                                        <w:bottom w:val="none" w:sz="0" w:space="0" w:color="auto"/>
                                                                        <w:right w:val="none" w:sz="0" w:space="0" w:color="auto"/>
                                                                      </w:divBdr>
                                                                    </w:div>
                                                                    <w:div w:id="1209612696">
                                                                      <w:marLeft w:val="0"/>
                                                                      <w:marRight w:val="0"/>
                                                                      <w:marTop w:val="0"/>
                                                                      <w:marBottom w:val="0"/>
                                                                      <w:divBdr>
                                                                        <w:top w:val="none" w:sz="0" w:space="0" w:color="auto"/>
                                                                        <w:left w:val="none" w:sz="0" w:space="0" w:color="auto"/>
                                                                        <w:bottom w:val="none" w:sz="0" w:space="0" w:color="auto"/>
                                                                        <w:right w:val="none" w:sz="0" w:space="0" w:color="auto"/>
                                                                      </w:divBdr>
                                                                    </w:div>
                                                                    <w:div w:id="1212765457">
                                                                      <w:marLeft w:val="0"/>
                                                                      <w:marRight w:val="0"/>
                                                                      <w:marTop w:val="0"/>
                                                                      <w:marBottom w:val="0"/>
                                                                      <w:divBdr>
                                                                        <w:top w:val="none" w:sz="0" w:space="0" w:color="auto"/>
                                                                        <w:left w:val="none" w:sz="0" w:space="0" w:color="auto"/>
                                                                        <w:bottom w:val="none" w:sz="0" w:space="0" w:color="auto"/>
                                                                        <w:right w:val="none" w:sz="0" w:space="0" w:color="auto"/>
                                                                      </w:divBdr>
                                                                    </w:div>
                                                                    <w:div w:id="1262496865">
                                                                      <w:marLeft w:val="0"/>
                                                                      <w:marRight w:val="0"/>
                                                                      <w:marTop w:val="0"/>
                                                                      <w:marBottom w:val="0"/>
                                                                      <w:divBdr>
                                                                        <w:top w:val="none" w:sz="0" w:space="0" w:color="auto"/>
                                                                        <w:left w:val="none" w:sz="0" w:space="0" w:color="auto"/>
                                                                        <w:bottom w:val="none" w:sz="0" w:space="0" w:color="auto"/>
                                                                        <w:right w:val="none" w:sz="0" w:space="0" w:color="auto"/>
                                                                      </w:divBdr>
                                                                    </w:div>
                                                                    <w:div w:id="1305045775">
                                                                      <w:marLeft w:val="0"/>
                                                                      <w:marRight w:val="0"/>
                                                                      <w:marTop w:val="0"/>
                                                                      <w:marBottom w:val="0"/>
                                                                      <w:divBdr>
                                                                        <w:top w:val="none" w:sz="0" w:space="0" w:color="auto"/>
                                                                        <w:left w:val="none" w:sz="0" w:space="0" w:color="auto"/>
                                                                        <w:bottom w:val="none" w:sz="0" w:space="0" w:color="auto"/>
                                                                        <w:right w:val="none" w:sz="0" w:space="0" w:color="auto"/>
                                                                      </w:divBdr>
                                                                    </w:div>
                                                                    <w:div w:id="1317420939">
                                                                      <w:marLeft w:val="0"/>
                                                                      <w:marRight w:val="0"/>
                                                                      <w:marTop w:val="0"/>
                                                                      <w:marBottom w:val="0"/>
                                                                      <w:divBdr>
                                                                        <w:top w:val="none" w:sz="0" w:space="0" w:color="auto"/>
                                                                        <w:left w:val="none" w:sz="0" w:space="0" w:color="auto"/>
                                                                        <w:bottom w:val="none" w:sz="0" w:space="0" w:color="auto"/>
                                                                        <w:right w:val="none" w:sz="0" w:space="0" w:color="auto"/>
                                                                      </w:divBdr>
                                                                    </w:div>
                                                                    <w:div w:id="1372530449">
                                                                      <w:marLeft w:val="0"/>
                                                                      <w:marRight w:val="0"/>
                                                                      <w:marTop w:val="0"/>
                                                                      <w:marBottom w:val="0"/>
                                                                      <w:divBdr>
                                                                        <w:top w:val="none" w:sz="0" w:space="0" w:color="auto"/>
                                                                        <w:left w:val="none" w:sz="0" w:space="0" w:color="auto"/>
                                                                        <w:bottom w:val="none" w:sz="0" w:space="0" w:color="auto"/>
                                                                        <w:right w:val="none" w:sz="0" w:space="0" w:color="auto"/>
                                                                      </w:divBdr>
                                                                    </w:div>
                                                                    <w:div w:id="1373531373">
                                                                      <w:marLeft w:val="0"/>
                                                                      <w:marRight w:val="0"/>
                                                                      <w:marTop w:val="0"/>
                                                                      <w:marBottom w:val="0"/>
                                                                      <w:divBdr>
                                                                        <w:top w:val="none" w:sz="0" w:space="0" w:color="auto"/>
                                                                        <w:left w:val="none" w:sz="0" w:space="0" w:color="auto"/>
                                                                        <w:bottom w:val="none" w:sz="0" w:space="0" w:color="auto"/>
                                                                        <w:right w:val="none" w:sz="0" w:space="0" w:color="auto"/>
                                                                      </w:divBdr>
                                                                    </w:div>
                                                                    <w:div w:id="1390421507">
                                                                      <w:marLeft w:val="0"/>
                                                                      <w:marRight w:val="0"/>
                                                                      <w:marTop w:val="0"/>
                                                                      <w:marBottom w:val="0"/>
                                                                      <w:divBdr>
                                                                        <w:top w:val="none" w:sz="0" w:space="0" w:color="auto"/>
                                                                        <w:left w:val="none" w:sz="0" w:space="0" w:color="auto"/>
                                                                        <w:bottom w:val="none" w:sz="0" w:space="0" w:color="auto"/>
                                                                        <w:right w:val="none" w:sz="0" w:space="0" w:color="auto"/>
                                                                      </w:divBdr>
                                                                    </w:div>
                                                                    <w:div w:id="1397977234">
                                                                      <w:marLeft w:val="0"/>
                                                                      <w:marRight w:val="0"/>
                                                                      <w:marTop w:val="0"/>
                                                                      <w:marBottom w:val="0"/>
                                                                      <w:divBdr>
                                                                        <w:top w:val="none" w:sz="0" w:space="0" w:color="auto"/>
                                                                        <w:left w:val="none" w:sz="0" w:space="0" w:color="auto"/>
                                                                        <w:bottom w:val="none" w:sz="0" w:space="0" w:color="auto"/>
                                                                        <w:right w:val="none" w:sz="0" w:space="0" w:color="auto"/>
                                                                      </w:divBdr>
                                                                    </w:div>
                                                                    <w:div w:id="1425149188">
                                                                      <w:marLeft w:val="0"/>
                                                                      <w:marRight w:val="0"/>
                                                                      <w:marTop w:val="0"/>
                                                                      <w:marBottom w:val="0"/>
                                                                      <w:divBdr>
                                                                        <w:top w:val="none" w:sz="0" w:space="0" w:color="auto"/>
                                                                        <w:left w:val="none" w:sz="0" w:space="0" w:color="auto"/>
                                                                        <w:bottom w:val="none" w:sz="0" w:space="0" w:color="auto"/>
                                                                        <w:right w:val="none" w:sz="0" w:space="0" w:color="auto"/>
                                                                      </w:divBdr>
                                                                    </w:div>
                                                                    <w:div w:id="1425762510">
                                                                      <w:marLeft w:val="0"/>
                                                                      <w:marRight w:val="0"/>
                                                                      <w:marTop w:val="0"/>
                                                                      <w:marBottom w:val="0"/>
                                                                      <w:divBdr>
                                                                        <w:top w:val="none" w:sz="0" w:space="0" w:color="auto"/>
                                                                        <w:left w:val="none" w:sz="0" w:space="0" w:color="auto"/>
                                                                        <w:bottom w:val="none" w:sz="0" w:space="0" w:color="auto"/>
                                                                        <w:right w:val="none" w:sz="0" w:space="0" w:color="auto"/>
                                                                      </w:divBdr>
                                                                    </w:div>
                                                                    <w:div w:id="1439981035">
                                                                      <w:marLeft w:val="0"/>
                                                                      <w:marRight w:val="0"/>
                                                                      <w:marTop w:val="0"/>
                                                                      <w:marBottom w:val="0"/>
                                                                      <w:divBdr>
                                                                        <w:top w:val="none" w:sz="0" w:space="0" w:color="auto"/>
                                                                        <w:left w:val="none" w:sz="0" w:space="0" w:color="auto"/>
                                                                        <w:bottom w:val="none" w:sz="0" w:space="0" w:color="auto"/>
                                                                        <w:right w:val="none" w:sz="0" w:space="0" w:color="auto"/>
                                                                      </w:divBdr>
                                                                    </w:div>
                                                                    <w:div w:id="1461149541">
                                                                      <w:marLeft w:val="0"/>
                                                                      <w:marRight w:val="0"/>
                                                                      <w:marTop w:val="0"/>
                                                                      <w:marBottom w:val="0"/>
                                                                      <w:divBdr>
                                                                        <w:top w:val="none" w:sz="0" w:space="0" w:color="auto"/>
                                                                        <w:left w:val="none" w:sz="0" w:space="0" w:color="auto"/>
                                                                        <w:bottom w:val="none" w:sz="0" w:space="0" w:color="auto"/>
                                                                        <w:right w:val="none" w:sz="0" w:space="0" w:color="auto"/>
                                                                      </w:divBdr>
                                                                    </w:div>
                                                                    <w:div w:id="1495026985">
                                                                      <w:marLeft w:val="0"/>
                                                                      <w:marRight w:val="0"/>
                                                                      <w:marTop w:val="0"/>
                                                                      <w:marBottom w:val="0"/>
                                                                      <w:divBdr>
                                                                        <w:top w:val="none" w:sz="0" w:space="0" w:color="auto"/>
                                                                        <w:left w:val="none" w:sz="0" w:space="0" w:color="auto"/>
                                                                        <w:bottom w:val="none" w:sz="0" w:space="0" w:color="auto"/>
                                                                        <w:right w:val="none" w:sz="0" w:space="0" w:color="auto"/>
                                                                      </w:divBdr>
                                                                    </w:div>
                                                                    <w:div w:id="1523939284">
                                                                      <w:marLeft w:val="0"/>
                                                                      <w:marRight w:val="0"/>
                                                                      <w:marTop w:val="0"/>
                                                                      <w:marBottom w:val="0"/>
                                                                      <w:divBdr>
                                                                        <w:top w:val="none" w:sz="0" w:space="0" w:color="auto"/>
                                                                        <w:left w:val="none" w:sz="0" w:space="0" w:color="auto"/>
                                                                        <w:bottom w:val="none" w:sz="0" w:space="0" w:color="auto"/>
                                                                        <w:right w:val="none" w:sz="0" w:space="0" w:color="auto"/>
                                                                      </w:divBdr>
                                                                    </w:div>
                                                                    <w:div w:id="1544705805">
                                                                      <w:marLeft w:val="0"/>
                                                                      <w:marRight w:val="0"/>
                                                                      <w:marTop w:val="0"/>
                                                                      <w:marBottom w:val="0"/>
                                                                      <w:divBdr>
                                                                        <w:top w:val="none" w:sz="0" w:space="0" w:color="auto"/>
                                                                        <w:left w:val="none" w:sz="0" w:space="0" w:color="auto"/>
                                                                        <w:bottom w:val="none" w:sz="0" w:space="0" w:color="auto"/>
                                                                        <w:right w:val="none" w:sz="0" w:space="0" w:color="auto"/>
                                                                      </w:divBdr>
                                                                    </w:div>
                                                                    <w:div w:id="1603418709">
                                                                      <w:marLeft w:val="0"/>
                                                                      <w:marRight w:val="0"/>
                                                                      <w:marTop w:val="0"/>
                                                                      <w:marBottom w:val="0"/>
                                                                      <w:divBdr>
                                                                        <w:top w:val="none" w:sz="0" w:space="0" w:color="auto"/>
                                                                        <w:left w:val="none" w:sz="0" w:space="0" w:color="auto"/>
                                                                        <w:bottom w:val="none" w:sz="0" w:space="0" w:color="auto"/>
                                                                        <w:right w:val="none" w:sz="0" w:space="0" w:color="auto"/>
                                                                      </w:divBdr>
                                                                    </w:div>
                                                                    <w:div w:id="1608925356">
                                                                      <w:marLeft w:val="0"/>
                                                                      <w:marRight w:val="0"/>
                                                                      <w:marTop w:val="0"/>
                                                                      <w:marBottom w:val="0"/>
                                                                      <w:divBdr>
                                                                        <w:top w:val="none" w:sz="0" w:space="0" w:color="auto"/>
                                                                        <w:left w:val="none" w:sz="0" w:space="0" w:color="auto"/>
                                                                        <w:bottom w:val="none" w:sz="0" w:space="0" w:color="auto"/>
                                                                        <w:right w:val="none" w:sz="0" w:space="0" w:color="auto"/>
                                                                      </w:divBdr>
                                                                    </w:div>
                                                                    <w:div w:id="1612980893">
                                                                      <w:marLeft w:val="0"/>
                                                                      <w:marRight w:val="0"/>
                                                                      <w:marTop w:val="0"/>
                                                                      <w:marBottom w:val="0"/>
                                                                      <w:divBdr>
                                                                        <w:top w:val="none" w:sz="0" w:space="0" w:color="auto"/>
                                                                        <w:left w:val="none" w:sz="0" w:space="0" w:color="auto"/>
                                                                        <w:bottom w:val="none" w:sz="0" w:space="0" w:color="auto"/>
                                                                        <w:right w:val="none" w:sz="0" w:space="0" w:color="auto"/>
                                                                      </w:divBdr>
                                                                    </w:div>
                                                                    <w:div w:id="1628076152">
                                                                      <w:marLeft w:val="0"/>
                                                                      <w:marRight w:val="0"/>
                                                                      <w:marTop w:val="0"/>
                                                                      <w:marBottom w:val="0"/>
                                                                      <w:divBdr>
                                                                        <w:top w:val="none" w:sz="0" w:space="0" w:color="auto"/>
                                                                        <w:left w:val="none" w:sz="0" w:space="0" w:color="auto"/>
                                                                        <w:bottom w:val="none" w:sz="0" w:space="0" w:color="auto"/>
                                                                        <w:right w:val="none" w:sz="0" w:space="0" w:color="auto"/>
                                                                      </w:divBdr>
                                                                    </w:div>
                                                                    <w:div w:id="1634946731">
                                                                      <w:marLeft w:val="0"/>
                                                                      <w:marRight w:val="0"/>
                                                                      <w:marTop w:val="0"/>
                                                                      <w:marBottom w:val="0"/>
                                                                      <w:divBdr>
                                                                        <w:top w:val="none" w:sz="0" w:space="0" w:color="auto"/>
                                                                        <w:left w:val="none" w:sz="0" w:space="0" w:color="auto"/>
                                                                        <w:bottom w:val="none" w:sz="0" w:space="0" w:color="auto"/>
                                                                        <w:right w:val="none" w:sz="0" w:space="0" w:color="auto"/>
                                                                      </w:divBdr>
                                                                    </w:div>
                                                                    <w:div w:id="1655521565">
                                                                      <w:marLeft w:val="0"/>
                                                                      <w:marRight w:val="0"/>
                                                                      <w:marTop w:val="0"/>
                                                                      <w:marBottom w:val="0"/>
                                                                      <w:divBdr>
                                                                        <w:top w:val="none" w:sz="0" w:space="0" w:color="auto"/>
                                                                        <w:left w:val="none" w:sz="0" w:space="0" w:color="auto"/>
                                                                        <w:bottom w:val="none" w:sz="0" w:space="0" w:color="auto"/>
                                                                        <w:right w:val="none" w:sz="0" w:space="0" w:color="auto"/>
                                                                      </w:divBdr>
                                                                    </w:div>
                                                                    <w:div w:id="1674915275">
                                                                      <w:marLeft w:val="0"/>
                                                                      <w:marRight w:val="0"/>
                                                                      <w:marTop w:val="0"/>
                                                                      <w:marBottom w:val="0"/>
                                                                      <w:divBdr>
                                                                        <w:top w:val="none" w:sz="0" w:space="0" w:color="auto"/>
                                                                        <w:left w:val="none" w:sz="0" w:space="0" w:color="auto"/>
                                                                        <w:bottom w:val="none" w:sz="0" w:space="0" w:color="auto"/>
                                                                        <w:right w:val="none" w:sz="0" w:space="0" w:color="auto"/>
                                                                      </w:divBdr>
                                                                    </w:div>
                                                                    <w:div w:id="1690331782">
                                                                      <w:marLeft w:val="0"/>
                                                                      <w:marRight w:val="0"/>
                                                                      <w:marTop w:val="0"/>
                                                                      <w:marBottom w:val="0"/>
                                                                      <w:divBdr>
                                                                        <w:top w:val="none" w:sz="0" w:space="0" w:color="auto"/>
                                                                        <w:left w:val="none" w:sz="0" w:space="0" w:color="auto"/>
                                                                        <w:bottom w:val="none" w:sz="0" w:space="0" w:color="auto"/>
                                                                        <w:right w:val="none" w:sz="0" w:space="0" w:color="auto"/>
                                                                      </w:divBdr>
                                                                    </w:div>
                                                                    <w:div w:id="1699811705">
                                                                      <w:marLeft w:val="0"/>
                                                                      <w:marRight w:val="0"/>
                                                                      <w:marTop w:val="0"/>
                                                                      <w:marBottom w:val="0"/>
                                                                      <w:divBdr>
                                                                        <w:top w:val="none" w:sz="0" w:space="0" w:color="auto"/>
                                                                        <w:left w:val="none" w:sz="0" w:space="0" w:color="auto"/>
                                                                        <w:bottom w:val="none" w:sz="0" w:space="0" w:color="auto"/>
                                                                        <w:right w:val="none" w:sz="0" w:space="0" w:color="auto"/>
                                                                      </w:divBdr>
                                                                    </w:div>
                                                                    <w:div w:id="1765219843">
                                                                      <w:marLeft w:val="0"/>
                                                                      <w:marRight w:val="0"/>
                                                                      <w:marTop w:val="0"/>
                                                                      <w:marBottom w:val="0"/>
                                                                      <w:divBdr>
                                                                        <w:top w:val="none" w:sz="0" w:space="0" w:color="auto"/>
                                                                        <w:left w:val="none" w:sz="0" w:space="0" w:color="auto"/>
                                                                        <w:bottom w:val="none" w:sz="0" w:space="0" w:color="auto"/>
                                                                        <w:right w:val="none" w:sz="0" w:space="0" w:color="auto"/>
                                                                      </w:divBdr>
                                                                    </w:div>
                                                                    <w:div w:id="1855873697">
                                                                      <w:marLeft w:val="0"/>
                                                                      <w:marRight w:val="0"/>
                                                                      <w:marTop w:val="0"/>
                                                                      <w:marBottom w:val="0"/>
                                                                      <w:divBdr>
                                                                        <w:top w:val="none" w:sz="0" w:space="0" w:color="auto"/>
                                                                        <w:left w:val="none" w:sz="0" w:space="0" w:color="auto"/>
                                                                        <w:bottom w:val="none" w:sz="0" w:space="0" w:color="auto"/>
                                                                        <w:right w:val="none" w:sz="0" w:space="0" w:color="auto"/>
                                                                      </w:divBdr>
                                                                    </w:div>
                                                                    <w:div w:id="1880122810">
                                                                      <w:marLeft w:val="0"/>
                                                                      <w:marRight w:val="0"/>
                                                                      <w:marTop w:val="0"/>
                                                                      <w:marBottom w:val="0"/>
                                                                      <w:divBdr>
                                                                        <w:top w:val="none" w:sz="0" w:space="0" w:color="auto"/>
                                                                        <w:left w:val="none" w:sz="0" w:space="0" w:color="auto"/>
                                                                        <w:bottom w:val="none" w:sz="0" w:space="0" w:color="auto"/>
                                                                        <w:right w:val="none" w:sz="0" w:space="0" w:color="auto"/>
                                                                      </w:divBdr>
                                                                    </w:div>
                                                                    <w:div w:id="1891451976">
                                                                      <w:marLeft w:val="0"/>
                                                                      <w:marRight w:val="0"/>
                                                                      <w:marTop w:val="0"/>
                                                                      <w:marBottom w:val="0"/>
                                                                      <w:divBdr>
                                                                        <w:top w:val="none" w:sz="0" w:space="0" w:color="auto"/>
                                                                        <w:left w:val="none" w:sz="0" w:space="0" w:color="auto"/>
                                                                        <w:bottom w:val="none" w:sz="0" w:space="0" w:color="auto"/>
                                                                        <w:right w:val="none" w:sz="0" w:space="0" w:color="auto"/>
                                                                      </w:divBdr>
                                                                    </w:div>
                                                                    <w:div w:id="1910458981">
                                                                      <w:marLeft w:val="0"/>
                                                                      <w:marRight w:val="0"/>
                                                                      <w:marTop w:val="0"/>
                                                                      <w:marBottom w:val="0"/>
                                                                      <w:divBdr>
                                                                        <w:top w:val="none" w:sz="0" w:space="0" w:color="auto"/>
                                                                        <w:left w:val="none" w:sz="0" w:space="0" w:color="auto"/>
                                                                        <w:bottom w:val="none" w:sz="0" w:space="0" w:color="auto"/>
                                                                        <w:right w:val="none" w:sz="0" w:space="0" w:color="auto"/>
                                                                      </w:divBdr>
                                                                    </w:div>
                                                                    <w:div w:id="1924795928">
                                                                      <w:marLeft w:val="0"/>
                                                                      <w:marRight w:val="0"/>
                                                                      <w:marTop w:val="0"/>
                                                                      <w:marBottom w:val="0"/>
                                                                      <w:divBdr>
                                                                        <w:top w:val="none" w:sz="0" w:space="0" w:color="auto"/>
                                                                        <w:left w:val="none" w:sz="0" w:space="0" w:color="auto"/>
                                                                        <w:bottom w:val="none" w:sz="0" w:space="0" w:color="auto"/>
                                                                        <w:right w:val="none" w:sz="0" w:space="0" w:color="auto"/>
                                                                      </w:divBdr>
                                                                    </w:div>
                                                                    <w:div w:id="2056540185">
                                                                      <w:marLeft w:val="0"/>
                                                                      <w:marRight w:val="0"/>
                                                                      <w:marTop w:val="0"/>
                                                                      <w:marBottom w:val="0"/>
                                                                      <w:divBdr>
                                                                        <w:top w:val="none" w:sz="0" w:space="0" w:color="auto"/>
                                                                        <w:left w:val="none" w:sz="0" w:space="0" w:color="auto"/>
                                                                        <w:bottom w:val="none" w:sz="0" w:space="0" w:color="auto"/>
                                                                        <w:right w:val="none" w:sz="0" w:space="0" w:color="auto"/>
                                                                      </w:divBdr>
                                                                    </w:div>
                                                                    <w:div w:id="2069381246">
                                                                      <w:marLeft w:val="0"/>
                                                                      <w:marRight w:val="0"/>
                                                                      <w:marTop w:val="0"/>
                                                                      <w:marBottom w:val="0"/>
                                                                      <w:divBdr>
                                                                        <w:top w:val="none" w:sz="0" w:space="0" w:color="auto"/>
                                                                        <w:left w:val="none" w:sz="0" w:space="0" w:color="auto"/>
                                                                        <w:bottom w:val="none" w:sz="0" w:space="0" w:color="auto"/>
                                                                        <w:right w:val="none" w:sz="0" w:space="0" w:color="auto"/>
                                                                      </w:divBdr>
                                                                    </w:div>
                                                                    <w:div w:id="2072993448">
                                                                      <w:marLeft w:val="0"/>
                                                                      <w:marRight w:val="0"/>
                                                                      <w:marTop w:val="0"/>
                                                                      <w:marBottom w:val="0"/>
                                                                      <w:divBdr>
                                                                        <w:top w:val="none" w:sz="0" w:space="0" w:color="auto"/>
                                                                        <w:left w:val="none" w:sz="0" w:space="0" w:color="auto"/>
                                                                        <w:bottom w:val="none" w:sz="0" w:space="0" w:color="auto"/>
                                                                        <w:right w:val="none" w:sz="0" w:space="0" w:color="auto"/>
                                                                      </w:divBdr>
                                                                    </w:div>
                                                                    <w:div w:id="2093693592">
                                                                      <w:marLeft w:val="0"/>
                                                                      <w:marRight w:val="0"/>
                                                                      <w:marTop w:val="0"/>
                                                                      <w:marBottom w:val="0"/>
                                                                      <w:divBdr>
                                                                        <w:top w:val="none" w:sz="0" w:space="0" w:color="auto"/>
                                                                        <w:left w:val="none" w:sz="0" w:space="0" w:color="auto"/>
                                                                        <w:bottom w:val="none" w:sz="0" w:space="0" w:color="auto"/>
                                                                        <w:right w:val="none" w:sz="0" w:space="0" w:color="auto"/>
                                                                      </w:divBdr>
                                                                    </w:div>
                                                                    <w:div w:id="2100560414">
                                                                      <w:marLeft w:val="0"/>
                                                                      <w:marRight w:val="0"/>
                                                                      <w:marTop w:val="0"/>
                                                                      <w:marBottom w:val="0"/>
                                                                      <w:divBdr>
                                                                        <w:top w:val="none" w:sz="0" w:space="0" w:color="auto"/>
                                                                        <w:left w:val="none" w:sz="0" w:space="0" w:color="auto"/>
                                                                        <w:bottom w:val="none" w:sz="0" w:space="0" w:color="auto"/>
                                                                        <w:right w:val="none" w:sz="0" w:space="0" w:color="auto"/>
                                                                      </w:divBdr>
                                                                    </w:div>
                                                                    <w:div w:id="2103260996">
                                                                      <w:marLeft w:val="0"/>
                                                                      <w:marRight w:val="0"/>
                                                                      <w:marTop w:val="0"/>
                                                                      <w:marBottom w:val="0"/>
                                                                      <w:divBdr>
                                                                        <w:top w:val="none" w:sz="0" w:space="0" w:color="auto"/>
                                                                        <w:left w:val="none" w:sz="0" w:space="0" w:color="auto"/>
                                                                        <w:bottom w:val="none" w:sz="0" w:space="0" w:color="auto"/>
                                                                        <w:right w:val="none" w:sz="0" w:space="0" w:color="auto"/>
                                                                      </w:divBdr>
                                                                    </w:div>
                                                                    <w:div w:id="2119640440">
                                                                      <w:marLeft w:val="0"/>
                                                                      <w:marRight w:val="0"/>
                                                                      <w:marTop w:val="0"/>
                                                                      <w:marBottom w:val="0"/>
                                                                      <w:divBdr>
                                                                        <w:top w:val="none" w:sz="0" w:space="0" w:color="auto"/>
                                                                        <w:left w:val="none" w:sz="0" w:space="0" w:color="auto"/>
                                                                        <w:bottom w:val="none" w:sz="0" w:space="0" w:color="auto"/>
                                                                        <w:right w:val="none" w:sz="0" w:space="0" w:color="auto"/>
                                                                      </w:divBdr>
                                                                    </w:div>
                                                                    <w:div w:id="2131246253">
                                                                      <w:marLeft w:val="0"/>
                                                                      <w:marRight w:val="0"/>
                                                                      <w:marTop w:val="0"/>
                                                                      <w:marBottom w:val="0"/>
                                                                      <w:divBdr>
                                                                        <w:top w:val="none" w:sz="0" w:space="0" w:color="auto"/>
                                                                        <w:left w:val="none" w:sz="0" w:space="0" w:color="auto"/>
                                                                        <w:bottom w:val="none" w:sz="0" w:space="0" w:color="auto"/>
                                                                        <w:right w:val="none" w:sz="0" w:space="0" w:color="auto"/>
                                                                      </w:divBdr>
                                                                    </w:div>
                                                                    <w:div w:id="21427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45362940">
      <w:bodyDiv w:val="1"/>
      <w:marLeft w:val="0"/>
      <w:marRight w:val="0"/>
      <w:marTop w:val="0"/>
      <w:marBottom w:val="0"/>
      <w:divBdr>
        <w:top w:val="none" w:sz="0" w:space="0" w:color="auto"/>
        <w:left w:val="none" w:sz="0" w:space="0" w:color="auto"/>
        <w:bottom w:val="none" w:sz="0" w:space="0" w:color="auto"/>
        <w:right w:val="none" w:sz="0" w:space="0" w:color="auto"/>
      </w:divBdr>
      <w:divsChild>
        <w:div w:id="1200896088">
          <w:marLeft w:val="0"/>
          <w:marRight w:val="0"/>
          <w:marTop w:val="0"/>
          <w:marBottom w:val="0"/>
          <w:divBdr>
            <w:top w:val="none" w:sz="0" w:space="0" w:color="auto"/>
            <w:left w:val="none" w:sz="0" w:space="0" w:color="auto"/>
            <w:bottom w:val="none" w:sz="0" w:space="0" w:color="auto"/>
            <w:right w:val="none" w:sz="0" w:space="0" w:color="auto"/>
          </w:divBdr>
          <w:divsChild>
            <w:div w:id="838926871">
              <w:marLeft w:val="0"/>
              <w:marRight w:val="0"/>
              <w:marTop w:val="0"/>
              <w:marBottom w:val="0"/>
              <w:divBdr>
                <w:top w:val="none" w:sz="0" w:space="0" w:color="auto"/>
                <w:left w:val="none" w:sz="0" w:space="0" w:color="auto"/>
                <w:bottom w:val="none" w:sz="0" w:space="0" w:color="auto"/>
                <w:right w:val="none" w:sz="0" w:space="0" w:color="auto"/>
              </w:divBdr>
              <w:divsChild>
                <w:div w:id="1174228565">
                  <w:marLeft w:val="0"/>
                  <w:marRight w:val="0"/>
                  <w:marTop w:val="0"/>
                  <w:marBottom w:val="0"/>
                  <w:divBdr>
                    <w:top w:val="none" w:sz="0" w:space="0" w:color="auto"/>
                    <w:left w:val="none" w:sz="0" w:space="0" w:color="auto"/>
                    <w:bottom w:val="none" w:sz="0" w:space="0" w:color="auto"/>
                    <w:right w:val="none" w:sz="0" w:space="0" w:color="auto"/>
                  </w:divBdr>
                  <w:divsChild>
                    <w:div w:id="1344894763">
                      <w:marLeft w:val="5880"/>
                      <w:marRight w:val="0"/>
                      <w:marTop w:val="600"/>
                      <w:marBottom w:val="0"/>
                      <w:divBdr>
                        <w:top w:val="none" w:sz="0" w:space="0" w:color="auto"/>
                        <w:left w:val="none" w:sz="0" w:space="0" w:color="auto"/>
                        <w:bottom w:val="none" w:sz="0" w:space="0" w:color="auto"/>
                        <w:right w:val="none" w:sz="0" w:space="0" w:color="auto"/>
                      </w:divBdr>
                      <w:divsChild>
                        <w:div w:id="900099709">
                          <w:marLeft w:val="0"/>
                          <w:marRight w:val="0"/>
                          <w:marTop w:val="0"/>
                          <w:marBottom w:val="0"/>
                          <w:divBdr>
                            <w:top w:val="none" w:sz="0" w:space="0" w:color="auto"/>
                            <w:left w:val="none" w:sz="0" w:space="0" w:color="auto"/>
                            <w:bottom w:val="none" w:sz="0" w:space="0" w:color="auto"/>
                            <w:right w:val="none" w:sz="0" w:space="0" w:color="auto"/>
                          </w:divBdr>
                          <w:divsChild>
                            <w:div w:id="1536233521">
                              <w:marLeft w:val="0"/>
                              <w:marRight w:val="0"/>
                              <w:marTop w:val="0"/>
                              <w:marBottom w:val="0"/>
                              <w:divBdr>
                                <w:top w:val="none" w:sz="0" w:space="0" w:color="auto"/>
                                <w:left w:val="none" w:sz="0" w:space="0" w:color="auto"/>
                                <w:bottom w:val="none" w:sz="0" w:space="0" w:color="auto"/>
                                <w:right w:val="none" w:sz="0" w:space="0" w:color="auto"/>
                              </w:divBdr>
                              <w:divsChild>
                                <w:div w:id="1214348075">
                                  <w:marLeft w:val="0"/>
                                  <w:marRight w:val="0"/>
                                  <w:marTop w:val="0"/>
                                  <w:marBottom w:val="0"/>
                                  <w:divBdr>
                                    <w:top w:val="none" w:sz="0" w:space="0" w:color="auto"/>
                                    <w:left w:val="none" w:sz="0" w:space="0" w:color="auto"/>
                                    <w:bottom w:val="none" w:sz="0" w:space="0" w:color="auto"/>
                                    <w:right w:val="none" w:sz="0" w:space="0" w:color="auto"/>
                                  </w:divBdr>
                                  <w:divsChild>
                                    <w:div w:id="1858539613">
                                      <w:marLeft w:val="0"/>
                                      <w:marRight w:val="0"/>
                                      <w:marTop w:val="0"/>
                                      <w:marBottom w:val="120"/>
                                      <w:divBdr>
                                        <w:top w:val="none" w:sz="0" w:space="0" w:color="auto"/>
                                        <w:left w:val="none" w:sz="0" w:space="0" w:color="auto"/>
                                        <w:bottom w:val="none" w:sz="0" w:space="0" w:color="auto"/>
                                        <w:right w:val="none" w:sz="0" w:space="0" w:color="auto"/>
                                      </w:divBdr>
                                      <w:divsChild>
                                        <w:div w:id="760950800">
                                          <w:marLeft w:val="0"/>
                                          <w:marRight w:val="0"/>
                                          <w:marTop w:val="120"/>
                                          <w:marBottom w:val="120"/>
                                          <w:divBdr>
                                            <w:top w:val="none" w:sz="0" w:space="0" w:color="auto"/>
                                            <w:left w:val="none" w:sz="0" w:space="0" w:color="auto"/>
                                            <w:bottom w:val="none" w:sz="0" w:space="0" w:color="auto"/>
                                            <w:right w:val="none" w:sz="0" w:space="0" w:color="auto"/>
                                          </w:divBdr>
                                          <w:divsChild>
                                            <w:div w:id="1931887128">
                                              <w:marLeft w:val="0"/>
                                              <w:marRight w:val="0"/>
                                              <w:marTop w:val="0"/>
                                              <w:marBottom w:val="0"/>
                                              <w:divBdr>
                                                <w:top w:val="none" w:sz="0" w:space="0" w:color="auto"/>
                                                <w:left w:val="none" w:sz="0" w:space="0" w:color="auto"/>
                                                <w:bottom w:val="none" w:sz="0" w:space="0" w:color="auto"/>
                                                <w:right w:val="none" w:sz="0" w:space="0" w:color="auto"/>
                                              </w:divBdr>
                                              <w:divsChild>
                                                <w:div w:id="1944068448">
                                                  <w:marLeft w:val="0"/>
                                                  <w:marRight w:val="0"/>
                                                  <w:marTop w:val="0"/>
                                                  <w:marBottom w:val="0"/>
                                                  <w:divBdr>
                                                    <w:top w:val="none" w:sz="0" w:space="0" w:color="auto"/>
                                                    <w:left w:val="none" w:sz="0" w:space="0" w:color="auto"/>
                                                    <w:bottom w:val="none" w:sz="0" w:space="0" w:color="auto"/>
                                                    <w:right w:val="none" w:sz="0" w:space="0" w:color="auto"/>
                                                  </w:divBdr>
                                                  <w:divsChild>
                                                    <w:div w:id="15425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6775498">
      <w:bodyDiv w:val="1"/>
      <w:marLeft w:val="0"/>
      <w:marRight w:val="0"/>
      <w:marTop w:val="0"/>
      <w:marBottom w:val="0"/>
      <w:divBdr>
        <w:top w:val="none" w:sz="0" w:space="0" w:color="auto"/>
        <w:left w:val="none" w:sz="0" w:space="0" w:color="auto"/>
        <w:bottom w:val="none" w:sz="0" w:space="0" w:color="auto"/>
        <w:right w:val="none" w:sz="0" w:space="0" w:color="auto"/>
      </w:divBdr>
      <w:divsChild>
        <w:div w:id="169564601">
          <w:marLeft w:val="0"/>
          <w:marRight w:val="0"/>
          <w:marTop w:val="0"/>
          <w:marBottom w:val="0"/>
          <w:divBdr>
            <w:top w:val="none" w:sz="0" w:space="0" w:color="auto"/>
            <w:left w:val="none" w:sz="0" w:space="0" w:color="auto"/>
            <w:bottom w:val="none" w:sz="0" w:space="0" w:color="auto"/>
            <w:right w:val="none" w:sz="0" w:space="0" w:color="auto"/>
          </w:divBdr>
          <w:divsChild>
            <w:div w:id="844056588">
              <w:marLeft w:val="0"/>
              <w:marRight w:val="0"/>
              <w:marTop w:val="0"/>
              <w:marBottom w:val="0"/>
              <w:divBdr>
                <w:top w:val="none" w:sz="0" w:space="0" w:color="auto"/>
                <w:left w:val="none" w:sz="0" w:space="0" w:color="auto"/>
                <w:bottom w:val="none" w:sz="0" w:space="0" w:color="auto"/>
                <w:right w:val="none" w:sz="0" w:space="0" w:color="auto"/>
              </w:divBdr>
              <w:divsChild>
                <w:div w:id="972364603">
                  <w:marLeft w:val="0"/>
                  <w:marRight w:val="0"/>
                  <w:marTop w:val="0"/>
                  <w:marBottom w:val="0"/>
                  <w:divBdr>
                    <w:top w:val="none" w:sz="0" w:space="0" w:color="auto"/>
                    <w:left w:val="none" w:sz="0" w:space="0" w:color="auto"/>
                    <w:bottom w:val="none" w:sz="0" w:space="0" w:color="auto"/>
                    <w:right w:val="none" w:sz="0" w:space="0" w:color="auto"/>
                  </w:divBdr>
                  <w:divsChild>
                    <w:div w:id="609315222">
                      <w:marLeft w:val="5880"/>
                      <w:marRight w:val="0"/>
                      <w:marTop w:val="600"/>
                      <w:marBottom w:val="0"/>
                      <w:divBdr>
                        <w:top w:val="none" w:sz="0" w:space="0" w:color="auto"/>
                        <w:left w:val="none" w:sz="0" w:space="0" w:color="auto"/>
                        <w:bottom w:val="none" w:sz="0" w:space="0" w:color="auto"/>
                        <w:right w:val="none" w:sz="0" w:space="0" w:color="auto"/>
                      </w:divBdr>
                      <w:divsChild>
                        <w:div w:id="844710687">
                          <w:marLeft w:val="0"/>
                          <w:marRight w:val="0"/>
                          <w:marTop w:val="0"/>
                          <w:marBottom w:val="0"/>
                          <w:divBdr>
                            <w:top w:val="none" w:sz="0" w:space="0" w:color="auto"/>
                            <w:left w:val="none" w:sz="0" w:space="0" w:color="auto"/>
                            <w:bottom w:val="none" w:sz="0" w:space="0" w:color="auto"/>
                            <w:right w:val="none" w:sz="0" w:space="0" w:color="auto"/>
                          </w:divBdr>
                          <w:divsChild>
                            <w:div w:id="263808168">
                              <w:marLeft w:val="0"/>
                              <w:marRight w:val="0"/>
                              <w:marTop w:val="0"/>
                              <w:marBottom w:val="0"/>
                              <w:divBdr>
                                <w:top w:val="none" w:sz="0" w:space="0" w:color="auto"/>
                                <w:left w:val="none" w:sz="0" w:space="0" w:color="auto"/>
                                <w:bottom w:val="none" w:sz="0" w:space="0" w:color="auto"/>
                                <w:right w:val="none" w:sz="0" w:space="0" w:color="auto"/>
                              </w:divBdr>
                              <w:divsChild>
                                <w:div w:id="38208559">
                                  <w:marLeft w:val="0"/>
                                  <w:marRight w:val="0"/>
                                  <w:marTop w:val="0"/>
                                  <w:marBottom w:val="0"/>
                                  <w:divBdr>
                                    <w:top w:val="none" w:sz="0" w:space="0" w:color="auto"/>
                                    <w:left w:val="none" w:sz="0" w:space="0" w:color="auto"/>
                                    <w:bottom w:val="none" w:sz="0" w:space="0" w:color="auto"/>
                                    <w:right w:val="none" w:sz="0" w:space="0" w:color="auto"/>
                                  </w:divBdr>
                                  <w:divsChild>
                                    <w:div w:id="1418790142">
                                      <w:marLeft w:val="0"/>
                                      <w:marRight w:val="0"/>
                                      <w:marTop w:val="0"/>
                                      <w:marBottom w:val="120"/>
                                      <w:divBdr>
                                        <w:top w:val="none" w:sz="0" w:space="0" w:color="auto"/>
                                        <w:left w:val="none" w:sz="0" w:space="0" w:color="auto"/>
                                        <w:bottom w:val="none" w:sz="0" w:space="0" w:color="auto"/>
                                        <w:right w:val="none" w:sz="0" w:space="0" w:color="auto"/>
                                      </w:divBdr>
                                      <w:divsChild>
                                        <w:div w:id="462847104">
                                          <w:marLeft w:val="0"/>
                                          <w:marRight w:val="0"/>
                                          <w:marTop w:val="120"/>
                                          <w:marBottom w:val="120"/>
                                          <w:divBdr>
                                            <w:top w:val="none" w:sz="0" w:space="0" w:color="auto"/>
                                            <w:left w:val="none" w:sz="0" w:space="0" w:color="auto"/>
                                            <w:bottom w:val="none" w:sz="0" w:space="0" w:color="auto"/>
                                            <w:right w:val="none" w:sz="0" w:space="0" w:color="auto"/>
                                          </w:divBdr>
                                          <w:divsChild>
                                            <w:div w:id="1307012074">
                                              <w:marLeft w:val="0"/>
                                              <w:marRight w:val="0"/>
                                              <w:marTop w:val="0"/>
                                              <w:marBottom w:val="0"/>
                                              <w:divBdr>
                                                <w:top w:val="none" w:sz="0" w:space="0" w:color="auto"/>
                                                <w:left w:val="none" w:sz="0" w:space="0" w:color="auto"/>
                                                <w:bottom w:val="none" w:sz="0" w:space="0" w:color="auto"/>
                                                <w:right w:val="none" w:sz="0" w:space="0" w:color="auto"/>
                                              </w:divBdr>
                                              <w:divsChild>
                                                <w:div w:id="521011355">
                                                  <w:marLeft w:val="0"/>
                                                  <w:marRight w:val="0"/>
                                                  <w:marTop w:val="0"/>
                                                  <w:marBottom w:val="0"/>
                                                  <w:divBdr>
                                                    <w:top w:val="none" w:sz="0" w:space="0" w:color="auto"/>
                                                    <w:left w:val="none" w:sz="0" w:space="0" w:color="auto"/>
                                                    <w:bottom w:val="none" w:sz="0" w:space="0" w:color="auto"/>
                                                    <w:right w:val="none" w:sz="0" w:space="0" w:color="auto"/>
                                                  </w:divBdr>
                                                  <w:divsChild>
                                                    <w:div w:id="7885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1065371">
      <w:marLeft w:val="0"/>
      <w:marRight w:val="0"/>
      <w:marTop w:val="0"/>
      <w:marBottom w:val="0"/>
      <w:divBdr>
        <w:top w:val="none" w:sz="0" w:space="0" w:color="auto"/>
        <w:left w:val="none" w:sz="0" w:space="0" w:color="auto"/>
        <w:bottom w:val="none" w:sz="0" w:space="0" w:color="auto"/>
        <w:right w:val="none" w:sz="0" w:space="0" w:color="auto"/>
      </w:divBdr>
      <w:divsChild>
        <w:div w:id="809250773">
          <w:marLeft w:val="0"/>
          <w:marRight w:val="0"/>
          <w:marTop w:val="0"/>
          <w:marBottom w:val="0"/>
          <w:divBdr>
            <w:top w:val="none" w:sz="0" w:space="0" w:color="auto"/>
            <w:left w:val="none" w:sz="0" w:space="0" w:color="auto"/>
            <w:bottom w:val="none" w:sz="0" w:space="0" w:color="auto"/>
            <w:right w:val="none" w:sz="0" w:space="0" w:color="auto"/>
          </w:divBdr>
          <w:divsChild>
            <w:div w:id="956255472">
              <w:marLeft w:val="0"/>
              <w:marRight w:val="0"/>
              <w:marTop w:val="0"/>
              <w:marBottom w:val="0"/>
              <w:divBdr>
                <w:top w:val="none" w:sz="0" w:space="0" w:color="auto"/>
                <w:left w:val="none" w:sz="0" w:space="0" w:color="auto"/>
                <w:bottom w:val="none" w:sz="0" w:space="0" w:color="auto"/>
                <w:right w:val="none" w:sz="0" w:space="0" w:color="auto"/>
              </w:divBdr>
              <w:divsChild>
                <w:div w:id="970281471">
                  <w:marLeft w:val="0"/>
                  <w:marRight w:val="0"/>
                  <w:marTop w:val="0"/>
                  <w:marBottom w:val="0"/>
                  <w:divBdr>
                    <w:top w:val="none" w:sz="0" w:space="0" w:color="auto"/>
                    <w:left w:val="none" w:sz="0" w:space="0" w:color="auto"/>
                    <w:bottom w:val="none" w:sz="0" w:space="0" w:color="auto"/>
                    <w:right w:val="none" w:sz="0" w:space="0" w:color="auto"/>
                  </w:divBdr>
                  <w:divsChild>
                    <w:div w:id="2112696488">
                      <w:marLeft w:val="0"/>
                      <w:marRight w:val="0"/>
                      <w:marTop w:val="0"/>
                      <w:marBottom w:val="0"/>
                      <w:divBdr>
                        <w:top w:val="none" w:sz="0" w:space="0" w:color="auto"/>
                        <w:left w:val="none" w:sz="0" w:space="0" w:color="auto"/>
                        <w:bottom w:val="none" w:sz="0" w:space="0" w:color="auto"/>
                        <w:right w:val="none" w:sz="0" w:space="0" w:color="auto"/>
                      </w:divBdr>
                      <w:divsChild>
                        <w:div w:id="7466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889457">
      <w:bodyDiv w:val="1"/>
      <w:marLeft w:val="0"/>
      <w:marRight w:val="0"/>
      <w:marTop w:val="0"/>
      <w:marBottom w:val="0"/>
      <w:divBdr>
        <w:top w:val="none" w:sz="0" w:space="0" w:color="auto"/>
        <w:left w:val="none" w:sz="0" w:space="0" w:color="auto"/>
        <w:bottom w:val="none" w:sz="0" w:space="0" w:color="auto"/>
        <w:right w:val="none" w:sz="0" w:space="0" w:color="auto"/>
      </w:divBdr>
      <w:divsChild>
        <w:div w:id="249193939">
          <w:marLeft w:val="0"/>
          <w:marRight w:val="0"/>
          <w:marTop w:val="0"/>
          <w:marBottom w:val="0"/>
          <w:divBdr>
            <w:top w:val="none" w:sz="0" w:space="0" w:color="auto"/>
            <w:left w:val="none" w:sz="0" w:space="0" w:color="auto"/>
            <w:bottom w:val="none" w:sz="0" w:space="0" w:color="auto"/>
            <w:right w:val="none" w:sz="0" w:space="0" w:color="auto"/>
          </w:divBdr>
          <w:divsChild>
            <w:div w:id="1305231578">
              <w:marLeft w:val="0"/>
              <w:marRight w:val="0"/>
              <w:marTop w:val="0"/>
              <w:marBottom w:val="0"/>
              <w:divBdr>
                <w:top w:val="none" w:sz="0" w:space="0" w:color="auto"/>
                <w:left w:val="none" w:sz="0" w:space="0" w:color="auto"/>
                <w:bottom w:val="none" w:sz="0" w:space="0" w:color="auto"/>
                <w:right w:val="none" w:sz="0" w:space="0" w:color="auto"/>
              </w:divBdr>
              <w:divsChild>
                <w:div w:id="1091701035">
                  <w:marLeft w:val="0"/>
                  <w:marRight w:val="0"/>
                  <w:marTop w:val="0"/>
                  <w:marBottom w:val="0"/>
                  <w:divBdr>
                    <w:top w:val="none" w:sz="0" w:space="0" w:color="auto"/>
                    <w:left w:val="none" w:sz="0" w:space="0" w:color="auto"/>
                    <w:bottom w:val="none" w:sz="0" w:space="0" w:color="auto"/>
                    <w:right w:val="none" w:sz="0" w:space="0" w:color="auto"/>
                  </w:divBdr>
                  <w:divsChild>
                    <w:div w:id="806321372">
                      <w:marLeft w:val="7595"/>
                      <w:marRight w:val="0"/>
                      <w:marTop w:val="600"/>
                      <w:marBottom w:val="0"/>
                      <w:divBdr>
                        <w:top w:val="none" w:sz="0" w:space="0" w:color="auto"/>
                        <w:left w:val="none" w:sz="0" w:space="0" w:color="auto"/>
                        <w:bottom w:val="none" w:sz="0" w:space="0" w:color="auto"/>
                        <w:right w:val="none" w:sz="0" w:space="0" w:color="auto"/>
                      </w:divBdr>
                      <w:divsChild>
                        <w:div w:id="2037151633">
                          <w:marLeft w:val="0"/>
                          <w:marRight w:val="0"/>
                          <w:marTop w:val="0"/>
                          <w:marBottom w:val="0"/>
                          <w:divBdr>
                            <w:top w:val="none" w:sz="0" w:space="0" w:color="auto"/>
                            <w:left w:val="none" w:sz="0" w:space="0" w:color="auto"/>
                            <w:bottom w:val="none" w:sz="0" w:space="0" w:color="auto"/>
                            <w:right w:val="none" w:sz="0" w:space="0" w:color="auto"/>
                          </w:divBdr>
                          <w:divsChild>
                            <w:div w:id="98066232">
                              <w:marLeft w:val="0"/>
                              <w:marRight w:val="0"/>
                              <w:marTop w:val="0"/>
                              <w:marBottom w:val="0"/>
                              <w:divBdr>
                                <w:top w:val="none" w:sz="0" w:space="0" w:color="auto"/>
                                <w:left w:val="none" w:sz="0" w:space="0" w:color="auto"/>
                                <w:bottom w:val="none" w:sz="0" w:space="0" w:color="auto"/>
                                <w:right w:val="none" w:sz="0" w:space="0" w:color="auto"/>
                              </w:divBdr>
                              <w:divsChild>
                                <w:div w:id="1068963054">
                                  <w:marLeft w:val="0"/>
                                  <w:marRight w:val="0"/>
                                  <w:marTop w:val="0"/>
                                  <w:marBottom w:val="0"/>
                                  <w:divBdr>
                                    <w:top w:val="none" w:sz="0" w:space="0" w:color="auto"/>
                                    <w:left w:val="none" w:sz="0" w:space="0" w:color="auto"/>
                                    <w:bottom w:val="none" w:sz="0" w:space="0" w:color="auto"/>
                                    <w:right w:val="none" w:sz="0" w:space="0" w:color="auto"/>
                                  </w:divBdr>
                                  <w:divsChild>
                                    <w:div w:id="580453091">
                                      <w:marLeft w:val="0"/>
                                      <w:marRight w:val="0"/>
                                      <w:marTop w:val="0"/>
                                      <w:marBottom w:val="120"/>
                                      <w:divBdr>
                                        <w:top w:val="none" w:sz="0" w:space="0" w:color="auto"/>
                                        <w:left w:val="none" w:sz="0" w:space="0" w:color="auto"/>
                                        <w:bottom w:val="none" w:sz="0" w:space="0" w:color="auto"/>
                                        <w:right w:val="none" w:sz="0" w:space="0" w:color="auto"/>
                                      </w:divBdr>
                                      <w:divsChild>
                                        <w:div w:id="2084064806">
                                          <w:marLeft w:val="0"/>
                                          <w:marRight w:val="0"/>
                                          <w:marTop w:val="120"/>
                                          <w:marBottom w:val="120"/>
                                          <w:divBdr>
                                            <w:top w:val="none" w:sz="0" w:space="0" w:color="auto"/>
                                            <w:left w:val="none" w:sz="0" w:space="0" w:color="auto"/>
                                            <w:bottom w:val="none" w:sz="0" w:space="0" w:color="auto"/>
                                            <w:right w:val="none" w:sz="0" w:space="0" w:color="auto"/>
                                          </w:divBdr>
                                          <w:divsChild>
                                            <w:div w:id="1633360557">
                                              <w:marLeft w:val="0"/>
                                              <w:marRight w:val="0"/>
                                              <w:marTop w:val="0"/>
                                              <w:marBottom w:val="0"/>
                                              <w:divBdr>
                                                <w:top w:val="none" w:sz="0" w:space="0" w:color="auto"/>
                                                <w:left w:val="none" w:sz="0" w:space="0" w:color="auto"/>
                                                <w:bottom w:val="none" w:sz="0" w:space="0" w:color="auto"/>
                                                <w:right w:val="none" w:sz="0" w:space="0" w:color="auto"/>
                                              </w:divBdr>
                                              <w:divsChild>
                                                <w:div w:id="1723865873">
                                                  <w:marLeft w:val="0"/>
                                                  <w:marRight w:val="0"/>
                                                  <w:marTop w:val="0"/>
                                                  <w:marBottom w:val="0"/>
                                                  <w:divBdr>
                                                    <w:top w:val="none" w:sz="0" w:space="0" w:color="auto"/>
                                                    <w:left w:val="none" w:sz="0" w:space="0" w:color="auto"/>
                                                    <w:bottom w:val="none" w:sz="0" w:space="0" w:color="auto"/>
                                                    <w:right w:val="none" w:sz="0" w:space="0" w:color="auto"/>
                                                  </w:divBdr>
                                                  <w:divsChild>
                                                    <w:div w:id="253175559">
                                                      <w:marLeft w:val="0"/>
                                                      <w:marRight w:val="0"/>
                                                      <w:marTop w:val="0"/>
                                                      <w:marBottom w:val="0"/>
                                                      <w:divBdr>
                                                        <w:top w:val="none" w:sz="0" w:space="0" w:color="auto"/>
                                                        <w:left w:val="none" w:sz="0" w:space="0" w:color="auto"/>
                                                        <w:bottom w:val="none" w:sz="0" w:space="0" w:color="auto"/>
                                                        <w:right w:val="none" w:sz="0" w:space="0" w:color="auto"/>
                                                      </w:divBdr>
                                                    </w:div>
                                                    <w:div w:id="657656388">
                                                      <w:marLeft w:val="0"/>
                                                      <w:marRight w:val="0"/>
                                                      <w:marTop w:val="150"/>
                                                      <w:marBottom w:val="0"/>
                                                      <w:divBdr>
                                                        <w:top w:val="none" w:sz="0" w:space="0" w:color="auto"/>
                                                        <w:left w:val="none" w:sz="0" w:space="0" w:color="auto"/>
                                                        <w:bottom w:val="none" w:sz="0" w:space="0" w:color="auto"/>
                                                        <w:right w:val="none" w:sz="0" w:space="0" w:color="auto"/>
                                                      </w:divBdr>
                                                      <w:divsChild>
                                                        <w:div w:id="629629561">
                                                          <w:marLeft w:val="0"/>
                                                          <w:marRight w:val="0"/>
                                                          <w:marTop w:val="0"/>
                                                          <w:marBottom w:val="0"/>
                                                          <w:divBdr>
                                                            <w:top w:val="none" w:sz="0" w:space="0" w:color="auto"/>
                                                            <w:left w:val="none" w:sz="0" w:space="0" w:color="auto"/>
                                                            <w:bottom w:val="none" w:sz="0" w:space="0" w:color="auto"/>
                                                            <w:right w:val="none" w:sz="0" w:space="0" w:color="auto"/>
                                                          </w:divBdr>
                                                        </w:div>
                                                        <w:div w:id="1870364340">
                                                          <w:marLeft w:val="0"/>
                                                          <w:marRight w:val="0"/>
                                                          <w:marTop w:val="0"/>
                                                          <w:marBottom w:val="0"/>
                                                          <w:divBdr>
                                                            <w:top w:val="none" w:sz="0" w:space="0" w:color="auto"/>
                                                            <w:left w:val="none" w:sz="0" w:space="0" w:color="auto"/>
                                                            <w:bottom w:val="none" w:sz="0" w:space="0" w:color="auto"/>
                                                            <w:right w:val="none" w:sz="0" w:space="0" w:color="auto"/>
                                                          </w:divBdr>
                                                        </w:div>
                                                        <w:div w:id="1983121014">
                                                          <w:marLeft w:val="0"/>
                                                          <w:marRight w:val="0"/>
                                                          <w:marTop w:val="0"/>
                                                          <w:marBottom w:val="0"/>
                                                          <w:divBdr>
                                                            <w:top w:val="none" w:sz="0" w:space="0" w:color="auto"/>
                                                            <w:left w:val="none" w:sz="0" w:space="0" w:color="auto"/>
                                                            <w:bottom w:val="none" w:sz="0" w:space="0" w:color="auto"/>
                                                            <w:right w:val="none" w:sz="0" w:space="0" w:color="auto"/>
                                                          </w:divBdr>
                                                        </w:div>
                                                      </w:divsChild>
                                                    </w:div>
                                                    <w:div w:id="658191829">
                                                      <w:marLeft w:val="0"/>
                                                      <w:marRight w:val="0"/>
                                                      <w:marTop w:val="0"/>
                                                      <w:marBottom w:val="0"/>
                                                      <w:divBdr>
                                                        <w:top w:val="single" w:sz="6" w:space="0" w:color="auto"/>
                                                        <w:left w:val="single" w:sz="6" w:space="0" w:color="auto"/>
                                                        <w:bottom w:val="single" w:sz="6" w:space="0" w:color="auto"/>
                                                        <w:right w:val="single" w:sz="6" w:space="0" w:color="auto"/>
                                                      </w:divBdr>
                                                      <w:divsChild>
                                                        <w:div w:id="54817583">
                                                          <w:marLeft w:val="0"/>
                                                          <w:marRight w:val="0"/>
                                                          <w:marTop w:val="0"/>
                                                          <w:marBottom w:val="0"/>
                                                          <w:divBdr>
                                                            <w:top w:val="none" w:sz="0" w:space="0" w:color="auto"/>
                                                            <w:left w:val="none" w:sz="0" w:space="0" w:color="auto"/>
                                                            <w:bottom w:val="none" w:sz="0" w:space="0" w:color="auto"/>
                                                            <w:right w:val="none" w:sz="0" w:space="0" w:color="auto"/>
                                                          </w:divBdr>
                                                        </w:div>
                                                        <w:div w:id="1523935277">
                                                          <w:marLeft w:val="0"/>
                                                          <w:marRight w:val="0"/>
                                                          <w:marTop w:val="0"/>
                                                          <w:marBottom w:val="0"/>
                                                          <w:divBdr>
                                                            <w:top w:val="none" w:sz="0" w:space="0" w:color="auto"/>
                                                            <w:left w:val="none" w:sz="0" w:space="0" w:color="auto"/>
                                                            <w:bottom w:val="none" w:sz="0" w:space="0" w:color="auto"/>
                                                            <w:right w:val="none" w:sz="0" w:space="0" w:color="auto"/>
                                                          </w:divBdr>
                                                          <w:divsChild>
                                                            <w:div w:id="513611186">
                                                              <w:marLeft w:val="0"/>
                                                              <w:marRight w:val="0"/>
                                                              <w:marTop w:val="0"/>
                                                              <w:marBottom w:val="0"/>
                                                              <w:divBdr>
                                                                <w:top w:val="none" w:sz="0" w:space="0" w:color="auto"/>
                                                                <w:left w:val="none" w:sz="0" w:space="0" w:color="auto"/>
                                                                <w:bottom w:val="none" w:sz="0" w:space="0" w:color="auto"/>
                                                                <w:right w:val="none" w:sz="0" w:space="0" w:color="auto"/>
                                                              </w:divBdr>
                                                              <w:divsChild>
                                                                <w:div w:id="1402210969">
                                                                  <w:marLeft w:val="0"/>
                                                                  <w:marRight w:val="0"/>
                                                                  <w:marTop w:val="0"/>
                                                                  <w:marBottom w:val="0"/>
                                                                  <w:divBdr>
                                                                    <w:top w:val="none" w:sz="0" w:space="0" w:color="auto"/>
                                                                    <w:left w:val="none" w:sz="0" w:space="0" w:color="auto"/>
                                                                    <w:bottom w:val="none" w:sz="0" w:space="0" w:color="auto"/>
                                                                    <w:right w:val="none" w:sz="0" w:space="0" w:color="auto"/>
                                                                  </w:divBdr>
                                                                  <w:divsChild>
                                                                    <w:div w:id="53043556">
                                                                      <w:marLeft w:val="0"/>
                                                                      <w:marRight w:val="0"/>
                                                                      <w:marTop w:val="0"/>
                                                                      <w:marBottom w:val="0"/>
                                                                      <w:divBdr>
                                                                        <w:top w:val="none" w:sz="0" w:space="0" w:color="auto"/>
                                                                        <w:left w:val="none" w:sz="0" w:space="0" w:color="auto"/>
                                                                        <w:bottom w:val="none" w:sz="0" w:space="0" w:color="auto"/>
                                                                        <w:right w:val="none" w:sz="0" w:space="0" w:color="auto"/>
                                                                      </w:divBdr>
                                                                    </w:div>
                                                                    <w:div w:id="92288608">
                                                                      <w:marLeft w:val="0"/>
                                                                      <w:marRight w:val="0"/>
                                                                      <w:marTop w:val="0"/>
                                                                      <w:marBottom w:val="0"/>
                                                                      <w:divBdr>
                                                                        <w:top w:val="none" w:sz="0" w:space="0" w:color="auto"/>
                                                                        <w:left w:val="none" w:sz="0" w:space="0" w:color="auto"/>
                                                                        <w:bottom w:val="none" w:sz="0" w:space="0" w:color="auto"/>
                                                                        <w:right w:val="none" w:sz="0" w:space="0" w:color="auto"/>
                                                                      </w:divBdr>
                                                                    </w:div>
                                                                    <w:div w:id="164513508">
                                                                      <w:marLeft w:val="0"/>
                                                                      <w:marRight w:val="0"/>
                                                                      <w:marTop w:val="0"/>
                                                                      <w:marBottom w:val="0"/>
                                                                      <w:divBdr>
                                                                        <w:top w:val="none" w:sz="0" w:space="0" w:color="auto"/>
                                                                        <w:left w:val="none" w:sz="0" w:space="0" w:color="auto"/>
                                                                        <w:bottom w:val="none" w:sz="0" w:space="0" w:color="auto"/>
                                                                        <w:right w:val="none" w:sz="0" w:space="0" w:color="auto"/>
                                                                      </w:divBdr>
                                                                    </w:div>
                                                                    <w:div w:id="246157822">
                                                                      <w:marLeft w:val="0"/>
                                                                      <w:marRight w:val="0"/>
                                                                      <w:marTop w:val="0"/>
                                                                      <w:marBottom w:val="0"/>
                                                                      <w:divBdr>
                                                                        <w:top w:val="none" w:sz="0" w:space="0" w:color="auto"/>
                                                                        <w:left w:val="none" w:sz="0" w:space="0" w:color="auto"/>
                                                                        <w:bottom w:val="none" w:sz="0" w:space="0" w:color="auto"/>
                                                                        <w:right w:val="none" w:sz="0" w:space="0" w:color="auto"/>
                                                                      </w:divBdr>
                                                                    </w:div>
                                                                    <w:div w:id="255330132">
                                                                      <w:marLeft w:val="0"/>
                                                                      <w:marRight w:val="0"/>
                                                                      <w:marTop w:val="0"/>
                                                                      <w:marBottom w:val="0"/>
                                                                      <w:divBdr>
                                                                        <w:top w:val="none" w:sz="0" w:space="0" w:color="auto"/>
                                                                        <w:left w:val="none" w:sz="0" w:space="0" w:color="auto"/>
                                                                        <w:bottom w:val="none" w:sz="0" w:space="0" w:color="auto"/>
                                                                        <w:right w:val="none" w:sz="0" w:space="0" w:color="auto"/>
                                                                      </w:divBdr>
                                                                    </w:div>
                                                                    <w:div w:id="256795552">
                                                                      <w:marLeft w:val="0"/>
                                                                      <w:marRight w:val="0"/>
                                                                      <w:marTop w:val="0"/>
                                                                      <w:marBottom w:val="0"/>
                                                                      <w:divBdr>
                                                                        <w:top w:val="none" w:sz="0" w:space="0" w:color="auto"/>
                                                                        <w:left w:val="none" w:sz="0" w:space="0" w:color="auto"/>
                                                                        <w:bottom w:val="none" w:sz="0" w:space="0" w:color="auto"/>
                                                                        <w:right w:val="none" w:sz="0" w:space="0" w:color="auto"/>
                                                                      </w:divBdr>
                                                                    </w:div>
                                                                    <w:div w:id="283073652">
                                                                      <w:marLeft w:val="0"/>
                                                                      <w:marRight w:val="0"/>
                                                                      <w:marTop w:val="0"/>
                                                                      <w:marBottom w:val="0"/>
                                                                      <w:divBdr>
                                                                        <w:top w:val="none" w:sz="0" w:space="0" w:color="auto"/>
                                                                        <w:left w:val="none" w:sz="0" w:space="0" w:color="auto"/>
                                                                        <w:bottom w:val="none" w:sz="0" w:space="0" w:color="auto"/>
                                                                        <w:right w:val="none" w:sz="0" w:space="0" w:color="auto"/>
                                                                      </w:divBdr>
                                                                    </w:div>
                                                                    <w:div w:id="329456228">
                                                                      <w:marLeft w:val="0"/>
                                                                      <w:marRight w:val="0"/>
                                                                      <w:marTop w:val="0"/>
                                                                      <w:marBottom w:val="0"/>
                                                                      <w:divBdr>
                                                                        <w:top w:val="none" w:sz="0" w:space="0" w:color="auto"/>
                                                                        <w:left w:val="none" w:sz="0" w:space="0" w:color="auto"/>
                                                                        <w:bottom w:val="none" w:sz="0" w:space="0" w:color="auto"/>
                                                                        <w:right w:val="none" w:sz="0" w:space="0" w:color="auto"/>
                                                                      </w:divBdr>
                                                                    </w:div>
                                                                    <w:div w:id="331959004">
                                                                      <w:marLeft w:val="0"/>
                                                                      <w:marRight w:val="0"/>
                                                                      <w:marTop w:val="0"/>
                                                                      <w:marBottom w:val="0"/>
                                                                      <w:divBdr>
                                                                        <w:top w:val="none" w:sz="0" w:space="0" w:color="auto"/>
                                                                        <w:left w:val="none" w:sz="0" w:space="0" w:color="auto"/>
                                                                        <w:bottom w:val="none" w:sz="0" w:space="0" w:color="auto"/>
                                                                        <w:right w:val="none" w:sz="0" w:space="0" w:color="auto"/>
                                                                      </w:divBdr>
                                                                    </w:div>
                                                                    <w:div w:id="345907176">
                                                                      <w:marLeft w:val="0"/>
                                                                      <w:marRight w:val="0"/>
                                                                      <w:marTop w:val="0"/>
                                                                      <w:marBottom w:val="0"/>
                                                                      <w:divBdr>
                                                                        <w:top w:val="none" w:sz="0" w:space="0" w:color="auto"/>
                                                                        <w:left w:val="none" w:sz="0" w:space="0" w:color="auto"/>
                                                                        <w:bottom w:val="none" w:sz="0" w:space="0" w:color="auto"/>
                                                                        <w:right w:val="none" w:sz="0" w:space="0" w:color="auto"/>
                                                                      </w:divBdr>
                                                                    </w:div>
                                                                    <w:div w:id="466708696">
                                                                      <w:marLeft w:val="0"/>
                                                                      <w:marRight w:val="0"/>
                                                                      <w:marTop w:val="0"/>
                                                                      <w:marBottom w:val="0"/>
                                                                      <w:divBdr>
                                                                        <w:top w:val="none" w:sz="0" w:space="0" w:color="auto"/>
                                                                        <w:left w:val="none" w:sz="0" w:space="0" w:color="auto"/>
                                                                        <w:bottom w:val="none" w:sz="0" w:space="0" w:color="auto"/>
                                                                        <w:right w:val="none" w:sz="0" w:space="0" w:color="auto"/>
                                                                      </w:divBdr>
                                                                    </w:div>
                                                                    <w:div w:id="471025297">
                                                                      <w:marLeft w:val="0"/>
                                                                      <w:marRight w:val="0"/>
                                                                      <w:marTop w:val="0"/>
                                                                      <w:marBottom w:val="0"/>
                                                                      <w:divBdr>
                                                                        <w:top w:val="none" w:sz="0" w:space="0" w:color="auto"/>
                                                                        <w:left w:val="none" w:sz="0" w:space="0" w:color="auto"/>
                                                                        <w:bottom w:val="none" w:sz="0" w:space="0" w:color="auto"/>
                                                                        <w:right w:val="none" w:sz="0" w:space="0" w:color="auto"/>
                                                                      </w:divBdr>
                                                                    </w:div>
                                                                    <w:div w:id="476529307">
                                                                      <w:marLeft w:val="0"/>
                                                                      <w:marRight w:val="0"/>
                                                                      <w:marTop w:val="0"/>
                                                                      <w:marBottom w:val="0"/>
                                                                      <w:divBdr>
                                                                        <w:top w:val="none" w:sz="0" w:space="0" w:color="auto"/>
                                                                        <w:left w:val="none" w:sz="0" w:space="0" w:color="auto"/>
                                                                        <w:bottom w:val="none" w:sz="0" w:space="0" w:color="auto"/>
                                                                        <w:right w:val="none" w:sz="0" w:space="0" w:color="auto"/>
                                                                      </w:divBdr>
                                                                    </w:div>
                                                                    <w:div w:id="476800679">
                                                                      <w:marLeft w:val="0"/>
                                                                      <w:marRight w:val="0"/>
                                                                      <w:marTop w:val="0"/>
                                                                      <w:marBottom w:val="0"/>
                                                                      <w:divBdr>
                                                                        <w:top w:val="none" w:sz="0" w:space="0" w:color="auto"/>
                                                                        <w:left w:val="none" w:sz="0" w:space="0" w:color="auto"/>
                                                                        <w:bottom w:val="none" w:sz="0" w:space="0" w:color="auto"/>
                                                                        <w:right w:val="none" w:sz="0" w:space="0" w:color="auto"/>
                                                                      </w:divBdr>
                                                                    </w:div>
                                                                    <w:div w:id="490678929">
                                                                      <w:marLeft w:val="0"/>
                                                                      <w:marRight w:val="0"/>
                                                                      <w:marTop w:val="0"/>
                                                                      <w:marBottom w:val="0"/>
                                                                      <w:divBdr>
                                                                        <w:top w:val="none" w:sz="0" w:space="0" w:color="auto"/>
                                                                        <w:left w:val="none" w:sz="0" w:space="0" w:color="auto"/>
                                                                        <w:bottom w:val="none" w:sz="0" w:space="0" w:color="auto"/>
                                                                        <w:right w:val="none" w:sz="0" w:space="0" w:color="auto"/>
                                                                      </w:divBdr>
                                                                    </w:div>
                                                                    <w:div w:id="498615966">
                                                                      <w:marLeft w:val="0"/>
                                                                      <w:marRight w:val="0"/>
                                                                      <w:marTop w:val="0"/>
                                                                      <w:marBottom w:val="0"/>
                                                                      <w:divBdr>
                                                                        <w:top w:val="none" w:sz="0" w:space="0" w:color="auto"/>
                                                                        <w:left w:val="none" w:sz="0" w:space="0" w:color="auto"/>
                                                                        <w:bottom w:val="none" w:sz="0" w:space="0" w:color="auto"/>
                                                                        <w:right w:val="none" w:sz="0" w:space="0" w:color="auto"/>
                                                                      </w:divBdr>
                                                                    </w:div>
                                                                    <w:div w:id="523592745">
                                                                      <w:marLeft w:val="0"/>
                                                                      <w:marRight w:val="0"/>
                                                                      <w:marTop w:val="0"/>
                                                                      <w:marBottom w:val="0"/>
                                                                      <w:divBdr>
                                                                        <w:top w:val="none" w:sz="0" w:space="0" w:color="auto"/>
                                                                        <w:left w:val="none" w:sz="0" w:space="0" w:color="auto"/>
                                                                        <w:bottom w:val="none" w:sz="0" w:space="0" w:color="auto"/>
                                                                        <w:right w:val="none" w:sz="0" w:space="0" w:color="auto"/>
                                                                      </w:divBdr>
                                                                    </w:div>
                                                                    <w:div w:id="567610989">
                                                                      <w:marLeft w:val="0"/>
                                                                      <w:marRight w:val="0"/>
                                                                      <w:marTop w:val="0"/>
                                                                      <w:marBottom w:val="0"/>
                                                                      <w:divBdr>
                                                                        <w:top w:val="none" w:sz="0" w:space="0" w:color="auto"/>
                                                                        <w:left w:val="none" w:sz="0" w:space="0" w:color="auto"/>
                                                                        <w:bottom w:val="none" w:sz="0" w:space="0" w:color="auto"/>
                                                                        <w:right w:val="none" w:sz="0" w:space="0" w:color="auto"/>
                                                                      </w:divBdr>
                                                                    </w:div>
                                                                    <w:div w:id="580214364">
                                                                      <w:marLeft w:val="0"/>
                                                                      <w:marRight w:val="0"/>
                                                                      <w:marTop w:val="0"/>
                                                                      <w:marBottom w:val="0"/>
                                                                      <w:divBdr>
                                                                        <w:top w:val="none" w:sz="0" w:space="0" w:color="auto"/>
                                                                        <w:left w:val="none" w:sz="0" w:space="0" w:color="auto"/>
                                                                        <w:bottom w:val="none" w:sz="0" w:space="0" w:color="auto"/>
                                                                        <w:right w:val="none" w:sz="0" w:space="0" w:color="auto"/>
                                                                      </w:divBdr>
                                                                    </w:div>
                                                                    <w:div w:id="586112880">
                                                                      <w:marLeft w:val="0"/>
                                                                      <w:marRight w:val="0"/>
                                                                      <w:marTop w:val="0"/>
                                                                      <w:marBottom w:val="0"/>
                                                                      <w:divBdr>
                                                                        <w:top w:val="none" w:sz="0" w:space="0" w:color="auto"/>
                                                                        <w:left w:val="none" w:sz="0" w:space="0" w:color="auto"/>
                                                                        <w:bottom w:val="none" w:sz="0" w:space="0" w:color="auto"/>
                                                                        <w:right w:val="none" w:sz="0" w:space="0" w:color="auto"/>
                                                                      </w:divBdr>
                                                                    </w:div>
                                                                    <w:div w:id="602299567">
                                                                      <w:marLeft w:val="0"/>
                                                                      <w:marRight w:val="0"/>
                                                                      <w:marTop w:val="0"/>
                                                                      <w:marBottom w:val="0"/>
                                                                      <w:divBdr>
                                                                        <w:top w:val="none" w:sz="0" w:space="0" w:color="auto"/>
                                                                        <w:left w:val="none" w:sz="0" w:space="0" w:color="auto"/>
                                                                        <w:bottom w:val="none" w:sz="0" w:space="0" w:color="auto"/>
                                                                        <w:right w:val="none" w:sz="0" w:space="0" w:color="auto"/>
                                                                      </w:divBdr>
                                                                    </w:div>
                                                                    <w:div w:id="618335668">
                                                                      <w:marLeft w:val="0"/>
                                                                      <w:marRight w:val="0"/>
                                                                      <w:marTop w:val="0"/>
                                                                      <w:marBottom w:val="0"/>
                                                                      <w:divBdr>
                                                                        <w:top w:val="none" w:sz="0" w:space="0" w:color="auto"/>
                                                                        <w:left w:val="none" w:sz="0" w:space="0" w:color="auto"/>
                                                                        <w:bottom w:val="none" w:sz="0" w:space="0" w:color="auto"/>
                                                                        <w:right w:val="none" w:sz="0" w:space="0" w:color="auto"/>
                                                                      </w:divBdr>
                                                                    </w:div>
                                                                    <w:div w:id="639925733">
                                                                      <w:marLeft w:val="0"/>
                                                                      <w:marRight w:val="0"/>
                                                                      <w:marTop w:val="0"/>
                                                                      <w:marBottom w:val="0"/>
                                                                      <w:divBdr>
                                                                        <w:top w:val="none" w:sz="0" w:space="0" w:color="auto"/>
                                                                        <w:left w:val="none" w:sz="0" w:space="0" w:color="auto"/>
                                                                        <w:bottom w:val="none" w:sz="0" w:space="0" w:color="auto"/>
                                                                        <w:right w:val="none" w:sz="0" w:space="0" w:color="auto"/>
                                                                      </w:divBdr>
                                                                    </w:div>
                                                                    <w:div w:id="644236811">
                                                                      <w:marLeft w:val="0"/>
                                                                      <w:marRight w:val="0"/>
                                                                      <w:marTop w:val="0"/>
                                                                      <w:marBottom w:val="0"/>
                                                                      <w:divBdr>
                                                                        <w:top w:val="none" w:sz="0" w:space="0" w:color="auto"/>
                                                                        <w:left w:val="none" w:sz="0" w:space="0" w:color="auto"/>
                                                                        <w:bottom w:val="none" w:sz="0" w:space="0" w:color="auto"/>
                                                                        <w:right w:val="none" w:sz="0" w:space="0" w:color="auto"/>
                                                                      </w:divBdr>
                                                                    </w:div>
                                                                    <w:div w:id="649676696">
                                                                      <w:marLeft w:val="0"/>
                                                                      <w:marRight w:val="0"/>
                                                                      <w:marTop w:val="0"/>
                                                                      <w:marBottom w:val="0"/>
                                                                      <w:divBdr>
                                                                        <w:top w:val="none" w:sz="0" w:space="0" w:color="auto"/>
                                                                        <w:left w:val="none" w:sz="0" w:space="0" w:color="auto"/>
                                                                        <w:bottom w:val="none" w:sz="0" w:space="0" w:color="auto"/>
                                                                        <w:right w:val="none" w:sz="0" w:space="0" w:color="auto"/>
                                                                      </w:divBdr>
                                                                    </w:div>
                                                                    <w:div w:id="664168616">
                                                                      <w:marLeft w:val="0"/>
                                                                      <w:marRight w:val="0"/>
                                                                      <w:marTop w:val="0"/>
                                                                      <w:marBottom w:val="0"/>
                                                                      <w:divBdr>
                                                                        <w:top w:val="none" w:sz="0" w:space="0" w:color="auto"/>
                                                                        <w:left w:val="none" w:sz="0" w:space="0" w:color="auto"/>
                                                                        <w:bottom w:val="none" w:sz="0" w:space="0" w:color="auto"/>
                                                                        <w:right w:val="none" w:sz="0" w:space="0" w:color="auto"/>
                                                                      </w:divBdr>
                                                                    </w:div>
                                                                    <w:div w:id="833880554">
                                                                      <w:marLeft w:val="0"/>
                                                                      <w:marRight w:val="0"/>
                                                                      <w:marTop w:val="0"/>
                                                                      <w:marBottom w:val="0"/>
                                                                      <w:divBdr>
                                                                        <w:top w:val="none" w:sz="0" w:space="0" w:color="auto"/>
                                                                        <w:left w:val="none" w:sz="0" w:space="0" w:color="auto"/>
                                                                        <w:bottom w:val="none" w:sz="0" w:space="0" w:color="auto"/>
                                                                        <w:right w:val="none" w:sz="0" w:space="0" w:color="auto"/>
                                                                      </w:divBdr>
                                                                    </w:div>
                                                                    <w:div w:id="923958923">
                                                                      <w:marLeft w:val="0"/>
                                                                      <w:marRight w:val="0"/>
                                                                      <w:marTop w:val="0"/>
                                                                      <w:marBottom w:val="0"/>
                                                                      <w:divBdr>
                                                                        <w:top w:val="none" w:sz="0" w:space="0" w:color="auto"/>
                                                                        <w:left w:val="none" w:sz="0" w:space="0" w:color="auto"/>
                                                                        <w:bottom w:val="none" w:sz="0" w:space="0" w:color="auto"/>
                                                                        <w:right w:val="none" w:sz="0" w:space="0" w:color="auto"/>
                                                                      </w:divBdr>
                                                                    </w:div>
                                                                    <w:div w:id="930160635">
                                                                      <w:marLeft w:val="0"/>
                                                                      <w:marRight w:val="0"/>
                                                                      <w:marTop w:val="0"/>
                                                                      <w:marBottom w:val="0"/>
                                                                      <w:divBdr>
                                                                        <w:top w:val="none" w:sz="0" w:space="0" w:color="auto"/>
                                                                        <w:left w:val="none" w:sz="0" w:space="0" w:color="auto"/>
                                                                        <w:bottom w:val="none" w:sz="0" w:space="0" w:color="auto"/>
                                                                        <w:right w:val="none" w:sz="0" w:space="0" w:color="auto"/>
                                                                      </w:divBdr>
                                                                    </w:div>
                                                                    <w:div w:id="952513352">
                                                                      <w:marLeft w:val="0"/>
                                                                      <w:marRight w:val="0"/>
                                                                      <w:marTop w:val="0"/>
                                                                      <w:marBottom w:val="0"/>
                                                                      <w:divBdr>
                                                                        <w:top w:val="none" w:sz="0" w:space="0" w:color="auto"/>
                                                                        <w:left w:val="none" w:sz="0" w:space="0" w:color="auto"/>
                                                                        <w:bottom w:val="none" w:sz="0" w:space="0" w:color="auto"/>
                                                                        <w:right w:val="none" w:sz="0" w:space="0" w:color="auto"/>
                                                                      </w:divBdr>
                                                                    </w:div>
                                                                    <w:div w:id="953442338">
                                                                      <w:marLeft w:val="0"/>
                                                                      <w:marRight w:val="0"/>
                                                                      <w:marTop w:val="0"/>
                                                                      <w:marBottom w:val="0"/>
                                                                      <w:divBdr>
                                                                        <w:top w:val="none" w:sz="0" w:space="0" w:color="auto"/>
                                                                        <w:left w:val="none" w:sz="0" w:space="0" w:color="auto"/>
                                                                        <w:bottom w:val="none" w:sz="0" w:space="0" w:color="auto"/>
                                                                        <w:right w:val="none" w:sz="0" w:space="0" w:color="auto"/>
                                                                      </w:divBdr>
                                                                    </w:div>
                                                                    <w:div w:id="979648414">
                                                                      <w:marLeft w:val="0"/>
                                                                      <w:marRight w:val="0"/>
                                                                      <w:marTop w:val="0"/>
                                                                      <w:marBottom w:val="0"/>
                                                                      <w:divBdr>
                                                                        <w:top w:val="none" w:sz="0" w:space="0" w:color="auto"/>
                                                                        <w:left w:val="none" w:sz="0" w:space="0" w:color="auto"/>
                                                                        <w:bottom w:val="none" w:sz="0" w:space="0" w:color="auto"/>
                                                                        <w:right w:val="none" w:sz="0" w:space="0" w:color="auto"/>
                                                                      </w:divBdr>
                                                                    </w:div>
                                                                    <w:div w:id="988637407">
                                                                      <w:marLeft w:val="0"/>
                                                                      <w:marRight w:val="0"/>
                                                                      <w:marTop w:val="0"/>
                                                                      <w:marBottom w:val="0"/>
                                                                      <w:divBdr>
                                                                        <w:top w:val="none" w:sz="0" w:space="0" w:color="auto"/>
                                                                        <w:left w:val="none" w:sz="0" w:space="0" w:color="auto"/>
                                                                        <w:bottom w:val="none" w:sz="0" w:space="0" w:color="auto"/>
                                                                        <w:right w:val="none" w:sz="0" w:space="0" w:color="auto"/>
                                                                      </w:divBdr>
                                                                    </w:div>
                                                                    <w:div w:id="990645317">
                                                                      <w:marLeft w:val="0"/>
                                                                      <w:marRight w:val="0"/>
                                                                      <w:marTop w:val="0"/>
                                                                      <w:marBottom w:val="0"/>
                                                                      <w:divBdr>
                                                                        <w:top w:val="none" w:sz="0" w:space="0" w:color="auto"/>
                                                                        <w:left w:val="none" w:sz="0" w:space="0" w:color="auto"/>
                                                                        <w:bottom w:val="none" w:sz="0" w:space="0" w:color="auto"/>
                                                                        <w:right w:val="none" w:sz="0" w:space="0" w:color="auto"/>
                                                                      </w:divBdr>
                                                                    </w:div>
                                                                    <w:div w:id="1031688353">
                                                                      <w:marLeft w:val="0"/>
                                                                      <w:marRight w:val="0"/>
                                                                      <w:marTop w:val="0"/>
                                                                      <w:marBottom w:val="0"/>
                                                                      <w:divBdr>
                                                                        <w:top w:val="none" w:sz="0" w:space="0" w:color="auto"/>
                                                                        <w:left w:val="none" w:sz="0" w:space="0" w:color="auto"/>
                                                                        <w:bottom w:val="none" w:sz="0" w:space="0" w:color="auto"/>
                                                                        <w:right w:val="none" w:sz="0" w:space="0" w:color="auto"/>
                                                                      </w:divBdr>
                                                                    </w:div>
                                                                    <w:div w:id="1039933684">
                                                                      <w:marLeft w:val="0"/>
                                                                      <w:marRight w:val="0"/>
                                                                      <w:marTop w:val="0"/>
                                                                      <w:marBottom w:val="0"/>
                                                                      <w:divBdr>
                                                                        <w:top w:val="none" w:sz="0" w:space="0" w:color="auto"/>
                                                                        <w:left w:val="none" w:sz="0" w:space="0" w:color="auto"/>
                                                                        <w:bottom w:val="none" w:sz="0" w:space="0" w:color="auto"/>
                                                                        <w:right w:val="none" w:sz="0" w:space="0" w:color="auto"/>
                                                                      </w:divBdr>
                                                                    </w:div>
                                                                    <w:div w:id="1043561266">
                                                                      <w:marLeft w:val="0"/>
                                                                      <w:marRight w:val="0"/>
                                                                      <w:marTop w:val="0"/>
                                                                      <w:marBottom w:val="0"/>
                                                                      <w:divBdr>
                                                                        <w:top w:val="none" w:sz="0" w:space="0" w:color="auto"/>
                                                                        <w:left w:val="none" w:sz="0" w:space="0" w:color="auto"/>
                                                                        <w:bottom w:val="none" w:sz="0" w:space="0" w:color="auto"/>
                                                                        <w:right w:val="none" w:sz="0" w:space="0" w:color="auto"/>
                                                                      </w:divBdr>
                                                                    </w:div>
                                                                    <w:div w:id="1046759678">
                                                                      <w:marLeft w:val="0"/>
                                                                      <w:marRight w:val="0"/>
                                                                      <w:marTop w:val="0"/>
                                                                      <w:marBottom w:val="0"/>
                                                                      <w:divBdr>
                                                                        <w:top w:val="none" w:sz="0" w:space="0" w:color="auto"/>
                                                                        <w:left w:val="none" w:sz="0" w:space="0" w:color="auto"/>
                                                                        <w:bottom w:val="none" w:sz="0" w:space="0" w:color="auto"/>
                                                                        <w:right w:val="none" w:sz="0" w:space="0" w:color="auto"/>
                                                                      </w:divBdr>
                                                                      <w:divsChild>
                                                                        <w:div w:id="34933303">
                                                                          <w:marLeft w:val="0"/>
                                                                          <w:marRight w:val="0"/>
                                                                          <w:marTop w:val="0"/>
                                                                          <w:marBottom w:val="0"/>
                                                                          <w:divBdr>
                                                                            <w:top w:val="none" w:sz="0" w:space="0" w:color="auto"/>
                                                                            <w:left w:val="none" w:sz="0" w:space="0" w:color="auto"/>
                                                                            <w:bottom w:val="none" w:sz="0" w:space="0" w:color="auto"/>
                                                                            <w:right w:val="none" w:sz="0" w:space="0" w:color="auto"/>
                                                                          </w:divBdr>
                                                                        </w:div>
                                                                        <w:div w:id="50621645">
                                                                          <w:marLeft w:val="0"/>
                                                                          <w:marRight w:val="0"/>
                                                                          <w:marTop w:val="0"/>
                                                                          <w:marBottom w:val="0"/>
                                                                          <w:divBdr>
                                                                            <w:top w:val="none" w:sz="0" w:space="0" w:color="auto"/>
                                                                            <w:left w:val="none" w:sz="0" w:space="0" w:color="auto"/>
                                                                            <w:bottom w:val="none" w:sz="0" w:space="0" w:color="auto"/>
                                                                            <w:right w:val="none" w:sz="0" w:space="0" w:color="auto"/>
                                                                          </w:divBdr>
                                                                        </w:div>
                                                                        <w:div w:id="54671937">
                                                                          <w:marLeft w:val="0"/>
                                                                          <w:marRight w:val="0"/>
                                                                          <w:marTop w:val="0"/>
                                                                          <w:marBottom w:val="0"/>
                                                                          <w:divBdr>
                                                                            <w:top w:val="none" w:sz="0" w:space="0" w:color="auto"/>
                                                                            <w:left w:val="none" w:sz="0" w:space="0" w:color="auto"/>
                                                                            <w:bottom w:val="none" w:sz="0" w:space="0" w:color="auto"/>
                                                                            <w:right w:val="none" w:sz="0" w:space="0" w:color="auto"/>
                                                                          </w:divBdr>
                                                                        </w:div>
                                                                        <w:div w:id="85541263">
                                                                          <w:marLeft w:val="0"/>
                                                                          <w:marRight w:val="0"/>
                                                                          <w:marTop w:val="0"/>
                                                                          <w:marBottom w:val="0"/>
                                                                          <w:divBdr>
                                                                            <w:top w:val="none" w:sz="0" w:space="0" w:color="auto"/>
                                                                            <w:left w:val="none" w:sz="0" w:space="0" w:color="auto"/>
                                                                            <w:bottom w:val="none" w:sz="0" w:space="0" w:color="auto"/>
                                                                            <w:right w:val="none" w:sz="0" w:space="0" w:color="auto"/>
                                                                          </w:divBdr>
                                                                        </w:div>
                                                                        <w:div w:id="92555645">
                                                                          <w:marLeft w:val="0"/>
                                                                          <w:marRight w:val="0"/>
                                                                          <w:marTop w:val="0"/>
                                                                          <w:marBottom w:val="0"/>
                                                                          <w:divBdr>
                                                                            <w:top w:val="none" w:sz="0" w:space="0" w:color="auto"/>
                                                                            <w:left w:val="none" w:sz="0" w:space="0" w:color="auto"/>
                                                                            <w:bottom w:val="none" w:sz="0" w:space="0" w:color="auto"/>
                                                                            <w:right w:val="none" w:sz="0" w:space="0" w:color="auto"/>
                                                                          </w:divBdr>
                                                                        </w:div>
                                                                        <w:div w:id="131800596">
                                                                          <w:marLeft w:val="0"/>
                                                                          <w:marRight w:val="0"/>
                                                                          <w:marTop w:val="0"/>
                                                                          <w:marBottom w:val="0"/>
                                                                          <w:divBdr>
                                                                            <w:top w:val="none" w:sz="0" w:space="0" w:color="auto"/>
                                                                            <w:left w:val="none" w:sz="0" w:space="0" w:color="auto"/>
                                                                            <w:bottom w:val="none" w:sz="0" w:space="0" w:color="auto"/>
                                                                            <w:right w:val="none" w:sz="0" w:space="0" w:color="auto"/>
                                                                          </w:divBdr>
                                                                        </w:div>
                                                                        <w:div w:id="132067612">
                                                                          <w:marLeft w:val="0"/>
                                                                          <w:marRight w:val="0"/>
                                                                          <w:marTop w:val="0"/>
                                                                          <w:marBottom w:val="0"/>
                                                                          <w:divBdr>
                                                                            <w:top w:val="none" w:sz="0" w:space="0" w:color="auto"/>
                                                                            <w:left w:val="none" w:sz="0" w:space="0" w:color="auto"/>
                                                                            <w:bottom w:val="none" w:sz="0" w:space="0" w:color="auto"/>
                                                                            <w:right w:val="none" w:sz="0" w:space="0" w:color="auto"/>
                                                                          </w:divBdr>
                                                                        </w:div>
                                                                        <w:div w:id="162625164">
                                                                          <w:marLeft w:val="0"/>
                                                                          <w:marRight w:val="0"/>
                                                                          <w:marTop w:val="0"/>
                                                                          <w:marBottom w:val="0"/>
                                                                          <w:divBdr>
                                                                            <w:top w:val="none" w:sz="0" w:space="0" w:color="auto"/>
                                                                            <w:left w:val="none" w:sz="0" w:space="0" w:color="auto"/>
                                                                            <w:bottom w:val="none" w:sz="0" w:space="0" w:color="auto"/>
                                                                            <w:right w:val="none" w:sz="0" w:space="0" w:color="auto"/>
                                                                          </w:divBdr>
                                                                        </w:div>
                                                                        <w:div w:id="183713322">
                                                                          <w:marLeft w:val="0"/>
                                                                          <w:marRight w:val="0"/>
                                                                          <w:marTop w:val="0"/>
                                                                          <w:marBottom w:val="0"/>
                                                                          <w:divBdr>
                                                                            <w:top w:val="none" w:sz="0" w:space="0" w:color="auto"/>
                                                                            <w:left w:val="none" w:sz="0" w:space="0" w:color="auto"/>
                                                                            <w:bottom w:val="none" w:sz="0" w:space="0" w:color="auto"/>
                                                                            <w:right w:val="none" w:sz="0" w:space="0" w:color="auto"/>
                                                                          </w:divBdr>
                                                                        </w:div>
                                                                        <w:div w:id="233857553">
                                                                          <w:marLeft w:val="0"/>
                                                                          <w:marRight w:val="0"/>
                                                                          <w:marTop w:val="0"/>
                                                                          <w:marBottom w:val="0"/>
                                                                          <w:divBdr>
                                                                            <w:top w:val="none" w:sz="0" w:space="0" w:color="auto"/>
                                                                            <w:left w:val="none" w:sz="0" w:space="0" w:color="auto"/>
                                                                            <w:bottom w:val="none" w:sz="0" w:space="0" w:color="auto"/>
                                                                            <w:right w:val="none" w:sz="0" w:space="0" w:color="auto"/>
                                                                          </w:divBdr>
                                                                        </w:div>
                                                                        <w:div w:id="299041486">
                                                                          <w:marLeft w:val="0"/>
                                                                          <w:marRight w:val="0"/>
                                                                          <w:marTop w:val="0"/>
                                                                          <w:marBottom w:val="0"/>
                                                                          <w:divBdr>
                                                                            <w:top w:val="none" w:sz="0" w:space="0" w:color="auto"/>
                                                                            <w:left w:val="none" w:sz="0" w:space="0" w:color="auto"/>
                                                                            <w:bottom w:val="none" w:sz="0" w:space="0" w:color="auto"/>
                                                                            <w:right w:val="none" w:sz="0" w:space="0" w:color="auto"/>
                                                                          </w:divBdr>
                                                                        </w:div>
                                                                        <w:div w:id="322464835">
                                                                          <w:marLeft w:val="0"/>
                                                                          <w:marRight w:val="0"/>
                                                                          <w:marTop w:val="0"/>
                                                                          <w:marBottom w:val="0"/>
                                                                          <w:divBdr>
                                                                            <w:top w:val="none" w:sz="0" w:space="0" w:color="auto"/>
                                                                            <w:left w:val="none" w:sz="0" w:space="0" w:color="auto"/>
                                                                            <w:bottom w:val="none" w:sz="0" w:space="0" w:color="auto"/>
                                                                            <w:right w:val="none" w:sz="0" w:space="0" w:color="auto"/>
                                                                          </w:divBdr>
                                                                        </w:div>
                                                                        <w:div w:id="333459400">
                                                                          <w:marLeft w:val="0"/>
                                                                          <w:marRight w:val="0"/>
                                                                          <w:marTop w:val="0"/>
                                                                          <w:marBottom w:val="0"/>
                                                                          <w:divBdr>
                                                                            <w:top w:val="none" w:sz="0" w:space="0" w:color="auto"/>
                                                                            <w:left w:val="none" w:sz="0" w:space="0" w:color="auto"/>
                                                                            <w:bottom w:val="none" w:sz="0" w:space="0" w:color="auto"/>
                                                                            <w:right w:val="none" w:sz="0" w:space="0" w:color="auto"/>
                                                                          </w:divBdr>
                                                                        </w:div>
                                                                        <w:div w:id="336738337">
                                                                          <w:marLeft w:val="0"/>
                                                                          <w:marRight w:val="0"/>
                                                                          <w:marTop w:val="0"/>
                                                                          <w:marBottom w:val="0"/>
                                                                          <w:divBdr>
                                                                            <w:top w:val="none" w:sz="0" w:space="0" w:color="auto"/>
                                                                            <w:left w:val="none" w:sz="0" w:space="0" w:color="auto"/>
                                                                            <w:bottom w:val="none" w:sz="0" w:space="0" w:color="auto"/>
                                                                            <w:right w:val="none" w:sz="0" w:space="0" w:color="auto"/>
                                                                          </w:divBdr>
                                                                        </w:div>
                                                                        <w:div w:id="347342041">
                                                                          <w:marLeft w:val="0"/>
                                                                          <w:marRight w:val="0"/>
                                                                          <w:marTop w:val="0"/>
                                                                          <w:marBottom w:val="0"/>
                                                                          <w:divBdr>
                                                                            <w:top w:val="none" w:sz="0" w:space="0" w:color="auto"/>
                                                                            <w:left w:val="none" w:sz="0" w:space="0" w:color="auto"/>
                                                                            <w:bottom w:val="none" w:sz="0" w:space="0" w:color="auto"/>
                                                                            <w:right w:val="none" w:sz="0" w:space="0" w:color="auto"/>
                                                                          </w:divBdr>
                                                                        </w:div>
                                                                        <w:div w:id="373309514">
                                                                          <w:marLeft w:val="0"/>
                                                                          <w:marRight w:val="0"/>
                                                                          <w:marTop w:val="0"/>
                                                                          <w:marBottom w:val="0"/>
                                                                          <w:divBdr>
                                                                            <w:top w:val="none" w:sz="0" w:space="0" w:color="auto"/>
                                                                            <w:left w:val="none" w:sz="0" w:space="0" w:color="auto"/>
                                                                            <w:bottom w:val="none" w:sz="0" w:space="0" w:color="auto"/>
                                                                            <w:right w:val="none" w:sz="0" w:space="0" w:color="auto"/>
                                                                          </w:divBdr>
                                                                        </w:div>
                                                                        <w:div w:id="382142025">
                                                                          <w:marLeft w:val="0"/>
                                                                          <w:marRight w:val="0"/>
                                                                          <w:marTop w:val="0"/>
                                                                          <w:marBottom w:val="0"/>
                                                                          <w:divBdr>
                                                                            <w:top w:val="none" w:sz="0" w:space="0" w:color="auto"/>
                                                                            <w:left w:val="none" w:sz="0" w:space="0" w:color="auto"/>
                                                                            <w:bottom w:val="none" w:sz="0" w:space="0" w:color="auto"/>
                                                                            <w:right w:val="none" w:sz="0" w:space="0" w:color="auto"/>
                                                                          </w:divBdr>
                                                                        </w:div>
                                                                        <w:div w:id="387605460">
                                                                          <w:marLeft w:val="0"/>
                                                                          <w:marRight w:val="0"/>
                                                                          <w:marTop w:val="0"/>
                                                                          <w:marBottom w:val="0"/>
                                                                          <w:divBdr>
                                                                            <w:top w:val="none" w:sz="0" w:space="0" w:color="auto"/>
                                                                            <w:left w:val="none" w:sz="0" w:space="0" w:color="auto"/>
                                                                            <w:bottom w:val="none" w:sz="0" w:space="0" w:color="auto"/>
                                                                            <w:right w:val="none" w:sz="0" w:space="0" w:color="auto"/>
                                                                          </w:divBdr>
                                                                        </w:div>
                                                                        <w:div w:id="406267401">
                                                                          <w:marLeft w:val="0"/>
                                                                          <w:marRight w:val="0"/>
                                                                          <w:marTop w:val="0"/>
                                                                          <w:marBottom w:val="0"/>
                                                                          <w:divBdr>
                                                                            <w:top w:val="none" w:sz="0" w:space="0" w:color="auto"/>
                                                                            <w:left w:val="none" w:sz="0" w:space="0" w:color="auto"/>
                                                                            <w:bottom w:val="none" w:sz="0" w:space="0" w:color="auto"/>
                                                                            <w:right w:val="none" w:sz="0" w:space="0" w:color="auto"/>
                                                                          </w:divBdr>
                                                                        </w:div>
                                                                        <w:div w:id="460198064">
                                                                          <w:marLeft w:val="0"/>
                                                                          <w:marRight w:val="0"/>
                                                                          <w:marTop w:val="0"/>
                                                                          <w:marBottom w:val="0"/>
                                                                          <w:divBdr>
                                                                            <w:top w:val="none" w:sz="0" w:space="0" w:color="auto"/>
                                                                            <w:left w:val="none" w:sz="0" w:space="0" w:color="auto"/>
                                                                            <w:bottom w:val="none" w:sz="0" w:space="0" w:color="auto"/>
                                                                            <w:right w:val="none" w:sz="0" w:space="0" w:color="auto"/>
                                                                          </w:divBdr>
                                                                        </w:div>
                                                                        <w:div w:id="525364020">
                                                                          <w:marLeft w:val="0"/>
                                                                          <w:marRight w:val="0"/>
                                                                          <w:marTop w:val="0"/>
                                                                          <w:marBottom w:val="0"/>
                                                                          <w:divBdr>
                                                                            <w:top w:val="none" w:sz="0" w:space="0" w:color="auto"/>
                                                                            <w:left w:val="none" w:sz="0" w:space="0" w:color="auto"/>
                                                                            <w:bottom w:val="none" w:sz="0" w:space="0" w:color="auto"/>
                                                                            <w:right w:val="none" w:sz="0" w:space="0" w:color="auto"/>
                                                                          </w:divBdr>
                                                                        </w:div>
                                                                        <w:div w:id="540213842">
                                                                          <w:marLeft w:val="0"/>
                                                                          <w:marRight w:val="0"/>
                                                                          <w:marTop w:val="0"/>
                                                                          <w:marBottom w:val="0"/>
                                                                          <w:divBdr>
                                                                            <w:top w:val="none" w:sz="0" w:space="0" w:color="auto"/>
                                                                            <w:left w:val="none" w:sz="0" w:space="0" w:color="auto"/>
                                                                            <w:bottom w:val="none" w:sz="0" w:space="0" w:color="auto"/>
                                                                            <w:right w:val="none" w:sz="0" w:space="0" w:color="auto"/>
                                                                          </w:divBdr>
                                                                        </w:div>
                                                                        <w:div w:id="549918827">
                                                                          <w:marLeft w:val="0"/>
                                                                          <w:marRight w:val="0"/>
                                                                          <w:marTop w:val="0"/>
                                                                          <w:marBottom w:val="0"/>
                                                                          <w:divBdr>
                                                                            <w:top w:val="none" w:sz="0" w:space="0" w:color="auto"/>
                                                                            <w:left w:val="none" w:sz="0" w:space="0" w:color="auto"/>
                                                                            <w:bottom w:val="none" w:sz="0" w:space="0" w:color="auto"/>
                                                                            <w:right w:val="none" w:sz="0" w:space="0" w:color="auto"/>
                                                                          </w:divBdr>
                                                                        </w:div>
                                                                        <w:div w:id="640578267">
                                                                          <w:marLeft w:val="0"/>
                                                                          <w:marRight w:val="0"/>
                                                                          <w:marTop w:val="0"/>
                                                                          <w:marBottom w:val="0"/>
                                                                          <w:divBdr>
                                                                            <w:top w:val="none" w:sz="0" w:space="0" w:color="auto"/>
                                                                            <w:left w:val="none" w:sz="0" w:space="0" w:color="auto"/>
                                                                            <w:bottom w:val="none" w:sz="0" w:space="0" w:color="auto"/>
                                                                            <w:right w:val="none" w:sz="0" w:space="0" w:color="auto"/>
                                                                          </w:divBdr>
                                                                        </w:div>
                                                                        <w:div w:id="644816857">
                                                                          <w:marLeft w:val="0"/>
                                                                          <w:marRight w:val="0"/>
                                                                          <w:marTop w:val="0"/>
                                                                          <w:marBottom w:val="0"/>
                                                                          <w:divBdr>
                                                                            <w:top w:val="none" w:sz="0" w:space="0" w:color="auto"/>
                                                                            <w:left w:val="none" w:sz="0" w:space="0" w:color="auto"/>
                                                                            <w:bottom w:val="none" w:sz="0" w:space="0" w:color="auto"/>
                                                                            <w:right w:val="none" w:sz="0" w:space="0" w:color="auto"/>
                                                                          </w:divBdr>
                                                                        </w:div>
                                                                        <w:div w:id="654065428">
                                                                          <w:marLeft w:val="0"/>
                                                                          <w:marRight w:val="0"/>
                                                                          <w:marTop w:val="0"/>
                                                                          <w:marBottom w:val="0"/>
                                                                          <w:divBdr>
                                                                            <w:top w:val="none" w:sz="0" w:space="0" w:color="auto"/>
                                                                            <w:left w:val="none" w:sz="0" w:space="0" w:color="auto"/>
                                                                            <w:bottom w:val="none" w:sz="0" w:space="0" w:color="auto"/>
                                                                            <w:right w:val="none" w:sz="0" w:space="0" w:color="auto"/>
                                                                          </w:divBdr>
                                                                        </w:div>
                                                                        <w:div w:id="686440718">
                                                                          <w:marLeft w:val="0"/>
                                                                          <w:marRight w:val="0"/>
                                                                          <w:marTop w:val="0"/>
                                                                          <w:marBottom w:val="0"/>
                                                                          <w:divBdr>
                                                                            <w:top w:val="none" w:sz="0" w:space="0" w:color="auto"/>
                                                                            <w:left w:val="none" w:sz="0" w:space="0" w:color="auto"/>
                                                                            <w:bottom w:val="none" w:sz="0" w:space="0" w:color="auto"/>
                                                                            <w:right w:val="none" w:sz="0" w:space="0" w:color="auto"/>
                                                                          </w:divBdr>
                                                                        </w:div>
                                                                        <w:div w:id="700974411">
                                                                          <w:marLeft w:val="0"/>
                                                                          <w:marRight w:val="0"/>
                                                                          <w:marTop w:val="0"/>
                                                                          <w:marBottom w:val="0"/>
                                                                          <w:divBdr>
                                                                            <w:top w:val="none" w:sz="0" w:space="0" w:color="auto"/>
                                                                            <w:left w:val="none" w:sz="0" w:space="0" w:color="auto"/>
                                                                            <w:bottom w:val="none" w:sz="0" w:space="0" w:color="auto"/>
                                                                            <w:right w:val="none" w:sz="0" w:space="0" w:color="auto"/>
                                                                          </w:divBdr>
                                                                        </w:div>
                                                                        <w:div w:id="703364129">
                                                                          <w:marLeft w:val="0"/>
                                                                          <w:marRight w:val="0"/>
                                                                          <w:marTop w:val="0"/>
                                                                          <w:marBottom w:val="0"/>
                                                                          <w:divBdr>
                                                                            <w:top w:val="none" w:sz="0" w:space="0" w:color="auto"/>
                                                                            <w:left w:val="none" w:sz="0" w:space="0" w:color="auto"/>
                                                                            <w:bottom w:val="none" w:sz="0" w:space="0" w:color="auto"/>
                                                                            <w:right w:val="none" w:sz="0" w:space="0" w:color="auto"/>
                                                                          </w:divBdr>
                                                                        </w:div>
                                                                        <w:div w:id="731581550">
                                                                          <w:marLeft w:val="0"/>
                                                                          <w:marRight w:val="0"/>
                                                                          <w:marTop w:val="0"/>
                                                                          <w:marBottom w:val="0"/>
                                                                          <w:divBdr>
                                                                            <w:top w:val="none" w:sz="0" w:space="0" w:color="auto"/>
                                                                            <w:left w:val="none" w:sz="0" w:space="0" w:color="auto"/>
                                                                            <w:bottom w:val="none" w:sz="0" w:space="0" w:color="auto"/>
                                                                            <w:right w:val="none" w:sz="0" w:space="0" w:color="auto"/>
                                                                          </w:divBdr>
                                                                        </w:div>
                                                                        <w:div w:id="757676371">
                                                                          <w:marLeft w:val="0"/>
                                                                          <w:marRight w:val="0"/>
                                                                          <w:marTop w:val="0"/>
                                                                          <w:marBottom w:val="0"/>
                                                                          <w:divBdr>
                                                                            <w:top w:val="none" w:sz="0" w:space="0" w:color="auto"/>
                                                                            <w:left w:val="none" w:sz="0" w:space="0" w:color="auto"/>
                                                                            <w:bottom w:val="none" w:sz="0" w:space="0" w:color="auto"/>
                                                                            <w:right w:val="none" w:sz="0" w:space="0" w:color="auto"/>
                                                                          </w:divBdr>
                                                                        </w:div>
                                                                        <w:div w:id="830373336">
                                                                          <w:marLeft w:val="0"/>
                                                                          <w:marRight w:val="0"/>
                                                                          <w:marTop w:val="0"/>
                                                                          <w:marBottom w:val="0"/>
                                                                          <w:divBdr>
                                                                            <w:top w:val="none" w:sz="0" w:space="0" w:color="auto"/>
                                                                            <w:left w:val="none" w:sz="0" w:space="0" w:color="auto"/>
                                                                            <w:bottom w:val="none" w:sz="0" w:space="0" w:color="auto"/>
                                                                            <w:right w:val="none" w:sz="0" w:space="0" w:color="auto"/>
                                                                          </w:divBdr>
                                                                        </w:div>
                                                                        <w:div w:id="859204574">
                                                                          <w:marLeft w:val="0"/>
                                                                          <w:marRight w:val="0"/>
                                                                          <w:marTop w:val="0"/>
                                                                          <w:marBottom w:val="0"/>
                                                                          <w:divBdr>
                                                                            <w:top w:val="none" w:sz="0" w:space="0" w:color="auto"/>
                                                                            <w:left w:val="none" w:sz="0" w:space="0" w:color="auto"/>
                                                                            <w:bottom w:val="none" w:sz="0" w:space="0" w:color="auto"/>
                                                                            <w:right w:val="none" w:sz="0" w:space="0" w:color="auto"/>
                                                                          </w:divBdr>
                                                                        </w:div>
                                                                        <w:div w:id="942149006">
                                                                          <w:marLeft w:val="0"/>
                                                                          <w:marRight w:val="0"/>
                                                                          <w:marTop w:val="0"/>
                                                                          <w:marBottom w:val="0"/>
                                                                          <w:divBdr>
                                                                            <w:top w:val="none" w:sz="0" w:space="0" w:color="auto"/>
                                                                            <w:left w:val="none" w:sz="0" w:space="0" w:color="auto"/>
                                                                            <w:bottom w:val="none" w:sz="0" w:space="0" w:color="auto"/>
                                                                            <w:right w:val="none" w:sz="0" w:space="0" w:color="auto"/>
                                                                          </w:divBdr>
                                                                        </w:div>
                                                                        <w:div w:id="947735043">
                                                                          <w:marLeft w:val="0"/>
                                                                          <w:marRight w:val="0"/>
                                                                          <w:marTop w:val="0"/>
                                                                          <w:marBottom w:val="0"/>
                                                                          <w:divBdr>
                                                                            <w:top w:val="none" w:sz="0" w:space="0" w:color="auto"/>
                                                                            <w:left w:val="none" w:sz="0" w:space="0" w:color="auto"/>
                                                                            <w:bottom w:val="none" w:sz="0" w:space="0" w:color="auto"/>
                                                                            <w:right w:val="none" w:sz="0" w:space="0" w:color="auto"/>
                                                                          </w:divBdr>
                                                                        </w:div>
                                                                        <w:div w:id="960572063">
                                                                          <w:marLeft w:val="0"/>
                                                                          <w:marRight w:val="0"/>
                                                                          <w:marTop w:val="0"/>
                                                                          <w:marBottom w:val="0"/>
                                                                          <w:divBdr>
                                                                            <w:top w:val="none" w:sz="0" w:space="0" w:color="auto"/>
                                                                            <w:left w:val="none" w:sz="0" w:space="0" w:color="auto"/>
                                                                            <w:bottom w:val="none" w:sz="0" w:space="0" w:color="auto"/>
                                                                            <w:right w:val="none" w:sz="0" w:space="0" w:color="auto"/>
                                                                          </w:divBdr>
                                                                        </w:div>
                                                                        <w:div w:id="986394764">
                                                                          <w:marLeft w:val="0"/>
                                                                          <w:marRight w:val="0"/>
                                                                          <w:marTop w:val="0"/>
                                                                          <w:marBottom w:val="0"/>
                                                                          <w:divBdr>
                                                                            <w:top w:val="none" w:sz="0" w:space="0" w:color="auto"/>
                                                                            <w:left w:val="none" w:sz="0" w:space="0" w:color="auto"/>
                                                                            <w:bottom w:val="none" w:sz="0" w:space="0" w:color="auto"/>
                                                                            <w:right w:val="none" w:sz="0" w:space="0" w:color="auto"/>
                                                                          </w:divBdr>
                                                                        </w:div>
                                                                        <w:div w:id="987394321">
                                                                          <w:marLeft w:val="0"/>
                                                                          <w:marRight w:val="0"/>
                                                                          <w:marTop w:val="0"/>
                                                                          <w:marBottom w:val="0"/>
                                                                          <w:divBdr>
                                                                            <w:top w:val="none" w:sz="0" w:space="0" w:color="auto"/>
                                                                            <w:left w:val="none" w:sz="0" w:space="0" w:color="auto"/>
                                                                            <w:bottom w:val="none" w:sz="0" w:space="0" w:color="auto"/>
                                                                            <w:right w:val="none" w:sz="0" w:space="0" w:color="auto"/>
                                                                          </w:divBdr>
                                                                        </w:div>
                                                                        <w:div w:id="995500548">
                                                                          <w:marLeft w:val="0"/>
                                                                          <w:marRight w:val="0"/>
                                                                          <w:marTop w:val="0"/>
                                                                          <w:marBottom w:val="0"/>
                                                                          <w:divBdr>
                                                                            <w:top w:val="none" w:sz="0" w:space="0" w:color="auto"/>
                                                                            <w:left w:val="none" w:sz="0" w:space="0" w:color="auto"/>
                                                                            <w:bottom w:val="none" w:sz="0" w:space="0" w:color="auto"/>
                                                                            <w:right w:val="none" w:sz="0" w:space="0" w:color="auto"/>
                                                                          </w:divBdr>
                                                                        </w:div>
                                                                        <w:div w:id="1036853453">
                                                                          <w:marLeft w:val="0"/>
                                                                          <w:marRight w:val="0"/>
                                                                          <w:marTop w:val="0"/>
                                                                          <w:marBottom w:val="0"/>
                                                                          <w:divBdr>
                                                                            <w:top w:val="none" w:sz="0" w:space="0" w:color="auto"/>
                                                                            <w:left w:val="none" w:sz="0" w:space="0" w:color="auto"/>
                                                                            <w:bottom w:val="none" w:sz="0" w:space="0" w:color="auto"/>
                                                                            <w:right w:val="none" w:sz="0" w:space="0" w:color="auto"/>
                                                                          </w:divBdr>
                                                                        </w:div>
                                                                        <w:div w:id="1102189715">
                                                                          <w:marLeft w:val="0"/>
                                                                          <w:marRight w:val="0"/>
                                                                          <w:marTop w:val="0"/>
                                                                          <w:marBottom w:val="0"/>
                                                                          <w:divBdr>
                                                                            <w:top w:val="none" w:sz="0" w:space="0" w:color="auto"/>
                                                                            <w:left w:val="none" w:sz="0" w:space="0" w:color="auto"/>
                                                                            <w:bottom w:val="none" w:sz="0" w:space="0" w:color="auto"/>
                                                                            <w:right w:val="none" w:sz="0" w:space="0" w:color="auto"/>
                                                                          </w:divBdr>
                                                                        </w:div>
                                                                        <w:div w:id="1118180570">
                                                                          <w:marLeft w:val="0"/>
                                                                          <w:marRight w:val="0"/>
                                                                          <w:marTop w:val="0"/>
                                                                          <w:marBottom w:val="0"/>
                                                                          <w:divBdr>
                                                                            <w:top w:val="none" w:sz="0" w:space="0" w:color="auto"/>
                                                                            <w:left w:val="none" w:sz="0" w:space="0" w:color="auto"/>
                                                                            <w:bottom w:val="none" w:sz="0" w:space="0" w:color="auto"/>
                                                                            <w:right w:val="none" w:sz="0" w:space="0" w:color="auto"/>
                                                                          </w:divBdr>
                                                                        </w:div>
                                                                        <w:div w:id="1144392799">
                                                                          <w:marLeft w:val="0"/>
                                                                          <w:marRight w:val="0"/>
                                                                          <w:marTop w:val="0"/>
                                                                          <w:marBottom w:val="0"/>
                                                                          <w:divBdr>
                                                                            <w:top w:val="none" w:sz="0" w:space="0" w:color="auto"/>
                                                                            <w:left w:val="none" w:sz="0" w:space="0" w:color="auto"/>
                                                                            <w:bottom w:val="none" w:sz="0" w:space="0" w:color="auto"/>
                                                                            <w:right w:val="none" w:sz="0" w:space="0" w:color="auto"/>
                                                                          </w:divBdr>
                                                                        </w:div>
                                                                        <w:div w:id="1176075222">
                                                                          <w:marLeft w:val="0"/>
                                                                          <w:marRight w:val="0"/>
                                                                          <w:marTop w:val="0"/>
                                                                          <w:marBottom w:val="0"/>
                                                                          <w:divBdr>
                                                                            <w:top w:val="none" w:sz="0" w:space="0" w:color="auto"/>
                                                                            <w:left w:val="none" w:sz="0" w:space="0" w:color="auto"/>
                                                                            <w:bottom w:val="none" w:sz="0" w:space="0" w:color="auto"/>
                                                                            <w:right w:val="none" w:sz="0" w:space="0" w:color="auto"/>
                                                                          </w:divBdr>
                                                                        </w:div>
                                                                        <w:div w:id="1179466822">
                                                                          <w:marLeft w:val="0"/>
                                                                          <w:marRight w:val="0"/>
                                                                          <w:marTop w:val="0"/>
                                                                          <w:marBottom w:val="0"/>
                                                                          <w:divBdr>
                                                                            <w:top w:val="none" w:sz="0" w:space="0" w:color="auto"/>
                                                                            <w:left w:val="none" w:sz="0" w:space="0" w:color="auto"/>
                                                                            <w:bottom w:val="none" w:sz="0" w:space="0" w:color="auto"/>
                                                                            <w:right w:val="none" w:sz="0" w:space="0" w:color="auto"/>
                                                                          </w:divBdr>
                                                                        </w:div>
                                                                        <w:div w:id="1183056205">
                                                                          <w:marLeft w:val="0"/>
                                                                          <w:marRight w:val="0"/>
                                                                          <w:marTop w:val="0"/>
                                                                          <w:marBottom w:val="0"/>
                                                                          <w:divBdr>
                                                                            <w:top w:val="none" w:sz="0" w:space="0" w:color="auto"/>
                                                                            <w:left w:val="none" w:sz="0" w:space="0" w:color="auto"/>
                                                                            <w:bottom w:val="none" w:sz="0" w:space="0" w:color="auto"/>
                                                                            <w:right w:val="none" w:sz="0" w:space="0" w:color="auto"/>
                                                                          </w:divBdr>
                                                                        </w:div>
                                                                        <w:div w:id="1221289737">
                                                                          <w:marLeft w:val="0"/>
                                                                          <w:marRight w:val="0"/>
                                                                          <w:marTop w:val="0"/>
                                                                          <w:marBottom w:val="0"/>
                                                                          <w:divBdr>
                                                                            <w:top w:val="none" w:sz="0" w:space="0" w:color="auto"/>
                                                                            <w:left w:val="none" w:sz="0" w:space="0" w:color="auto"/>
                                                                            <w:bottom w:val="none" w:sz="0" w:space="0" w:color="auto"/>
                                                                            <w:right w:val="none" w:sz="0" w:space="0" w:color="auto"/>
                                                                          </w:divBdr>
                                                                        </w:div>
                                                                        <w:div w:id="1267495640">
                                                                          <w:marLeft w:val="0"/>
                                                                          <w:marRight w:val="0"/>
                                                                          <w:marTop w:val="0"/>
                                                                          <w:marBottom w:val="0"/>
                                                                          <w:divBdr>
                                                                            <w:top w:val="none" w:sz="0" w:space="0" w:color="auto"/>
                                                                            <w:left w:val="none" w:sz="0" w:space="0" w:color="auto"/>
                                                                            <w:bottom w:val="none" w:sz="0" w:space="0" w:color="auto"/>
                                                                            <w:right w:val="none" w:sz="0" w:space="0" w:color="auto"/>
                                                                          </w:divBdr>
                                                                        </w:div>
                                                                        <w:div w:id="1272930413">
                                                                          <w:marLeft w:val="0"/>
                                                                          <w:marRight w:val="0"/>
                                                                          <w:marTop w:val="0"/>
                                                                          <w:marBottom w:val="0"/>
                                                                          <w:divBdr>
                                                                            <w:top w:val="none" w:sz="0" w:space="0" w:color="auto"/>
                                                                            <w:left w:val="none" w:sz="0" w:space="0" w:color="auto"/>
                                                                            <w:bottom w:val="none" w:sz="0" w:space="0" w:color="auto"/>
                                                                            <w:right w:val="none" w:sz="0" w:space="0" w:color="auto"/>
                                                                          </w:divBdr>
                                                                        </w:div>
                                                                        <w:div w:id="1287662205">
                                                                          <w:marLeft w:val="0"/>
                                                                          <w:marRight w:val="0"/>
                                                                          <w:marTop w:val="0"/>
                                                                          <w:marBottom w:val="0"/>
                                                                          <w:divBdr>
                                                                            <w:top w:val="none" w:sz="0" w:space="0" w:color="auto"/>
                                                                            <w:left w:val="none" w:sz="0" w:space="0" w:color="auto"/>
                                                                            <w:bottom w:val="none" w:sz="0" w:space="0" w:color="auto"/>
                                                                            <w:right w:val="none" w:sz="0" w:space="0" w:color="auto"/>
                                                                          </w:divBdr>
                                                                        </w:div>
                                                                        <w:div w:id="1330867193">
                                                                          <w:marLeft w:val="0"/>
                                                                          <w:marRight w:val="0"/>
                                                                          <w:marTop w:val="0"/>
                                                                          <w:marBottom w:val="0"/>
                                                                          <w:divBdr>
                                                                            <w:top w:val="none" w:sz="0" w:space="0" w:color="auto"/>
                                                                            <w:left w:val="none" w:sz="0" w:space="0" w:color="auto"/>
                                                                            <w:bottom w:val="none" w:sz="0" w:space="0" w:color="auto"/>
                                                                            <w:right w:val="none" w:sz="0" w:space="0" w:color="auto"/>
                                                                          </w:divBdr>
                                                                        </w:div>
                                                                        <w:div w:id="1333295504">
                                                                          <w:marLeft w:val="0"/>
                                                                          <w:marRight w:val="0"/>
                                                                          <w:marTop w:val="0"/>
                                                                          <w:marBottom w:val="0"/>
                                                                          <w:divBdr>
                                                                            <w:top w:val="none" w:sz="0" w:space="0" w:color="auto"/>
                                                                            <w:left w:val="none" w:sz="0" w:space="0" w:color="auto"/>
                                                                            <w:bottom w:val="none" w:sz="0" w:space="0" w:color="auto"/>
                                                                            <w:right w:val="none" w:sz="0" w:space="0" w:color="auto"/>
                                                                          </w:divBdr>
                                                                        </w:div>
                                                                        <w:div w:id="1351835210">
                                                                          <w:marLeft w:val="0"/>
                                                                          <w:marRight w:val="0"/>
                                                                          <w:marTop w:val="0"/>
                                                                          <w:marBottom w:val="0"/>
                                                                          <w:divBdr>
                                                                            <w:top w:val="none" w:sz="0" w:space="0" w:color="auto"/>
                                                                            <w:left w:val="none" w:sz="0" w:space="0" w:color="auto"/>
                                                                            <w:bottom w:val="none" w:sz="0" w:space="0" w:color="auto"/>
                                                                            <w:right w:val="none" w:sz="0" w:space="0" w:color="auto"/>
                                                                          </w:divBdr>
                                                                        </w:div>
                                                                        <w:div w:id="1427380466">
                                                                          <w:marLeft w:val="0"/>
                                                                          <w:marRight w:val="0"/>
                                                                          <w:marTop w:val="0"/>
                                                                          <w:marBottom w:val="0"/>
                                                                          <w:divBdr>
                                                                            <w:top w:val="none" w:sz="0" w:space="0" w:color="auto"/>
                                                                            <w:left w:val="none" w:sz="0" w:space="0" w:color="auto"/>
                                                                            <w:bottom w:val="none" w:sz="0" w:space="0" w:color="auto"/>
                                                                            <w:right w:val="none" w:sz="0" w:space="0" w:color="auto"/>
                                                                          </w:divBdr>
                                                                        </w:div>
                                                                        <w:div w:id="1438016581">
                                                                          <w:marLeft w:val="0"/>
                                                                          <w:marRight w:val="0"/>
                                                                          <w:marTop w:val="0"/>
                                                                          <w:marBottom w:val="0"/>
                                                                          <w:divBdr>
                                                                            <w:top w:val="none" w:sz="0" w:space="0" w:color="auto"/>
                                                                            <w:left w:val="none" w:sz="0" w:space="0" w:color="auto"/>
                                                                            <w:bottom w:val="none" w:sz="0" w:space="0" w:color="auto"/>
                                                                            <w:right w:val="none" w:sz="0" w:space="0" w:color="auto"/>
                                                                          </w:divBdr>
                                                                        </w:div>
                                                                        <w:div w:id="1521970265">
                                                                          <w:marLeft w:val="0"/>
                                                                          <w:marRight w:val="0"/>
                                                                          <w:marTop w:val="0"/>
                                                                          <w:marBottom w:val="0"/>
                                                                          <w:divBdr>
                                                                            <w:top w:val="none" w:sz="0" w:space="0" w:color="auto"/>
                                                                            <w:left w:val="none" w:sz="0" w:space="0" w:color="auto"/>
                                                                            <w:bottom w:val="none" w:sz="0" w:space="0" w:color="auto"/>
                                                                            <w:right w:val="none" w:sz="0" w:space="0" w:color="auto"/>
                                                                          </w:divBdr>
                                                                        </w:div>
                                                                        <w:div w:id="1526676292">
                                                                          <w:marLeft w:val="0"/>
                                                                          <w:marRight w:val="0"/>
                                                                          <w:marTop w:val="0"/>
                                                                          <w:marBottom w:val="0"/>
                                                                          <w:divBdr>
                                                                            <w:top w:val="none" w:sz="0" w:space="0" w:color="auto"/>
                                                                            <w:left w:val="none" w:sz="0" w:space="0" w:color="auto"/>
                                                                            <w:bottom w:val="none" w:sz="0" w:space="0" w:color="auto"/>
                                                                            <w:right w:val="none" w:sz="0" w:space="0" w:color="auto"/>
                                                                          </w:divBdr>
                                                                        </w:div>
                                                                        <w:div w:id="1545678632">
                                                                          <w:marLeft w:val="0"/>
                                                                          <w:marRight w:val="0"/>
                                                                          <w:marTop w:val="0"/>
                                                                          <w:marBottom w:val="0"/>
                                                                          <w:divBdr>
                                                                            <w:top w:val="none" w:sz="0" w:space="0" w:color="auto"/>
                                                                            <w:left w:val="none" w:sz="0" w:space="0" w:color="auto"/>
                                                                            <w:bottom w:val="none" w:sz="0" w:space="0" w:color="auto"/>
                                                                            <w:right w:val="none" w:sz="0" w:space="0" w:color="auto"/>
                                                                          </w:divBdr>
                                                                        </w:div>
                                                                        <w:div w:id="1546412068">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81329705">
                                                                          <w:marLeft w:val="0"/>
                                                                          <w:marRight w:val="0"/>
                                                                          <w:marTop w:val="0"/>
                                                                          <w:marBottom w:val="0"/>
                                                                          <w:divBdr>
                                                                            <w:top w:val="none" w:sz="0" w:space="0" w:color="auto"/>
                                                                            <w:left w:val="none" w:sz="0" w:space="0" w:color="auto"/>
                                                                            <w:bottom w:val="none" w:sz="0" w:space="0" w:color="auto"/>
                                                                            <w:right w:val="none" w:sz="0" w:space="0" w:color="auto"/>
                                                                          </w:divBdr>
                                                                        </w:div>
                                                                        <w:div w:id="1601258926">
                                                                          <w:marLeft w:val="0"/>
                                                                          <w:marRight w:val="0"/>
                                                                          <w:marTop w:val="0"/>
                                                                          <w:marBottom w:val="0"/>
                                                                          <w:divBdr>
                                                                            <w:top w:val="none" w:sz="0" w:space="0" w:color="auto"/>
                                                                            <w:left w:val="none" w:sz="0" w:space="0" w:color="auto"/>
                                                                            <w:bottom w:val="none" w:sz="0" w:space="0" w:color="auto"/>
                                                                            <w:right w:val="none" w:sz="0" w:space="0" w:color="auto"/>
                                                                          </w:divBdr>
                                                                        </w:div>
                                                                        <w:div w:id="1629701009">
                                                                          <w:marLeft w:val="0"/>
                                                                          <w:marRight w:val="0"/>
                                                                          <w:marTop w:val="0"/>
                                                                          <w:marBottom w:val="0"/>
                                                                          <w:divBdr>
                                                                            <w:top w:val="none" w:sz="0" w:space="0" w:color="auto"/>
                                                                            <w:left w:val="none" w:sz="0" w:space="0" w:color="auto"/>
                                                                            <w:bottom w:val="none" w:sz="0" w:space="0" w:color="auto"/>
                                                                            <w:right w:val="none" w:sz="0" w:space="0" w:color="auto"/>
                                                                          </w:divBdr>
                                                                        </w:div>
                                                                        <w:div w:id="1655983139">
                                                                          <w:marLeft w:val="0"/>
                                                                          <w:marRight w:val="0"/>
                                                                          <w:marTop w:val="0"/>
                                                                          <w:marBottom w:val="0"/>
                                                                          <w:divBdr>
                                                                            <w:top w:val="none" w:sz="0" w:space="0" w:color="auto"/>
                                                                            <w:left w:val="none" w:sz="0" w:space="0" w:color="auto"/>
                                                                            <w:bottom w:val="none" w:sz="0" w:space="0" w:color="auto"/>
                                                                            <w:right w:val="none" w:sz="0" w:space="0" w:color="auto"/>
                                                                          </w:divBdr>
                                                                        </w:div>
                                                                        <w:div w:id="1700887979">
                                                                          <w:marLeft w:val="0"/>
                                                                          <w:marRight w:val="0"/>
                                                                          <w:marTop w:val="0"/>
                                                                          <w:marBottom w:val="0"/>
                                                                          <w:divBdr>
                                                                            <w:top w:val="none" w:sz="0" w:space="0" w:color="auto"/>
                                                                            <w:left w:val="none" w:sz="0" w:space="0" w:color="auto"/>
                                                                            <w:bottom w:val="none" w:sz="0" w:space="0" w:color="auto"/>
                                                                            <w:right w:val="none" w:sz="0" w:space="0" w:color="auto"/>
                                                                          </w:divBdr>
                                                                        </w:div>
                                                                        <w:div w:id="1705520532">
                                                                          <w:marLeft w:val="0"/>
                                                                          <w:marRight w:val="0"/>
                                                                          <w:marTop w:val="0"/>
                                                                          <w:marBottom w:val="0"/>
                                                                          <w:divBdr>
                                                                            <w:top w:val="none" w:sz="0" w:space="0" w:color="auto"/>
                                                                            <w:left w:val="none" w:sz="0" w:space="0" w:color="auto"/>
                                                                            <w:bottom w:val="none" w:sz="0" w:space="0" w:color="auto"/>
                                                                            <w:right w:val="none" w:sz="0" w:space="0" w:color="auto"/>
                                                                          </w:divBdr>
                                                                        </w:div>
                                                                        <w:div w:id="1705867627">
                                                                          <w:marLeft w:val="0"/>
                                                                          <w:marRight w:val="0"/>
                                                                          <w:marTop w:val="0"/>
                                                                          <w:marBottom w:val="0"/>
                                                                          <w:divBdr>
                                                                            <w:top w:val="none" w:sz="0" w:space="0" w:color="auto"/>
                                                                            <w:left w:val="none" w:sz="0" w:space="0" w:color="auto"/>
                                                                            <w:bottom w:val="none" w:sz="0" w:space="0" w:color="auto"/>
                                                                            <w:right w:val="none" w:sz="0" w:space="0" w:color="auto"/>
                                                                          </w:divBdr>
                                                                        </w:div>
                                                                        <w:div w:id="1713840789">
                                                                          <w:marLeft w:val="0"/>
                                                                          <w:marRight w:val="0"/>
                                                                          <w:marTop w:val="0"/>
                                                                          <w:marBottom w:val="0"/>
                                                                          <w:divBdr>
                                                                            <w:top w:val="none" w:sz="0" w:space="0" w:color="auto"/>
                                                                            <w:left w:val="none" w:sz="0" w:space="0" w:color="auto"/>
                                                                            <w:bottom w:val="none" w:sz="0" w:space="0" w:color="auto"/>
                                                                            <w:right w:val="none" w:sz="0" w:space="0" w:color="auto"/>
                                                                          </w:divBdr>
                                                                        </w:div>
                                                                        <w:div w:id="1735540549">
                                                                          <w:marLeft w:val="0"/>
                                                                          <w:marRight w:val="0"/>
                                                                          <w:marTop w:val="0"/>
                                                                          <w:marBottom w:val="0"/>
                                                                          <w:divBdr>
                                                                            <w:top w:val="none" w:sz="0" w:space="0" w:color="auto"/>
                                                                            <w:left w:val="none" w:sz="0" w:space="0" w:color="auto"/>
                                                                            <w:bottom w:val="none" w:sz="0" w:space="0" w:color="auto"/>
                                                                            <w:right w:val="none" w:sz="0" w:space="0" w:color="auto"/>
                                                                          </w:divBdr>
                                                                        </w:div>
                                                                        <w:div w:id="1738549635">
                                                                          <w:marLeft w:val="0"/>
                                                                          <w:marRight w:val="0"/>
                                                                          <w:marTop w:val="0"/>
                                                                          <w:marBottom w:val="0"/>
                                                                          <w:divBdr>
                                                                            <w:top w:val="none" w:sz="0" w:space="0" w:color="auto"/>
                                                                            <w:left w:val="none" w:sz="0" w:space="0" w:color="auto"/>
                                                                            <w:bottom w:val="none" w:sz="0" w:space="0" w:color="auto"/>
                                                                            <w:right w:val="none" w:sz="0" w:space="0" w:color="auto"/>
                                                                          </w:divBdr>
                                                                        </w:div>
                                                                        <w:div w:id="1771777774">
                                                                          <w:marLeft w:val="0"/>
                                                                          <w:marRight w:val="0"/>
                                                                          <w:marTop w:val="0"/>
                                                                          <w:marBottom w:val="0"/>
                                                                          <w:divBdr>
                                                                            <w:top w:val="none" w:sz="0" w:space="0" w:color="auto"/>
                                                                            <w:left w:val="none" w:sz="0" w:space="0" w:color="auto"/>
                                                                            <w:bottom w:val="none" w:sz="0" w:space="0" w:color="auto"/>
                                                                            <w:right w:val="none" w:sz="0" w:space="0" w:color="auto"/>
                                                                          </w:divBdr>
                                                                        </w:div>
                                                                        <w:div w:id="1790541462">
                                                                          <w:marLeft w:val="0"/>
                                                                          <w:marRight w:val="0"/>
                                                                          <w:marTop w:val="0"/>
                                                                          <w:marBottom w:val="0"/>
                                                                          <w:divBdr>
                                                                            <w:top w:val="none" w:sz="0" w:space="0" w:color="auto"/>
                                                                            <w:left w:val="none" w:sz="0" w:space="0" w:color="auto"/>
                                                                            <w:bottom w:val="none" w:sz="0" w:space="0" w:color="auto"/>
                                                                            <w:right w:val="none" w:sz="0" w:space="0" w:color="auto"/>
                                                                          </w:divBdr>
                                                                        </w:div>
                                                                        <w:div w:id="1791122350">
                                                                          <w:marLeft w:val="0"/>
                                                                          <w:marRight w:val="0"/>
                                                                          <w:marTop w:val="0"/>
                                                                          <w:marBottom w:val="0"/>
                                                                          <w:divBdr>
                                                                            <w:top w:val="none" w:sz="0" w:space="0" w:color="auto"/>
                                                                            <w:left w:val="none" w:sz="0" w:space="0" w:color="auto"/>
                                                                            <w:bottom w:val="none" w:sz="0" w:space="0" w:color="auto"/>
                                                                            <w:right w:val="none" w:sz="0" w:space="0" w:color="auto"/>
                                                                          </w:divBdr>
                                                                        </w:div>
                                                                        <w:div w:id="1796369734">
                                                                          <w:marLeft w:val="0"/>
                                                                          <w:marRight w:val="0"/>
                                                                          <w:marTop w:val="0"/>
                                                                          <w:marBottom w:val="0"/>
                                                                          <w:divBdr>
                                                                            <w:top w:val="none" w:sz="0" w:space="0" w:color="auto"/>
                                                                            <w:left w:val="none" w:sz="0" w:space="0" w:color="auto"/>
                                                                            <w:bottom w:val="none" w:sz="0" w:space="0" w:color="auto"/>
                                                                            <w:right w:val="none" w:sz="0" w:space="0" w:color="auto"/>
                                                                          </w:divBdr>
                                                                        </w:div>
                                                                        <w:div w:id="1909416315">
                                                                          <w:marLeft w:val="0"/>
                                                                          <w:marRight w:val="0"/>
                                                                          <w:marTop w:val="0"/>
                                                                          <w:marBottom w:val="0"/>
                                                                          <w:divBdr>
                                                                            <w:top w:val="none" w:sz="0" w:space="0" w:color="auto"/>
                                                                            <w:left w:val="none" w:sz="0" w:space="0" w:color="auto"/>
                                                                            <w:bottom w:val="none" w:sz="0" w:space="0" w:color="auto"/>
                                                                            <w:right w:val="none" w:sz="0" w:space="0" w:color="auto"/>
                                                                          </w:divBdr>
                                                                        </w:div>
                                                                        <w:div w:id="1923486923">
                                                                          <w:marLeft w:val="0"/>
                                                                          <w:marRight w:val="0"/>
                                                                          <w:marTop w:val="0"/>
                                                                          <w:marBottom w:val="0"/>
                                                                          <w:divBdr>
                                                                            <w:top w:val="none" w:sz="0" w:space="0" w:color="auto"/>
                                                                            <w:left w:val="none" w:sz="0" w:space="0" w:color="auto"/>
                                                                            <w:bottom w:val="none" w:sz="0" w:space="0" w:color="auto"/>
                                                                            <w:right w:val="none" w:sz="0" w:space="0" w:color="auto"/>
                                                                          </w:divBdr>
                                                                        </w:div>
                                                                        <w:div w:id="1927687208">
                                                                          <w:marLeft w:val="0"/>
                                                                          <w:marRight w:val="0"/>
                                                                          <w:marTop w:val="0"/>
                                                                          <w:marBottom w:val="0"/>
                                                                          <w:divBdr>
                                                                            <w:top w:val="none" w:sz="0" w:space="0" w:color="auto"/>
                                                                            <w:left w:val="none" w:sz="0" w:space="0" w:color="auto"/>
                                                                            <w:bottom w:val="none" w:sz="0" w:space="0" w:color="auto"/>
                                                                            <w:right w:val="none" w:sz="0" w:space="0" w:color="auto"/>
                                                                          </w:divBdr>
                                                                        </w:div>
                                                                        <w:div w:id="1957713563">
                                                                          <w:marLeft w:val="0"/>
                                                                          <w:marRight w:val="0"/>
                                                                          <w:marTop w:val="0"/>
                                                                          <w:marBottom w:val="0"/>
                                                                          <w:divBdr>
                                                                            <w:top w:val="none" w:sz="0" w:space="0" w:color="auto"/>
                                                                            <w:left w:val="none" w:sz="0" w:space="0" w:color="auto"/>
                                                                            <w:bottom w:val="none" w:sz="0" w:space="0" w:color="auto"/>
                                                                            <w:right w:val="none" w:sz="0" w:space="0" w:color="auto"/>
                                                                          </w:divBdr>
                                                                        </w:div>
                                                                        <w:div w:id="1957785962">
                                                                          <w:marLeft w:val="0"/>
                                                                          <w:marRight w:val="0"/>
                                                                          <w:marTop w:val="0"/>
                                                                          <w:marBottom w:val="0"/>
                                                                          <w:divBdr>
                                                                            <w:top w:val="none" w:sz="0" w:space="0" w:color="auto"/>
                                                                            <w:left w:val="none" w:sz="0" w:space="0" w:color="auto"/>
                                                                            <w:bottom w:val="none" w:sz="0" w:space="0" w:color="auto"/>
                                                                            <w:right w:val="none" w:sz="0" w:space="0" w:color="auto"/>
                                                                          </w:divBdr>
                                                                        </w:div>
                                                                        <w:div w:id="1967275848">
                                                                          <w:marLeft w:val="0"/>
                                                                          <w:marRight w:val="0"/>
                                                                          <w:marTop w:val="0"/>
                                                                          <w:marBottom w:val="0"/>
                                                                          <w:divBdr>
                                                                            <w:top w:val="none" w:sz="0" w:space="0" w:color="auto"/>
                                                                            <w:left w:val="none" w:sz="0" w:space="0" w:color="auto"/>
                                                                            <w:bottom w:val="none" w:sz="0" w:space="0" w:color="auto"/>
                                                                            <w:right w:val="none" w:sz="0" w:space="0" w:color="auto"/>
                                                                          </w:divBdr>
                                                                        </w:div>
                                                                        <w:div w:id="1976371014">
                                                                          <w:marLeft w:val="0"/>
                                                                          <w:marRight w:val="0"/>
                                                                          <w:marTop w:val="0"/>
                                                                          <w:marBottom w:val="0"/>
                                                                          <w:divBdr>
                                                                            <w:top w:val="none" w:sz="0" w:space="0" w:color="auto"/>
                                                                            <w:left w:val="none" w:sz="0" w:space="0" w:color="auto"/>
                                                                            <w:bottom w:val="none" w:sz="0" w:space="0" w:color="auto"/>
                                                                            <w:right w:val="none" w:sz="0" w:space="0" w:color="auto"/>
                                                                          </w:divBdr>
                                                                        </w:div>
                                                                        <w:div w:id="1991711222">
                                                                          <w:marLeft w:val="0"/>
                                                                          <w:marRight w:val="0"/>
                                                                          <w:marTop w:val="0"/>
                                                                          <w:marBottom w:val="0"/>
                                                                          <w:divBdr>
                                                                            <w:top w:val="none" w:sz="0" w:space="0" w:color="auto"/>
                                                                            <w:left w:val="none" w:sz="0" w:space="0" w:color="auto"/>
                                                                            <w:bottom w:val="none" w:sz="0" w:space="0" w:color="auto"/>
                                                                            <w:right w:val="none" w:sz="0" w:space="0" w:color="auto"/>
                                                                          </w:divBdr>
                                                                        </w:div>
                                                                        <w:div w:id="1997807001">
                                                                          <w:marLeft w:val="0"/>
                                                                          <w:marRight w:val="0"/>
                                                                          <w:marTop w:val="0"/>
                                                                          <w:marBottom w:val="0"/>
                                                                          <w:divBdr>
                                                                            <w:top w:val="none" w:sz="0" w:space="0" w:color="auto"/>
                                                                            <w:left w:val="none" w:sz="0" w:space="0" w:color="auto"/>
                                                                            <w:bottom w:val="none" w:sz="0" w:space="0" w:color="auto"/>
                                                                            <w:right w:val="none" w:sz="0" w:space="0" w:color="auto"/>
                                                                          </w:divBdr>
                                                                        </w:div>
                                                                        <w:div w:id="2012364311">
                                                                          <w:marLeft w:val="0"/>
                                                                          <w:marRight w:val="0"/>
                                                                          <w:marTop w:val="0"/>
                                                                          <w:marBottom w:val="0"/>
                                                                          <w:divBdr>
                                                                            <w:top w:val="none" w:sz="0" w:space="0" w:color="auto"/>
                                                                            <w:left w:val="none" w:sz="0" w:space="0" w:color="auto"/>
                                                                            <w:bottom w:val="none" w:sz="0" w:space="0" w:color="auto"/>
                                                                            <w:right w:val="none" w:sz="0" w:space="0" w:color="auto"/>
                                                                          </w:divBdr>
                                                                        </w:div>
                                                                        <w:div w:id="2029063035">
                                                                          <w:marLeft w:val="0"/>
                                                                          <w:marRight w:val="0"/>
                                                                          <w:marTop w:val="0"/>
                                                                          <w:marBottom w:val="0"/>
                                                                          <w:divBdr>
                                                                            <w:top w:val="none" w:sz="0" w:space="0" w:color="auto"/>
                                                                            <w:left w:val="none" w:sz="0" w:space="0" w:color="auto"/>
                                                                            <w:bottom w:val="none" w:sz="0" w:space="0" w:color="auto"/>
                                                                            <w:right w:val="none" w:sz="0" w:space="0" w:color="auto"/>
                                                                          </w:divBdr>
                                                                        </w:div>
                                                                        <w:div w:id="2046564987">
                                                                          <w:marLeft w:val="0"/>
                                                                          <w:marRight w:val="0"/>
                                                                          <w:marTop w:val="0"/>
                                                                          <w:marBottom w:val="0"/>
                                                                          <w:divBdr>
                                                                            <w:top w:val="none" w:sz="0" w:space="0" w:color="auto"/>
                                                                            <w:left w:val="none" w:sz="0" w:space="0" w:color="auto"/>
                                                                            <w:bottom w:val="none" w:sz="0" w:space="0" w:color="auto"/>
                                                                            <w:right w:val="none" w:sz="0" w:space="0" w:color="auto"/>
                                                                          </w:divBdr>
                                                                        </w:div>
                                                                        <w:div w:id="2071228837">
                                                                          <w:marLeft w:val="0"/>
                                                                          <w:marRight w:val="0"/>
                                                                          <w:marTop w:val="0"/>
                                                                          <w:marBottom w:val="0"/>
                                                                          <w:divBdr>
                                                                            <w:top w:val="none" w:sz="0" w:space="0" w:color="auto"/>
                                                                            <w:left w:val="none" w:sz="0" w:space="0" w:color="auto"/>
                                                                            <w:bottom w:val="none" w:sz="0" w:space="0" w:color="auto"/>
                                                                            <w:right w:val="none" w:sz="0" w:space="0" w:color="auto"/>
                                                                          </w:divBdr>
                                                                        </w:div>
                                                                        <w:div w:id="2139032092">
                                                                          <w:marLeft w:val="0"/>
                                                                          <w:marRight w:val="0"/>
                                                                          <w:marTop w:val="0"/>
                                                                          <w:marBottom w:val="0"/>
                                                                          <w:divBdr>
                                                                            <w:top w:val="none" w:sz="0" w:space="0" w:color="auto"/>
                                                                            <w:left w:val="none" w:sz="0" w:space="0" w:color="auto"/>
                                                                            <w:bottom w:val="none" w:sz="0" w:space="0" w:color="auto"/>
                                                                            <w:right w:val="none" w:sz="0" w:space="0" w:color="auto"/>
                                                                          </w:divBdr>
                                                                        </w:div>
                                                                      </w:divsChild>
                                                                    </w:div>
                                                                    <w:div w:id="1083408304">
                                                                      <w:marLeft w:val="0"/>
                                                                      <w:marRight w:val="0"/>
                                                                      <w:marTop w:val="0"/>
                                                                      <w:marBottom w:val="0"/>
                                                                      <w:divBdr>
                                                                        <w:top w:val="none" w:sz="0" w:space="0" w:color="auto"/>
                                                                        <w:left w:val="none" w:sz="0" w:space="0" w:color="auto"/>
                                                                        <w:bottom w:val="none" w:sz="0" w:space="0" w:color="auto"/>
                                                                        <w:right w:val="none" w:sz="0" w:space="0" w:color="auto"/>
                                                                      </w:divBdr>
                                                                    </w:div>
                                                                    <w:div w:id="1104954645">
                                                                      <w:marLeft w:val="0"/>
                                                                      <w:marRight w:val="0"/>
                                                                      <w:marTop w:val="0"/>
                                                                      <w:marBottom w:val="0"/>
                                                                      <w:divBdr>
                                                                        <w:top w:val="none" w:sz="0" w:space="0" w:color="auto"/>
                                                                        <w:left w:val="none" w:sz="0" w:space="0" w:color="auto"/>
                                                                        <w:bottom w:val="none" w:sz="0" w:space="0" w:color="auto"/>
                                                                        <w:right w:val="none" w:sz="0" w:space="0" w:color="auto"/>
                                                                      </w:divBdr>
                                                                    </w:div>
                                                                    <w:div w:id="1118183009">
                                                                      <w:marLeft w:val="0"/>
                                                                      <w:marRight w:val="0"/>
                                                                      <w:marTop w:val="0"/>
                                                                      <w:marBottom w:val="0"/>
                                                                      <w:divBdr>
                                                                        <w:top w:val="none" w:sz="0" w:space="0" w:color="auto"/>
                                                                        <w:left w:val="none" w:sz="0" w:space="0" w:color="auto"/>
                                                                        <w:bottom w:val="none" w:sz="0" w:space="0" w:color="auto"/>
                                                                        <w:right w:val="none" w:sz="0" w:space="0" w:color="auto"/>
                                                                      </w:divBdr>
                                                                    </w:div>
                                                                    <w:div w:id="1178927731">
                                                                      <w:marLeft w:val="0"/>
                                                                      <w:marRight w:val="0"/>
                                                                      <w:marTop w:val="0"/>
                                                                      <w:marBottom w:val="0"/>
                                                                      <w:divBdr>
                                                                        <w:top w:val="none" w:sz="0" w:space="0" w:color="auto"/>
                                                                        <w:left w:val="none" w:sz="0" w:space="0" w:color="auto"/>
                                                                        <w:bottom w:val="none" w:sz="0" w:space="0" w:color="auto"/>
                                                                        <w:right w:val="none" w:sz="0" w:space="0" w:color="auto"/>
                                                                      </w:divBdr>
                                                                    </w:div>
                                                                    <w:div w:id="1229917913">
                                                                      <w:marLeft w:val="0"/>
                                                                      <w:marRight w:val="0"/>
                                                                      <w:marTop w:val="0"/>
                                                                      <w:marBottom w:val="0"/>
                                                                      <w:divBdr>
                                                                        <w:top w:val="none" w:sz="0" w:space="0" w:color="auto"/>
                                                                        <w:left w:val="none" w:sz="0" w:space="0" w:color="auto"/>
                                                                        <w:bottom w:val="none" w:sz="0" w:space="0" w:color="auto"/>
                                                                        <w:right w:val="none" w:sz="0" w:space="0" w:color="auto"/>
                                                                      </w:divBdr>
                                                                    </w:div>
                                                                    <w:div w:id="1238859638">
                                                                      <w:marLeft w:val="0"/>
                                                                      <w:marRight w:val="0"/>
                                                                      <w:marTop w:val="0"/>
                                                                      <w:marBottom w:val="0"/>
                                                                      <w:divBdr>
                                                                        <w:top w:val="none" w:sz="0" w:space="0" w:color="auto"/>
                                                                        <w:left w:val="none" w:sz="0" w:space="0" w:color="auto"/>
                                                                        <w:bottom w:val="none" w:sz="0" w:space="0" w:color="auto"/>
                                                                        <w:right w:val="none" w:sz="0" w:space="0" w:color="auto"/>
                                                                      </w:divBdr>
                                                                    </w:div>
                                                                    <w:div w:id="1246769258">
                                                                      <w:marLeft w:val="0"/>
                                                                      <w:marRight w:val="0"/>
                                                                      <w:marTop w:val="0"/>
                                                                      <w:marBottom w:val="0"/>
                                                                      <w:divBdr>
                                                                        <w:top w:val="none" w:sz="0" w:space="0" w:color="auto"/>
                                                                        <w:left w:val="none" w:sz="0" w:space="0" w:color="auto"/>
                                                                        <w:bottom w:val="none" w:sz="0" w:space="0" w:color="auto"/>
                                                                        <w:right w:val="none" w:sz="0" w:space="0" w:color="auto"/>
                                                                      </w:divBdr>
                                                                    </w:div>
                                                                    <w:div w:id="1268806019">
                                                                      <w:marLeft w:val="0"/>
                                                                      <w:marRight w:val="0"/>
                                                                      <w:marTop w:val="0"/>
                                                                      <w:marBottom w:val="0"/>
                                                                      <w:divBdr>
                                                                        <w:top w:val="none" w:sz="0" w:space="0" w:color="auto"/>
                                                                        <w:left w:val="none" w:sz="0" w:space="0" w:color="auto"/>
                                                                        <w:bottom w:val="none" w:sz="0" w:space="0" w:color="auto"/>
                                                                        <w:right w:val="none" w:sz="0" w:space="0" w:color="auto"/>
                                                                      </w:divBdr>
                                                                    </w:div>
                                                                    <w:div w:id="1281646592">
                                                                      <w:marLeft w:val="0"/>
                                                                      <w:marRight w:val="0"/>
                                                                      <w:marTop w:val="0"/>
                                                                      <w:marBottom w:val="0"/>
                                                                      <w:divBdr>
                                                                        <w:top w:val="none" w:sz="0" w:space="0" w:color="auto"/>
                                                                        <w:left w:val="none" w:sz="0" w:space="0" w:color="auto"/>
                                                                        <w:bottom w:val="none" w:sz="0" w:space="0" w:color="auto"/>
                                                                        <w:right w:val="none" w:sz="0" w:space="0" w:color="auto"/>
                                                                      </w:divBdr>
                                                                    </w:div>
                                                                    <w:div w:id="1301956613">
                                                                      <w:marLeft w:val="0"/>
                                                                      <w:marRight w:val="0"/>
                                                                      <w:marTop w:val="0"/>
                                                                      <w:marBottom w:val="0"/>
                                                                      <w:divBdr>
                                                                        <w:top w:val="none" w:sz="0" w:space="0" w:color="auto"/>
                                                                        <w:left w:val="none" w:sz="0" w:space="0" w:color="auto"/>
                                                                        <w:bottom w:val="none" w:sz="0" w:space="0" w:color="auto"/>
                                                                        <w:right w:val="none" w:sz="0" w:space="0" w:color="auto"/>
                                                                      </w:divBdr>
                                                                    </w:div>
                                                                    <w:div w:id="1317147263">
                                                                      <w:marLeft w:val="0"/>
                                                                      <w:marRight w:val="0"/>
                                                                      <w:marTop w:val="0"/>
                                                                      <w:marBottom w:val="0"/>
                                                                      <w:divBdr>
                                                                        <w:top w:val="none" w:sz="0" w:space="0" w:color="auto"/>
                                                                        <w:left w:val="none" w:sz="0" w:space="0" w:color="auto"/>
                                                                        <w:bottom w:val="none" w:sz="0" w:space="0" w:color="auto"/>
                                                                        <w:right w:val="none" w:sz="0" w:space="0" w:color="auto"/>
                                                                      </w:divBdr>
                                                                    </w:div>
                                                                    <w:div w:id="1327704885">
                                                                      <w:marLeft w:val="0"/>
                                                                      <w:marRight w:val="0"/>
                                                                      <w:marTop w:val="0"/>
                                                                      <w:marBottom w:val="0"/>
                                                                      <w:divBdr>
                                                                        <w:top w:val="none" w:sz="0" w:space="0" w:color="auto"/>
                                                                        <w:left w:val="none" w:sz="0" w:space="0" w:color="auto"/>
                                                                        <w:bottom w:val="none" w:sz="0" w:space="0" w:color="auto"/>
                                                                        <w:right w:val="none" w:sz="0" w:space="0" w:color="auto"/>
                                                                      </w:divBdr>
                                                                    </w:div>
                                                                    <w:div w:id="1346128657">
                                                                      <w:marLeft w:val="0"/>
                                                                      <w:marRight w:val="0"/>
                                                                      <w:marTop w:val="0"/>
                                                                      <w:marBottom w:val="0"/>
                                                                      <w:divBdr>
                                                                        <w:top w:val="none" w:sz="0" w:space="0" w:color="auto"/>
                                                                        <w:left w:val="none" w:sz="0" w:space="0" w:color="auto"/>
                                                                        <w:bottom w:val="none" w:sz="0" w:space="0" w:color="auto"/>
                                                                        <w:right w:val="none" w:sz="0" w:space="0" w:color="auto"/>
                                                                      </w:divBdr>
                                                                    </w:div>
                                                                    <w:div w:id="1355809652">
                                                                      <w:marLeft w:val="0"/>
                                                                      <w:marRight w:val="0"/>
                                                                      <w:marTop w:val="0"/>
                                                                      <w:marBottom w:val="0"/>
                                                                      <w:divBdr>
                                                                        <w:top w:val="none" w:sz="0" w:space="0" w:color="auto"/>
                                                                        <w:left w:val="none" w:sz="0" w:space="0" w:color="auto"/>
                                                                        <w:bottom w:val="none" w:sz="0" w:space="0" w:color="auto"/>
                                                                        <w:right w:val="none" w:sz="0" w:space="0" w:color="auto"/>
                                                                      </w:divBdr>
                                                                    </w:div>
                                                                    <w:div w:id="1379890272">
                                                                      <w:marLeft w:val="0"/>
                                                                      <w:marRight w:val="0"/>
                                                                      <w:marTop w:val="0"/>
                                                                      <w:marBottom w:val="0"/>
                                                                      <w:divBdr>
                                                                        <w:top w:val="none" w:sz="0" w:space="0" w:color="auto"/>
                                                                        <w:left w:val="none" w:sz="0" w:space="0" w:color="auto"/>
                                                                        <w:bottom w:val="none" w:sz="0" w:space="0" w:color="auto"/>
                                                                        <w:right w:val="none" w:sz="0" w:space="0" w:color="auto"/>
                                                                      </w:divBdr>
                                                                    </w:div>
                                                                    <w:div w:id="1389762097">
                                                                      <w:marLeft w:val="0"/>
                                                                      <w:marRight w:val="0"/>
                                                                      <w:marTop w:val="0"/>
                                                                      <w:marBottom w:val="0"/>
                                                                      <w:divBdr>
                                                                        <w:top w:val="none" w:sz="0" w:space="0" w:color="auto"/>
                                                                        <w:left w:val="none" w:sz="0" w:space="0" w:color="auto"/>
                                                                        <w:bottom w:val="none" w:sz="0" w:space="0" w:color="auto"/>
                                                                        <w:right w:val="none" w:sz="0" w:space="0" w:color="auto"/>
                                                                      </w:divBdr>
                                                                    </w:div>
                                                                    <w:div w:id="1436359889">
                                                                      <w:marLeft w:val="0"/>
                                                                      <w:marRight w:val="0"/>
                                                                      <w:marTop w:val="0"/>
                                                                      <w:marBottom w:val="0"/>
                                                                      <w:divBdr>
                                                                        <w:top w:val="none" w:sz="0" w:space="0" w:color="auto"/>
                                                                        <w:left w:val="none" w:sz="0" w:space="0" w:color="auto"/>
                                                                        <w:bottom w:val="none" w:sz="0" w:space="0" w:color="auto"/>
                                                                        <w:right w:val="none" w:sz="0" w:space="0" w:color="auto"/>
                                                                      </w:divBdr>
                                                                    </w:div>
                                                                    <w:div w:id="1464425744">
                                                                      <w:marLeft w:val="0"/>
                                                                      <w:marRight w:val="0"/>
                                                                      <w:marTop w:val="0"/>
                                                                      <w:marBottom w:val="0"/>
                                                                      <w:divBdr>
                                                                        <w:top w:val="none" w:sz="0" w:space="0" w:color="auto"/>
                                                                        <w:left w:val="none" w:sz="0" w:space="0" w:color="auto"/>
                                                                        <w:bottom w:val="none" w:sz="0" w:space="0" w:color="auto"/>
                                                                        <w:right w:val="none" w:sz="0" w:space="0" w:color="auto"/>
                                                                      </w:divBdr>
                                                                    </w:div>
                                                                    <w:div w:id="1526167264">
                                                                      <w:marLeft w:val="0"/>
                                                                      <w:marRight w:val="0"/>
                                                                      <w:marTop w:val="0"/>
                                                                      <w:marBottom w:val="0"/>
                                                                      <w:divBdr>
                                                                        <w:top w:val="none" w:sz="0" w:space="0" w:color="auto"/>
                                                                        <w:left w:val="none" w:sz="0" w:space="0" w:color="auto"/>
                                                                        <w:bottom w:val="none" w:sz="0" w:space="0" w:color="auto"/>
                                                                        <w:right w:val="none" w:sz="0" w:space="0" w:color="auto"/>
                                                                      </w:divBdr>
                                                                    </w:div>
                                                                    <w:div w:id="1548880038">
                                                                      <w:marLeft w:val="0"/>
                                                                      <w:marRight w:val="0"/>
                                                                      <w:marTop w:val="0"/>
                                                                      <w:marBottom w:val="0"/>
                                                                      <w:divBdr>
                                                                        <w:top w:val="none" w:sz="0" w:space="0" w:color="auto"/>
                                                                        <w:left w:val="none" w:sz="0" w:space="0" w:color="auto"/>
                                                                        <w:bottom w:val="none" w:sz="0" w:space="0" w:color="auto"/>
                                                                        <w:right w:val="none" w:sz="0" w:space="0" w:color="auto"/>
                                                                      </w:divBdr>
                                                                    </w:div>
                                                                    <w:div w:id="1554610916">
                                                                      <w:marLeft w:val="0"/>
                                                                      <w:marRight w:val="0"/>
                                                                      <w:marTop w:val="0"/>
                                                                      <w:marBottom w:val="0"/>
                                                                      <w:divBdr>
                                                                        <w:top w:val="none" w:sz="0" w:space="0" w:color="auto"/>
                                                                        <w:left w:val="none" w:sz="0" w:space="0" w:color="auto"/>
                                                                        <w:bottom w:val="none" w:sz="0" w:space="0" w:color="auto"/>
                                                                        <w:right w:val="none" w:sz="0" w:space="0" w:color="auto"/>
                                                                      </w:divBdr>
                                                                    </w:div>
                                                                    <w:div w:id="1592814957">
                                                                      <w:marLeft w:val="0"/>
                                                                      <w:marRight w:val="0"/>
                                                                      <w:marTop w:val="0"/>
                                                                      <w:marBottom w:val="0"/>
                                                                      <w:divBdr>
                                                                        <w:top w:val="none" w:sz="0" w:space="0" w:color="auto"/>
                                                                        <w:left w:val="none" w:sz="0" w:space="0" w:color="auto"/>
                                                                        <w:bottom w:val="none" w:sz="0" w:space="0" w:color="auto"/>
                                                                        <w:right w:val="none" w:sz="0" w:space="0" w:color="auto"/>
                                                                      </w:divBdr>
                                                                    </w:div>
                                                                    <w:div w:id="1605117487">
                                                                      <w:marLeft w:val="0"/>
                                                                      <w:marRight w:val="0"/>
                                                                      <w:marTop w:val="0"/>
                                                                      <w:marBottom w:val="0"/>
                                                                      <w:divBdr>
                                                                        <w:top w:val="none" w:sz="0" w:space="0" w:color="auto"/>
                                                                        <w:left w:val="none" w:sz="0" w:space="0" w:color="auto"/>
                                                                        <w:bottom w:val="none" w:sz="0" w:space="0" w:color="auto"/>
                                                                        <w:right w:val="none" w:sz="0" w:space="0" w:color="auto"/>
                                                                      </w:divBdr>
                                                                    </w:div>
                                                                    <w:div w:id="1641232518">
                                                                      <w:marLeft w:val="0"/>
                                                                      <w:marRight w:val="0"/>
                                                                      <w:marTop w:val="0"/>
                                                                      <w:marBottom w:val="0"/>
                                                                      <w:divBdr>
                                                                        <w:top w:val="none" w:sz="0" w:space="0" w:color="auto"/>
                                                                        <w:left w:val="none" w:sz="0" w:space="0" w:color="auto"/>
                                                                        <w:bottom w:val="none" w:sz="0" w:space="0" w:color="auto"/>
                                                                        <w:right w:val="none" w:sz="0" w:space="0" w:color="auto"/>
                                                                      </w:divBdr>
                                                                    </w:div>
                                                                    <w:div w:id="1646741291">
                                                                      <w:marLeft w:val="0"/>
                                                                      <w:marRight w:val="0"/>
                                                                      <w:marTop w:val="0"/>
                                                                      <w:marBottom w:val="0"/>
                                                                      <w:divBdr>
                                                                        <w:top w:val="none" w:sz="0" w:space="0" w:color="auto"/>
                                                                        <w:left w:val="none" w:sz="0" w:space="0" w:color="auto"/>
                                                                        <w:bottom w:val="none" w:sz="0" w:space="0" w:color="auto"/>
                                                                        <w:right w:val="none" w:sz="0" w:space="0" w:color="auto"/>
                                                                      </w:divBdr>
                                                                    </w:div>
                                                                    <w:div w:id="1650745548">
                                                                      <w:marLeft w:val="0"/>
                                                                      <w:marRight w:val="0"/>
                                                                      <w:marTop w:val="0"/>
                                                                      <w:marBottom w:val="0"/>
                                                                      <w:divBdr>
                                                                        <w:top w:val="none" w:sz="0" w:space="0" w:color="auto"/>
                                                                        <w:left w:val="none" w:sz="0" w:space="0" w:color="auto"/>
                                                                        <w:bottom w:val="none" w:sz="0" w:space="0" w:color="auto"/>
                                                                        <w:right w:val="none" w:sz="0" w:space="0" w:color="auto"/>
                                                                      </w:divBdr>
                                                                    </w:div>
                                                                    <w:div w:id="1688367849">
                                                                      <w:marLeft w:val="0"/>
                                                                      <w:marRight w:val="0"/>
                                                                      <w:marTop w:val="0"/>
                                                                      <w:marBottom w:val="0"/>
                                                                      <w:divBdr>
                                                                        <w:top w:val="none" w:sz="0" w:space="0" w:color="auto"/>
                                                                        <w:left w:val="none" w:sz="0" w:space="0" w:color="auto"/>
                                                                        <w:bottom w:val="none" w:sz="0" w:space="0" w:color="auto"/>
                                                                        <w:right w:val="none" w:sz="0" w:space="0" w:color="auto"/>
                                                                      </w:divBdr>
                                                                    </w:div>
                                                                    <w:div w:id="1689211644">
                                                                      <w:marLeft w:val="0"/>
                                                                      <w:marRight w:val="0"/>
                                                                      <w:marTop w:val="0"/>
                                                                      <w:marBottom w:val="0"/>
                                                                      <w:divBdr>
                                                                        <w:top w:val="none" w:sz="0" w:space="0" w:color="auto"/>
                                                                        <w:left w:val="none" w:sz="0" w:space="0" w:color="auto"/>
                                                                        <w:bottom w:val="none" w:sz="0" w:space="0" w:color="auto"/>
                                                                        <w:right w:val="none" w:sz="0" w:space="0" w:color="auto"/>
                                                                      </w:divBdr>
                                                                    </w:div>
                                                                    <w:div w:id="1691298740">
                                                                      <w:marLeft w:val="0"/>
                                                                      <w:marRight w:val="0"/>
                                                                      <w:marTop w:val="0"/>
                                                                      <w:marBottom w:val="0"/>
                                                                      <w:divBdr>
                                                                        <w:top w:val="none" w:sz="0" w:space="0" w:color="auto"/>
                                                                        <w:left w:val="none" w:sz="0" w:space="0" w:color="auto"/>
                                                                        <w:bottom w:val="none" w:sz="0" w:space="0" w:color="auto"/>
                                                                        <w:right w:val="none" w:sz="0" w:space="0" w:color="auto"/>
                                                                      </w:divBdr>
                                                                    </w:div>
                                                                    <w:div w:id="1767965893">
                                                                      <w:marLeft w:val="0"/>
                                                                      <w:marRight w:val="0"/>
                                                                      <w:marTop w:val="0"/>
                                                                      <w:marBottom w:val="0"/>
                                                                      <w:divBdr>
                                                                        <w:top w:val="none" w:sz="0" w:space="0" w:color="auto"/>
                                                                        <w:left w:val="none" w:sz="0" w:space="0" w:color="auto"/>
                                                                        <w:bottom w:val="none" w:sz="0" w:space="0" w:color="auto"/>
                                                                        <w:right w:val="none" w:sz="0" w:space="0" w:color="auto"/>
                                                                      </w:divBdr>
                                                                    </w:div>
                                                                    <w:div w:id="1789860504">
                                                                      <w:marLeft w:val="0"/>
                                                                      <w:marRight w:val="0"/>
                                                                      <w:marTop w:val="0"/>
                                                                      <w:marBottom w:val="0"/>
                                                                      <w:divBdr>
                                                                        <w:top w:val="none" w:sz="0" w:space="0" w:color="auto"/>
                                                                        <w:left w:val="none" w:sz="0" w:space="0" w:color="auto"/>
                                                                        <w:bottom w:val="none" w:sz="0" w:space="0" w:color="auto"/>
                                                                        <w:right w:val="none" w:sz="0" w:space="0" w:color="auto"/>
                                                                      </w:divBdr>
                                                                    </w:div>
                                                                    <w:div w:id="1803574921">
                                                                      <w:marLeft w:val="0"/>
                                                                      <w:marRight w:val="0"/>
                                                                      <w:marTop w:val="0"/>
                                                                      <w:marBottom w:val="0"/>
                                                                      <w:divBdr>
                                                                        <w:top w:val="none" w:sz="0" w:space="0" w:color="auto"/>
                                                                        <w:left w:val="none" w:sz="0" w:space="0" w:color="auto"/>
                                                                        <w:bottom w:val="none" w:sz="0" w:space="0" w:color="auto"/>
                                                                        <w:right w:val="none" w:sz="0" w:space="0" w:color="auto"/>
                                                                      </w:divBdr>
                                                                    </w:div>
                                                                    <w:div w:id="1810169869">
                                                                      <w:marLeft w:val="0"/>
                                                                      <w:marRight w:val="0"/>
                                                                      <w:marTop w:val="0"/>
                                                                      <w:marBottom w:val="0"/>
                                                                      <w:divBdr>
                                                                        <w:top w:val="none" w:sz="0" w:space="0" w:color="auto"/>
                                                                        <w:left w:val="none" w:sz="0" w:space="0" w:color="auto"/>
                                                                        <w:bottom w:val="none" w:sz="0" w:space="0" w:color="auto"/>
                                                                        <w:right w:val="none" w:sz="0" w:space="0" w:color="auto"/>
                                                                      </w:divBdr>
                                                                    </w:div>
                                                                    <w:div w:id="1832209185">
                                                                      <w:marLeft w:val="0"/>
                                                                      <w:marRight w:val="0"/>
                                                                      <w:marTop w:val="0"/>
                                                                      <w:marBottom w:val="0"/>
                                                                      <w:divBdr>
                                                                        <w:top w:val="none" w:sz="0" w:space="0" w:color="auto"/>
                                                                        <w:left w:val="none" w:sz="0" w:space="0" w:color="auto"/>
                                                                        <w:bottom w:val="none" w:sz="0" w:space="0" w:color="auto"/>
                                                                        <w:right w:val="none" w:sz="0" w:space="0" w:color="auto"/>
                                                                      </w:divBdr>
                                                                    </w:div>
                                                                    <w:div w:id="1864174803">
                                                                      <w:marLeft w:val="0"/>
                                                                      <w:marRight w:val="0"/>
                                                                      <w:marTop w:val="0"/>
                                                                      <w:marBottom w:val="0"/>
                                                                      <w:divBdr>
                                                                        <w:top w:val="none" w:sz="0" w:space="0" w:color="auto"/>
                                                                        <w:left w:val="none" w:sz="0" w:space="0" w:color="auto"/>
                                                                        <w:bottom w:val="none" w:sz="0" w:space="0" w:color="auto"/>
                                                                        <w:right w:val="none" w:sz="0" w:space="0" w:color="auto"/>
                                                                      </w:divBdr>
                                                                    </w:div>
                                                                    <w:div w:id="1966084133">
                                                                      <w:marLeft w:val="0"/>
                                                                      <w:marRight w:val="0"/>
                                                                      <w:marTop w:val="0"/>
                                                                      <w:marBottom w:val="0"/>
                                                                      <w:divBdr>
                                                                        <w:top w:val="none" w:sz="0" w:space="0" w:color="auto"/>
                                                                        <w:left w:val="none" w:sz="0" w:space="0" w:color="auto"/>
                                                                        <w:bottom w:val="none" w:sz="0" w:space="0" w:color="auto"/>
                                                                        <w:right w:val="none" w:sz="0" w:space="0" w:color="auto"/>
                                                                      </w:divBdr>
                                                                    </w:div>
                                                                    <w:div w:id="1994481912">
                                                                      <w:marLeft w:val="0"/>
                                                                      <w:marRight w:val="0"/>
                                                                      <w:marTop w:val="0"/>
                                                                      <w:marBottom w:val="0"/>
                                                                      <w:divBdr>
                                                                        <w:top w:val="none" w:sz="0" w:space="0" w:color="auto"/>
                                                                        <w:left w:val="none" w:sz="0" w:space="0" w:color="auto"/>
                                                                        <w:bottom w:val="none" w:sz="0" w:space="0" w:color="auto"/>
                                                                        <w:right w:val="none" w:sz="0" w:space="0" w:color="auto"/>
                                                                      </w:divBdr>
                                                                    </w:div>
                                                                    <w:div w:id="1999648111">
                                                                      <w:marLeft w:val="0"/>
                                                                      <w:marRight w:val="0"/>
                                                                      <w:marTop w:val="0"/>
                                                                      <w:marBottom w:val="0"/>
                                                                      <w:divBdr>
                                                                        <w:top w:val="none" w:sz="0" w:space="0" w:color="auto"/>
                                                                        <w:left w:val="none" w:sz="0" w:space="0" w:color="auto"/>
                                                                        <w:bottom w:val="none" w:sz="0" w:space="0" w:color="auto"/>
                                                                        <w:right w:val="none" w:sz="0" w:space="0" w:color="auto"/>
                                                                      </w:divBdr>
                                                                    </w:div>
                                                                    <w:div w:id="2003393249">
                                                                      <w:marLeft w:val="0"/>
                                                                      <w:marRight w:val="0"/>
                                                                      <w:marTop w:val="0"/>
                                                                      <w:marBottom w:val="0"/>
                                                                      <w:divBdr>
                                                                        <w:top w:val="none" w:sz="0" w:space="0" w:color="auto"/>
                                                                        <w:left w:val="none" w:sz="0" w:space="0" w:color="auto"/>
                                                                        <w:bottom w:val="none" w:sz="0" w:space="0" w:color="auto"/>
                                                                        <w:right w:val="none" w:sz="0" w:space="0" w:color="auto"/>
                                                                      </w:divBdr>
                                                                    </w:div>
                                                                    <w:div w:id="2004239715">
                                                                      <w:marLeft w:val="0"/>
                                                                      <w:marRight w:val="0"/>
                                                                      <w:marTop w:val="0"/>
                                                                      <w:marBottom w:val="0"/>
                                                                      <w:divBdr>
                                                                        <w:top w:val="none" w:sz="0" w:space="0" w:color="auto"/>
                                                                        <w:left w:val="none" w:sz="0" w:space="0" w:color="auto"/>
                                                                        <w:bottom w:val="none" w:sz="0" w:space="0" w:color="auto"/>
                                                                        <w:right w:val="none" w:sz="0" w:space="0" w:color="auto"/>
                                                                      </w:divBdr>
                                                                    </w:div>
                                                                    <w:div w:id="2006125988">
                                                                      <w:marLeft w:val="0"/>
                                                                      <w:marRight w:val="0"/>
                                                                      <w:marTop w:val="0"/>
                                                                      <w:marBottom w:val="0"/>
                                                                      <w:divBdr>
                                                                        <w:top w:val="none" w:sz="0" w:space="0" w:color="auto"/>
                                                                        <w:left w:val="none" w:sz="0" w:space="0" w:color="auto"/>
                                                                        <w:bottom w:val="none" w:sz="0" w:space="0" w:color="auto"/>
                                                                        <w:right w:val="none" w:sz="0" w:space="0" w:color="auto"/>
                                                                      </w:divBdr>
                                                                    </w:div>
                                                                    <w:div w:id="2012640466">
                                                                      <w:marLeft w:val="0"/>
                                                                      <w:marRight w:val="0"/>
                                                                      <w:marTop w:val="0"/>
                                                                      <w:marBottom w:val="0"/>
                                                                      <w:divBdr>
                                                                        <w:top w:val="none" w:sz="0" w:space="0" w:color="auto"/>
                                                                        <w:left w:val="none" w:sz="0" w:space="0" w:color="auto"/>
                                                                        <w:bottom w:val="none" w:sz="0" w:space="0" w:color="auto"/>
                                                                        <w:right w:val="none" w:sz="0" w:space="0" w:color="auto"/>
                                                                      </w:divBdr>
                                                                    </w:div>
                                                                    <w:div w:id="2043092548">
                                                                      <w:marLeft w:val="0"/>
                                                                      <w:marRight w:val="0"/>
                                                                      <w:marTop w:val="0"/>
                                                                      <w:marBottom w:val="0"/>
                                                                      <w:divBdr>
                                                                        <w:top w:val="none" w:sz="0" w:space="0" w:color="auto"/>
                                                                        <w:left w:val="none" w:sz="0" w:space="0" w:color="auto"/>
                                                                        <w:bottom w:val="none" w:sz="0" w:space="0" w:color="auto"/>
                                                                        <w:right w:val="none" w:sz="0" w:space="0" w:color="auto"/>
                                                                      </w:divBdr>
                                                                    </w:div>
                                                                    <w:div w:id="2058700730">
                                                                      <w:marLeft w:val="0"/>
                                                                      <w:marRight w:val="0"/>
                                                                      <w:marTop w:val="0"/>
                                                                      <w:marBottom w:val="0"/>
                                                                      <w:divBdr>
                                                                        <w:top w:val="none" w:sz="0" w:space="0" w:color="auto"/>
                                                                        <w:left w:val="none" w:sz="0" w:space="0" w:color="auto"/>
                                                                        <w:bottom w:val="none" w:sz="0" w:space="0" w:color="auto"/>
                                                                        <w:right w:val="none" w:sz="0" w:space="0" w:color="auto"/>
                                                                      </w:divBdr>
                                                                    </w:div>
                                                                    <w:div w:id="2071342959">
                                                                      <w:marLeft w:val="0"/>
                                                                      <w:marRight w:val="0"/>
                                                                      <w:marTop w:val="0"/>
                                                                      <w:marBottom w:val="0"/>
                                                                      <w:divBdr>
                                                                        <w:top w:val="none" w:sz="0" w:space="0" w:color="auto"/>
                                                                        <w:left w:val="none" w:sz="0" w:space="0" w:color="auto"/>
                                                                        <w:bottom w:val="none" w:sz="0" w:space="0" w:color="auto"/>
                                                                        <w:right w:val="none" w:sz="0" w:space="0" w:color="auto"/>
                                                                      </w:divBdr>
                                                                    </w:div>
                                                                    <w:div w:id="2085174650">
                                                                      <w:marLeft w:val="0"/>
                                                                      <w:marRight w:val="0"/>
                                                                      <w:marTop w:val="0"/>
                                                                      <w:marBottom w:val="0"/>
                                                                      <w:divBdr>
                                                                        <w:top w:val="none" w:sz="0" w:space="0" w:color="auto"/>
                                                                        <w:left w:val="none" w:sz="0" w:space="0" w:color="auto"/>
                                                                        <w:bottom w:val="none" w:sz="0" w:space="0" w:color="auto"/>
                                                                        <w:right w:val="none" w:sz="0" w:space="0" w:color="auto"/>
                                                                      </w:divBdr>
                                                                    </w:div>
                                                                    <w:div w:id="2094230562">
                                                                      <w:marLeft w:val="0"/>
                                                                      <w:marRight w:val="0"/>
                                                                      <w:marTop w:val="0"/>
                                                                      <w:marBottom w:val="0"/>
                                                                      <w:divBdr>
                                                                        <w:top w:val="none" w:sz="0" w:space="0" w:color="auto"/>
                                                                        <w:left w:val="none" w:sz="0" w:space="0" w:color="auto"/>
                                                                        <w:bottom w:val="none" w:sz="0" w:space="0" w:color="auto"/>
                                                                        <w:right w:val="none" w:sz="0" w:space="0" w:color="auto"/>
                                                                      </w:divBdr>
                                                                    </w:div>
                                                                    <w:div w:id="2095590372">
                                                                      <w:marLeft w:val="0"/>
                                                                      <w:marRight w:val="0"/>
                                                                      <w:marTop w:val="0"/>
                                                                      <w:marBottom w:val="0"/>
                                                                      <w:divBdr>
                                                                        <w:top w:val="none" w:sz="0" w:space="0" w:color="auto"/>
                                                                        <w:left w:val="none" w:sz="0" w:space="0" w:color="auto"/>
                                                                        <w:bottom w:val="none" w:sz="0" w:space="0" w:color="auto"/>
                                                                        <w:right w:val="none" w:sz="0" w:space="0" w:color="auto"/>
                                                                      </w:divBdr>
                                                                    </w:div>
                                                                    <w:div w:id="2106071244">
                                                                      <w:marLeft w:val="0"/>
                                                                      <w:marRight w:val="0"/>
                                                                      <w:marTop w:val="0"/>
                                                                      <w:marBottom w:val="0"/>
                                                                      <w:divBdr>
                                                                        <w:top w:val="none" w:sz="0" w:space="0" w:color="auto"/>
                                                                        <w:left w:val="none" w:sz="0" w:space="0" w:color="auto"/>
                                                                        <w:bottom w:val="none" w:sz="0" w:space="0" w:color="auto"/>
                                                                        <w:right w:val="none" w:sz="0" w:space="0" w:color="auto"/>
                                                                      </w:divBdr>
                                                                    </w:div>
                                                                    <w:div w:id="2112823253">
                                                                      <w:marLeft w:val="0"/>
                                                                      <w:marRight w:val="0"/>
                                                                      <w:marTop w:val="0"/>
                                                                      <w:marBottom w:val="0"/>
                                                                      <w:divBdr>
                                                                        <w:top w:val="none" w:sz="0" w:space="0" w:color="auto"/>
                                                                        <w:left w:val="none" w:sz="0" w:space="0" w:color="auto"/>
                                                                        <w:bottom w:val="none" w:sz="0" w:space="0" w:color="auto"/>
                                                                        <w:right w:val="none" w:sz="0" w:space="0" w:color="auto"/>
                                                                      </w:divBdr>
                                                                    </w:div>
                                                                    <w:div w:id="2118137615">
                                                                      <w:marLeft w:val="0"/>
                                                                      <w:marRight w:val="0"/>
                                                                      <w:marTop w:val="0"/>
                                                                      <w:marBottom w:val="0"/>
                                                                      <w:divBdr>
                                                                        <w:top w:val="none" w:sz="0" w:space="0" w:color="auto"/>
                                                                        <w:left w:val="none" w:sz="0" w:space="0" w:color="auto"/>
                                                                        <w:bottom w:val="none" w:sz="0" w:space="0" w:color="auto"/>
                                                                        <w:right w:val="none" w:sz="0" w:space="0" w:color="auto"/>
                                                                      </w:divBdr>
                                                                    </w:div>
                                                                    <w:div w:id="21393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769677">
                                                      <w:marLeft w:val="0"/>
                                                      <w:marRight w:val="0"/>
                                                      <w:marTop w:val="0"/>
                                                      <w:marBottom w:val="0"/>
                                                      <w:divBdr>
                                                        <w:top w:val="single" w:sz="6" w:space="0" w:color="auto"/>
                                                        <w:left w:val="single" w:sz="6" w:space="0" w:color="auto"/>
                                                        <w:bottom w:val="single" w:sz="6" w:space="0" w:color="auto"/>
                                                        <w:right w:val="single" w:sz="6" w:space="0" w:color="auto"/>
                                                      </w:divBdr>
                                                      <w:divsChild>
                                                        <w:div w:id="1102336348">
                                                          <w:marLeft w:val="0"/>
                                                          <w:marRight w:val="0"/>
                                                          <w:marTop w:val="0"/>
                                                          <w:marBottom w:val="0"/>
                                                          <w:divBdr>
                                                            <w:top w:val="none" w:sz="0" w:space="0" w:color="auto"/>
                                                            <w:left w:val="none" w:sz="0" w:space="0" w:color="auto"/>
                                                            <w:bottom w:val="none" w:sz="0" w:space="0" w:color="auto"/>
                                                            <w:right w:val="none" w:sz="0" w:space="0" w:color="auto"/>
                                                          </w:divBdr>
                                                        </w:div>
                                                        <w:div w:id="1431004379">
                                                          <w:marLeft w:val="0"/>
                                                          <w:marRight w:val="0"/>
                                                          <w:marTop w:val="0"/>
                                                          <w:marBottom w:val="0"/>
                                                          <w:divBdr>
                                                            <w:top w:val="none" w:sz="0" w:space="0" w:color="auto"/>
                                                            <w:left w:val="none" w:sz="0" w:space="0" w:color="auto"/>
                                                            <w:bottom w:val="none" w:sz="0" w:space="0" w:color="auto"/>
                                                            <w:right w:val="none" w:sz="0" w:space="0" w:color="auto"/>
                                                          </w:divBdr>
                                                          <w:divsChild>
                                                            <w:div w:id="2096894302">
                                                              <w:marLeft w:val="0"/>
                                                              <w:marRight w:val="0"/>
                                                              <w:marTop w:val="0"/>
                                                              <w:marBottom w:val="0"/>
                                                              <w:divBdr>
                                                                <w:top w:val="none" w:sz="0" w:space="0" w:color="auto"/>
                                                                <w:left w:val="none" w:sz="0" w:space="0" w:color="auto"/>
                                                                <w:bottom w:val="none" w:sz="0" w:space="0" w:color="auto"/>
                                                                <w:right w:val="none" w:sz="0" w:space="0" w:color="auto"/>
                                                              </w:divBdr>
                                                              <w:divsChild>
                                                                <w:div w:id="1039014473">
                                                                  <w:marLeft w:val="0"/>
                                                                  <w:marRight w:val="0"/>
                                                                  <w:marTop w:val="0"/>
                                                                  <w:marBottom w:val="0"/>
                                                                  <w:divBdr>
                                                                    <w:top w:val="none" w:sz="0" w:space="0" w:color="auto"/>
                                                                    <w:left w:val="none" w:sz="0" w:space="0" w:color="auto"/>
                                                                    <w:bottom w:val="none" w:sz="0" w:space="0" w:color="auto"/>
                                                                    <w:right w:val="none" w:sz="0" w:space="0" w:color="auto"/>
                                                                  </w:divBdr>
                                                                  <w:divsChild>
                                                                    <w:div w:id="170527826">
                                                                      <w:marLeft w:val="0"/>
                                                                      <w:marRight w:val="0"/>
                                                                      <w:marTop w:val="0"/>
                                                                      <w:marBottom w:val="0"/>
                                                                      <w:divBdr>
                                                                        <w:top w:val="none" w:sz="0" w:space="0" w:color="auto"/>
                                                                        <w:left w:val="none" w:sz="0" w:space="0" w:color="auto"/>
                                                                        <w:bottom w:val="none" w:sz="0" w:space="0" w:color="auto"/>
                                                                        <w:right w:val="none" w:sz="0" w:space="0" w:color="auto"/>
                                                                      </w:divBdr>
                                                                    </w:div>
                                                                    <w:div w:id="237374574">
                                                                      <w:marLeft w:val="0"/>
                                                                      <w:marRight w:val="0"/>
                                                                      <w:marTop w:val="0"/>
                                                                      <w:marBottom w:val="0"/>
                                                                      <w:divBdr>
                                                                        <w:top w:val="none" w:sz="0" w:space="0" w:color="auto"/>
                                                                        <w:left w:val="none" w:sz="0" w:space="0" w:color="auto"/>
                                                                        <w:bottom w:val="none" w:sz="0" w:space="0" w:color="auto"/>
                                                                        <w:right w:val="none" w:sz="0" w:space="0" w:color="auto"/>
                                                                      </w:divBdr>
                                                                    </w:div>
                                                                    <w:div w:id="444736651">
                                                                      <w:marLeft w:val="0"/>
                                                                      <w:marRight w:val="0"/>
                                                                      <w:marTop w:val="0"/>
                                                                      <w:marBottom w:val="0"/>
                                                                      <w:divBdr>
                                                                        <w:top w:val="none" w:sz="0" w:space="0" w:color="auto"/>
                                                                        <w:left w:val="none" w:sz="0" w:space="0" w:color="auto"/>
                                                                        <w:bottom w:val="none" w:sz="0" w:space="0" w:color="auto"/>
                                                                        <w:right w:val="none" w:sz="0" w:space="0" w:color="auto"/>
                                                                      </w:divBdr>
                                                                    </w:div>
                                                                    <w:div w:id="461923093">
                                                                      <w:marLeft w:val="0"/>
                                                                      <w:marRight w:val="0"/>
                                                                      <w:marTop w:val="0"/>
                                                                      <w:marBottom w:val="0"/>
                                                                      <w:divBdr>
                                                                        <w:top w:val="none" w:sz="0" w:space="0" w:color="auto"/>
                                                                        <w:left w:val="none" w:sz="0" w:space="0" w:color="auto"/>
                                                                        <w:bottom w:val="none" w:sz="0" w:space="0" w:color="auto"/>
                                                                        <w:right w:val="none" w:sz="0" w:space="0" w:color="auto"/>
                                                                      </w:divBdr>
                                                                    </w:div>
                                                                    <w:div w:id="664623638">
                                                                      <w:marLeft w:val="0"/>
                                                                      <w:marRight w:val="0"/>
                                                                      <w:marTop w:val="0"/>
                                                                      <w:marBottom w:val="0"/>
                                                                      <w:divBdr>
                                                                        <w:top w:val="none" w:sz="0" w:space="0" w:color="auto"/>
                                                                        <w:left w:val="none" w:sz="0" w:space="0" w:color="auto"/>
                                                                        <w:bottom w:val="none" w:sz="0" w:space="0" w:color="auto"/>
                                                                        <w:right w:val="none" w:sz="0" w:space="0" w:color="auto"/>
                                                                      </w:divBdr>
                                                                      <w:divsChild>
                                                                        <w:div w:id="128206489">
                                                                          <w:marLeft w:val="0"/>
                                                                          <w:marRight w:val="0"/>
                                                                          <w:marTop w:val="0"/>
                                                                          <w:marBottom w:val="0"/>
                                                                          <w:divBdr>
                                                                            <w:top w:val="none" w:sz="0" w:space="0" w:color="auto"/>
                                                                            <w:left w:val="none" w:sz="0" w:space="0" w:color="auto"/>
                                                                            <w:bottom w:val="none" w:sz="0" w:space="0" w:color="auto"/>
                                                                            <w:right w:val="none" w:sz="0" w:space="0" w:color="auto"/>
                                                                          </w:divBdr>
                                                                        </w:div>
                                                                        <w:div w:id="242494316">
                                                                          <w:marLeft w:val="0"/>
                                                                          <w:marRight w:val="0"/>
                                                                          <w:marTop w:val="0"/>
                                                                          <w:marBottom w:val="0"/>
                                                                          <w:divBdr>
                                                                            <w:top w:val="none" w:sz="0" w:space="0" w:color="auto"/>
                                                                            <w:left w:val="none" w:sz="0" w:space="0" w:color="auto"/>
                                                                            <w:bottom w:val="none" w:sz="0" w:space="0" w:color="auto"/>
                                                                            <w:right w:val="none" w:sz="0" w:space="0" w:color="auto"/>
                                                                          </w:divBdr>
                                                                        </w:div>
                                                                        <w:div w:id="879631963">
                                                                          <w:marLeft w:val="0"/>
                                                                          <w:marRight w:val="0"/>
                                                                          <w:marTop w:val="0"/>
                                                                          <w:marBottom w:val="0"/>
                                                                          <w:divBdr>
                                                                            <w:top w:val="none" w:sz="0" w:space="0" w:color="auto"/>
                                                                            <w:left w:val="none" w:sz="0" w:space="0" w:color="auto"/>
                                                                            <w:bottom w:val="none" w:sz="0" w:space="0" w:color="auto"/>
                                                                            <w:right w:val="none" w:sz="0" w:space="0" w:color="auto"/>
                                                                          </w:divBdr>
                                                                        </w:div>
                                                                        <w:div w:id="912160207">
                                                                          <w:marLeft w:val="0"/>
                                                                          <w:marRight w:val="0"/>
                                                                          <w:marTop w:val="0"/>
                                                                          <w:marBottom w:val="0"/>
                                                                          <w:divBdr>
                                                                            <w:top w:val="none" w:sz="0" w:space="0" w:color="auto"/>
                                                                            <w:left w:val="none" w:sz="0" w:space="0" w:color="auto"/>
                                                                            <w:bottom w:val="none" w:sz="0" w:space="0" w:color="auto"/>
                                                                            <w:right w:val="none" w:sz="0" w:space="0" w:color="auto"/>
                                                                          </w:divBdr>
                                                                        </w:div>
                                                                        <w:div w:id="1265267171">
                                                                          <w:marLeft w:val="0"/>
                                                                          <w:marRight w:val="0"/>
                                                                          <w:marTop w:val="0"/>
                                                                          <w:marBottom w:val="0"/>
                                                                          <w:divBdr>
                                                                            <w:top w:val="none" w:sz="0" w:space="0" w:color="auto"/>
                                                                            <w:left w:val="none" w:sz="0" w:space="0" w:color="auto"/>
                                                                            <w:bottom w:val="none" w:sz="0" w:space="0" w:color="auto"/>
                                                                            <w:right w:val="none" w:sz="0" w:space="0" w:color="auto"/>
                                                                          </w:divBdr>
                                                                        </w:div>
                                                                        <w:div w:id="1299071666">
                                                                          <w:marLeft w:val="0"/>
                                                                          <w:marRight w:val="0"/>
                                                                          <w:marTop w:val="0"/>
                                                                          <w:marBottom w:val="0"/>
                                                                          <w:divBdr>
                                                                            <w:top w:val="none" w:sz="0" w:space="0" w:color="auto"/>
                                                                            <w:left w:val="none" w:sz="0" w:space="0" w:color="auto"/>
                                                                            <w:bottom w:val="none" w:sz="0" w:space="0" w:color="auto"/>
                                                                            <w:right w:val="none" w:sz="0" w:space="0" w:color="auto"/>
                                                                          </w:divBdr>
                                                                        </w:div>
                                                                        <w:div w:id="1562793596">
                                                                          <w:marLeft w:val="0"/>
                                                                          <w:marRight w:val="0"/>
                                                                          <w:marTop w:val="0"/>
                                                                          <w:marBottom w:val="0"/>
                                                                          <w:divBdr>
                                                                            <w:top w:val="none" w:sz="0" w:space="0" w:color="auto"/>
                                                                            <w:left w:val="none" w:sz="0" w:space="0" w:color="auto"/>
                                                                            <w:bottom w:val="none" w:sz="0" w:space="0" w:color="auto"/>
                                                                            <w:right w:val="none" w:sz="0" w:space="0" w:color="auto"/>
                                                                          </w:divBdr>
                                                                        </w:div>
                                                                        <w:div w:id="1963416973">
                                                                          <w:marLeft w:val="0"/>
                                                                          <w:marRight w:val="0"/>
                                                                          <w:marTop w:val="0"/>
                                                                          <w:marBottom w:val="0"/>
                                                                          <w:divBdr>
                                                                            <w:top w:val="none" w:sz="0" w:space="0" w:color="auto"/>
                                                                            <w:left w:val="none" w:sz="0" w:space="0" w:color="auto"/>
                                                                            <w:bottom w:val="none" w:sz="0" w:space="0" w:color="auto"/>
                                                                            <w:right w:val="none" w:sz="0" w:space="0" w:color="auto"/>
                                                                          </w:divBdr>
                                                                        </w:div>
                                                                        <w:div w:id="2086871928">
                                                                          <w:marLeft w:val="0"/>
                                                                          <w:marRight w:val="0"/>
                                                                          <w:marTop w:val="0"/>
                                                                          <w:marBottom w:val="0"/>
                                                                          <w:divBdr>
                                                                            <w:top w:val="none" w:sz="0" w:space="0" w:color="auto"/>
                                                                            <w:left w:val="none" w:sz="0" w:space="0" w:color="auto"/>
                                                                            <w:bottom w:val="none" w:sz="0" w:space="0" w:color="auto"/>
                                                                            <w:right w:val="none" w:sz="0" w:space="0" w:color="auto"/>
                                                                          </w:divBdr>
                                                                        </w:div>
                                                                      </w:divsChild>
                                                                    </w:div>
                                                                    <w:div w:id="797258529">
                                                                      <w:marLeft w:val="0"/>
                                                                      <w:marRight w:val="0"/>
                                                                      <w:marTop w:val="0"/>
                                                                      <w:marBottom w:val="0"/>
                                                                      <w:divBdr>
                                                                        <w:top w:val="none" w:sz="0" w:space="0" w:color="auto"/>
                                                                        <w:left w:val="none" w:sz="0" w:space="0" w:color="auto"/>
                                                                        <w:bottom w:val="none" w:sz="0" w:space="0" w:color="auto"/>
                                                                        <w:right w:val="none" w:sz="0" w:space="0" w:color="auto"/>
                                                                      </w:divBdr>
                                                                    </w:div>
                                                                    <w:div w:id="1062560893">
                                                                      <w:marLeft w:val="0"/>
                                                                      <w:marRight w:val="0"/>
                                                                      <w:marTop w:val="0"/>
                                                                      <w:marBottom w:val="0"/>
                                                                      <w:divBdr>
                                                                        <w:top w:val="none" w:sz="0" w:space="0" w:color="auto"/>
                                                                        <w:left w:val="none" w:sz="0" w:space="0" w:color="auto"/>
                                                                        <w:bottom w:val="none" w:sz="0" w:space="0" w:color="auto"/>
                                                                        <w:right w:val="none" w:sz="0" w:space="0" w:color="auto"/>
                                                                      </w:divBdr>
                                                                    </w:div>
                                                                    <w:div w:id="1099914747">
                                                                      <w:marLeft w:val="0"/>
                                                                      <w:marRight w:val="0"/>
                                                                      <w:marTop w:val="0"/>
                                                                      <w:marBottom w:val="0"/>
                                                                      <w:divBdr>
                                                                        <w:top w:val="none" w:sz="0" w:space="0" w:color="auto"/>
                                                                        <w:left w:val="none" w:sz="0" w:space="0" w:color="auto"/>
                                                                        <w:bottom w:val="none" w:sz="0" w:space="0" w:color="auto"/>
                                                                        <w:right w:val="none" w:sz="0" w:space="0" w:color="auto"/>
                                                                      </w:divBdr>
                                                                    </w:div>
                                                                    <w:div w:id="1233933321">
                                                                      <w:marLeft w:val="0"/>
                                                                      <w:marRight w:val="0"/>
                                                                      <w:marTop w:val="0"/>
                                                                      <w:marBottom w:val="0"/>
                                                                      <w:divBdr>
                                                                        <w:top w:val="none" w:sz="0" w:space="0" w:color="auto"/>
                                                                        <w:left w:val="none" w:sz="0" w:space="0" w:color="auto"/>
                                                                        <w:bottom w:val="none" w:sz="0" w:space="0" w:color="auto"/>
                                                                        <w:right w:val="none" w:sz="0" w:space="0" w:color="auto"/>
                                                                      </w:divBdr>
                                                                    </w:div>
                                                                    <w:div w:id="1290011125">
                                                                      <w:marLeft w:val="0"/>
                                                                      <w:marRight w:val="0"/>
                                                                      <w:marTop w:val="0"/>
                                                                      <w:marBottom w:val="0"/>
                                                                      <w:divBdr>
                                                                        <w:top w:val="none" w:sz="0" w:space="0" w:color="auto"/>
                                                                        <w:left w:val="none" w:sz="0" w:space="0" w:color="auto"/>
                                                                        <w:bottom w:val="none" w:sz="0" w:space="0" w:color="auto"/>
                                                                        <w:right w:val="none" w:sz="0" w:space="0" w:color="auto"/>
                                                                      </w:divBdr>
                                                                    </w:div>
                                                                    <w:div w:id="14572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7670">
                                                      <w:marLeft w:val="0"/>
                                                      <w:marRight w:val="0"/>
                                                      <w:marTop w:val="0"/>
                                                      <w:marBottom w:val="0"/>
                                                      <w:divBdr>
                                                        <w:top w:val="single" w:sz="6" w:space="0" w:color="auto"/>
                                                        <w:left w:val="single" w:sz="6" w:space="0" w:color="auto"/>
                                                        <w:bottom w:val="single" w:sz="6" w:space="0" w:color="auto"/>
                                                        <w:right w:val="single" w:sz="6" w:space="0" w:color="auto"/>
                                                      </w:divBdr>
                                                      <w:divsChild>
                                                        <w:div w:id="708649488">
                                                          <w:marLeft w:val="0"/>
                                                          <w:marRight w:val="0"/>
                                                          <w:marTop w:val="0"/>
                                                          <w:marBottom w:val="0"/>
                                                          <w:divBdr>
                                                            <w:top w:val="none" w:sz="0" w:space="0" w:color="auto"/>
                                                            <w:left w:val="none" w:sz="0" w:space="0" w:color="auto"/>
                                                            <w:bottom w:val="none" w:sz="0" w:space="0" w:color="auto"/>
                                                            <w:right w:val="none" w:sz="0" w:space="0" w:color="auto"/>
                                                          </w:divBdr>
                                                        </w:div>
                                                        <w:div w:id="1757048556">
                                                          <w:marLeft w:val="0"/>
                                                          <w:marRight w:val="0"/>
                                                          <w:marTop w:val="0"/>
                                                          <w:marBottom w:val="0"/>
                                                          <w:divBdr>
                                                            <w:top w:val="none" w:sz="0" w:space="0" w:color="auto"/>
                                                            <w:left w:val="none" w:sz="0" w:space="0" w:color="auto"/>
                                                            <w:bottom w:val="none" w:sz="0" w:space="0" w:color="auto"/>
                                                            <w:right w:val="none" w:sz="0" w:space="0" w:color="auto"/>
                                                          </w:divBdr>
                                                          <w:divsChild>
                                                            <w:div w:id="1382945265">
                                                              <w:marLeft w:val="0"/>
                                                              <w:marRight w:val="0"/>
                                                              <w:marTop w:val="0"/>
                                                              <w:marBottom w:val="0"/>
                                                              <w:divBdr>
                                                                <w:top w:val="none" w:sz="0" w:space="0" w:color="auto"/>
                                                                <w:left w:val="none" w:sz="0" w:space="0" w:color="auto"/>
                                                                <w:bottom w:val="none" w:sz="0" w:space="0" w:color="auto"/>
                                                                <w:right w:val="none" w:sz="0" w:space="0" w:color="auto"/>
                                                              </w:divBdr>
                                                              <w:divsChild>
                                                                <w:div w:id="497312784">
                                                                  <w:marLeft w:val="0"/>
                                                                  <w:marRight w:val="0"/>
                                                                  <w:marTop w:val="0"/>
                                                                  <w:marBottom w:val="0"/>
                                                                  <w:divBdr>
                                                                    <w:top w:val="none" w:sz="0" w:space="0" w:color="auto"/>
                                                                    <w:left w:val="none" w:sz="0" w:space="0" w:color="auto"/>
                                                                    <w:bottom w:val="none" w:sz="0" w:space="0" w:color="auto"/>
                                                                    <w:right w:val="none" w:sz="0" w:space="0" w:color="auto"/>
                                                                  </w:divBdr>
                                                                  <w:divsChild>
                                                                    <w:div w:id="9794686">
                                                                      <w:marLeft w:val="0"/>
                                                                      <w:marRight w:val="0"/>
                                                                      <w:marTop w:val="0"/>
                                                                      <w:marBottom w:val="0"/>
                                                                      <w:divBdr>
                                                                        <w:top w:val="none" w:sz="0" w:space="0" w:color="auto"/>
                                                                        <w:left w:val="none" w:sz="0" w:space="0" w:color="auto"/>
                                                                        <w:bottom w:val="none" w:sz="0" w:space="0" w:color="auto"/>
                                                                        <w:right w:val="none" w:sz="0" w:space="0" w:color="auto"/>
                                                                      </w:divBdr>
                                                                    </w:div>
                                                                    <w:div w:id="42140433">
                                                                      <w:marLeft w:val="0"/>
                                                                      <w:marRight w:val="0"/>
                                                                      <w:marTop w:val="0"/>
                                                                      <w:marBottom w:val="0"/>
                                                                      <w:divBdr>
                                                                        <w:top w:val="none" w:sz="0" w:space="0" w:color="auto"/>
                                                                        <w:left w:val="none" w:sz="0" w:space="0" w:color="auto"/>
                                                                        <w:bottom w:val="none" w:sz="0" w:space="0" w:color="auto"/>
                                                                        <w:right w:val="none" w:sz="0" w:space="0" w:color="auto"/>
                                                                      </w:divBdr>
                                                                    </w:div>
                                                                    <w:div w:id="51656969">
                                                                      <w:marLeft w:val="0"/>
                                                                      <w:marRight w:val="0"/>
                                                                      <w:marTop w:val="0"/>
                                                                      <w:marBottom w:val="0"/>
                                                                      <w:divBdr>
                                                                        <w:top w:val="none" w:sz="0" w:space="0" w:color="auto"/>
                                                                        <w:left w:val="none" w:sz="0" w:space="0" w:color="auto"/>
                                                                        <w:bottom w:val="none" w:sz="0" w:space="0" w:color="auto"/>
                                                                        <w:right w:val="none" w:sz="0" w:space="0" w:color="auto"/>
                                                                      </w:divBdr>
                                                                    </w:div>
                                                                    <w:div w:id="58359405">
                                                                      <w:marLeft w:val="0"/>
                                                                      <w:marRight w:val="0"/>
                                                                      <w:marTop w:val="0"/>
                                                                      <w:marBottom w:val="0"/>
                                                                      <w:divBdr>
                                                                        <w:top w:val="none" w:sz="0" w:space="0" w:color="auto"/>
                                                                        <w:left w:val="none" w:sz="0" w:space="0" w:color="auto"/>
                                                                        <w:bottom w:val="none" w:sz="0" w:space="0" w:color="auto"/>
                                                                        <w:right w:val="none" w:sz="0" w:space="0" w:color="auto"/>
                                                                      </w:divBdr>
                                                                    </w:div>
                                                                    <w:div w:id="101732614">
                                                                      <w:marLeft w:val="0"/>
                                                                      <w:marRight w:val="0"/>
                                                                      <w:marTop w:val="0"/>
                                                                      <w:marBottom w:val="0"/>
                                                                      <w:divBdr>
                                                                        <w:top w:val="none" w:sz="0" w:space="0" w:color="auto"/>
                                                                        <w:left w:val="none" w:sz="0" w:space="0" w:color="auto"/>
                                                                        <w:bottom w:val="none" w:sz="0" w:space="0" w:color="auto"/>
                                                                        <w:right w:val="none" w:sz="0" w:space="0" w:color="auto"/>
                                                                      </w:divBdr>
                                                                    </w:div>
                                                                    <w:div w:id="106311642">
                                                                      <w:marLeft w:val="0"/>
                                                                      <w:marRight w:val="0"/>
                                                                      <w:marTop w:val="0"/>
                                                                      <w:marBottom w:val="0"/>
                                                                      <w:divBdr>
                                                                        <w:top w:val="none" w:sz="0" w:space="0" w:color="auto"/>
                                                                        <w:left w:val="none" w:sz="0" w:space="0" w:color="auto"/>
                                                                        <w:bottom w:val="none" w:sz="0" w:space="0" w:color="auto"/>
                                                                        <w:right w:val="none" w:sz="0" w:space="0" w:color="auto"/>
                                                                      </w:divBdr>
                                                                    </w:div>
                                                                    <w:div w:id="111244632">
                                                                      <w:marLeft w:val="0"/>
                                                                      <w:marRight w:val="0"/>
                                                                      <w:marTop w:val="0"/>
                                                                      <w:marBottom w:val="0"/>
                                                                      <w:divBdr>
                                                                        <w:top w:val="none" w:sz="0" w:space="0" w:color="auto"/>
                                                                        <w:left w:val="none" w:sz="0" w:space="0" w:color="auto"/>
                                                                        <w:bottom w:val="none" w:sz="0" w:space="0" w:color="auto"/>
                                                                        <w:right w:val="none" w:sz="0" w:space="0" w:color="auto"/>
                                                                      </w:divBdr>
                                                                    </w:div>
                                                                    <w:div w:id="146674438">
                                                                      <w:marLeft w:val="0"/>
                                                                      <w:marRight w:val="0"/>
                                                                      <w:marTop w:val="0"/>
                                                                      <w:marBottom w:val="0"/>
                                                                      <w:divBdr>
                                                                        <w:top w:val="none" w:sz="0" w:space="0" w:color="auto"/>
                                                                        <w:left w:val="none" w:sz="0" w:space="0" w:color="auto"/>
                                                                        <w:bottom w:val="none" w:sz="0" w:space="0" w:color="auto"/>
                                                                        <w:right w:val="none" w:sz="0" w:space="0" w:color="auto"/>
                                                                      </w:divBdr>
                                                                      <w:divsChild>
                                                                        <w:div w:id="22248409">
                                                                          <w:marLeft w:val="0"/>
                                                                          <w:marRight w:val="0"/>
                                                                          <w:marTop w:val="0"/>
                                                                          <w:marBottom w:val="0"/>
                                                                          <w:divBdr>
                                                                            <w:top w:val="none" w:sz="0" w:space="0" w:color="auto"/>
                                                                            <w:left w:val="none" w:sz="0" w:space="0" w:color="auto"/>
                                                                            <w:bottom w:val="none" w:sz="0" w:space="0" w:color="auto"/>
                                                                            <w:right w:val="none" w:sz="0" w:space="0" w:color="auto"/>
                                                                          </w:divBdr>
                                                                        </w:div>
                                                                        <w:div w:id="40597422">
                                                                          <w:marLeft w:val="0"/>
                                                                          <w:marRight w:val="0"/>
                                                                          <w:marTop w:val="0"/>
                                                                          <w:marBottom w:val="0"/>
                                                                          <w:divBdr>
                                                                            <w:top w:val="none" w:sz="0" w:space="0" w:color="auto"/>
                                                                            <w:left w:val="none" w:sz="0" w:space="0" w:color="auto"/>
                                                                            <w:bottom w:val="none" w:sz="0" w:space="0" w:color="auto"/>
                                                                            <w:right w:val="none" w:sz="0" w:space="0" w:color="auto"/>
                                                                          </w:divBdr>
                                                                        </w:div>
                                                                        <w:div w:id="74212106">
                                                                          <w:marLeft w:val="0"/>
                                                                          <w:marRight w:val="0"/>
                                                                          <w:marTop w:val="0"/>
                                                                          <w:marBottom w:val="0"/>
                                                                          <w:divBdr>
                                                                            <w:top w:val="none" w:sz="0" w:space="0" w:color="auto"/>
                                                                            <w:left w:val="none" w:sz="0" w:space="0" w:color="auto"/>
                                                                            <w:bottom w:val="none" w:sz="0" w:space="0" w:color="auto"/>
                                                                            <w:right w:val="none" w:sz="0" w:space="0" w:color="auto"/>
                                                                          </w:divBdr>
                                                                        </w:div>
                                                                        <w:div w:id="86460871">
                                                                          <w:marLeft w:val="0"/>
                                                                          <w:marRight w:val="0"/>
                                                                          <w:marTop w:val="0"/>
                                                                          <w:marBottom w:val="0"/>
                                                                          <w:divBdr>
                                                                            <w:top w:val="none" w:sz="0" w:space="0" w:color="auto"/>
                                                                            <w:left w:val="none" w:sz="0" w:space="0" w:color="auto"/>
                                                                            <w:bottom w:val="none" w:sz="0" w:space="0" w:color="auto"/>
                                                                            <w:right w:val="none" w:sz="0" w:space="0" w:color="auto"/>
                                                                          </w:divBdr>
                                                                        </w:div>
                                                                        <w:div w:id="121505182">
                                                                          <w:marLeft w:val="0"/>
                                                                          <w:marRight w:val="0"/>
                                                                          <w:marTop w:val="0"/>
                                                                          <w:marBottom w:val="0"/>
                                                                          <w:divBdr>
                                                                            <w:top w:val="none" w:sz="0" w:space="0" w:color="auto"/>
                                                                            <w:left w:val="none" w:sz="0" w:space="0" w:color="auto"/>
                                                                            <w:bottom w:val="none" w:sz="0" w:space="0" w:color="auto"/>
                                                                            <w:right w:val="none" w:sz="0" w:space="0" w:color="auto"/>
                                                                          </w:divBdr>
                                                                        </w:div>
                                                                        <w:div w:id="133332807">
                                                                          <w:marLeft w:val="0"/>
                                                                          <w:marRight w:val="0"/>
                                                                          <w:marTop w:val="0"/>
                                                                          <w:marBottom w:val="0"/>
                                                                          <w:divBdr>
                                                                            <w:top w:val="none" w:sz="0" w:space="0" w:color="auto"/>
                                                                            <w:left w:val="none" w:sz="0" w:space="0" w:color="auto"/>
                                                                            <w:bottom w:val="none" w:sz="0" w:space="0" w:color="auto"/>
                                                                            <w:right w:val="none" w:sz="0" w:space="0" w:color="auto"/>
                                                                          </w:divBdr>
                                                                        </w:div>
                                                                        <w:div w:id="150098320">
                                                                          <w:marLeft w:val="0"/>
                                                                          <w:marRight w:val="0"/>
                                                                          <w:marTop w:val="0"/>
                                                                          <w:marBottom w:val="0"/>
                                                                          <w:divBdr>
                                                                            <w:top w:val="none" w:sz="0" w:space="0" w:color="auto"/>
                                                                            <w:left w:val="none" w:sz="0" w:space="0" w:color="auto"/>
                                                                            <w:bottom w:val="none" w:sz="0" w:space="0" w:color="auto"/>
                                                                            <w:right w:val="none" w:sz="0" w:space="0" w:color="auto"/>
                                                                          </w:divBdr>
                                                                        </w:div>
                                                                        <w:div w:id="163980074">
                                                                          <w:marLeft w:val="0"/>
                                                                          <w:marRight w:val="0"/>
                                                                          <w:marTop w:val="0"/>
                                                                          <w:marBottom w:val="0"/>
                                                                          <w:divBdr>
                                                                            <w:top w:val="none" w:sz="0" w:space="0" w:color="auto"/>
                                                                            <w:left w:val="none" w:sz="0" w:space="0" w:color="auto"/>
                                                                            <w:bottom w:val="none" w:sz="0" w:space="0" w:color="auto"/>
                                                                            <w:right w:val="none" w:sz="0" w:space="0" w:color="auto"/>
                                                                          </w:divBdr>
                                                                        </w:div>
                                                                        <w:div w:id="168182199">
                                                                          <w:marLeft w:val="0"/>
                                                                          <w:marRight w:val="0"/>
                                                                          <w:marTop w:val="0"/>
                                                                          <w:marBottom w:val="0"/>
                                                                          <w:divBdr>
                                                                            <w:top w:val="none" w:sz="0" w:space="0" w:color="auto"/>
                                                                            <w:left w:val="none" w:sz="0" w:space="0" w:color="auto"/>
                                                                            <w:bottom w:val="none" w:sz="0" w:space="0" w:color="auto"/>
                                                                            <w:right w:val="none" w:sz="0" w:space="0" w:color="auto"/>
                                                                          </w:divBdr>
                                                                        </w:div>
                                                                        <w:div w:id="171261910">
                                                                          <w:marLeft w:val="0"/>
                                                                          <w:marRight w:val="0"/>
                                                                          <w:marTop w:val="0"/>
                                                                          <w:marBottom w:val="0"/>
                                                                          <w:divBdr>
                                                                            <w:top w:val="none" w:sz="0" w:space="0" w:color="auto"/>
                                                                            <w:left w:val="none" w:sz="0" w:space="0" w:color="auto"/>
                                                                            <w:bottom w:val="none" w:sz="0" w:space="0" w:color="auto"/>
                                                                            <w:right w:val="none" w:sz="0" w:space="0" w:color="auto"/>
                                                                          </w:divBdr>
                                                                        </w:div>
                                                                        <w:div w:id="176040776">
                                                                          <w:marLeft w:val="0"/>
                                                                          <w:marRight w:val="0"/>
                                                                          <w:marTop w:val="0"/>
                                                                          <w:marBottom w:val="0"/>
                                                                          <w:divBdr>
                                                                            <w:top w:val="none" w:sz="0" w:space="0" w:color="auto"/>
                                                                            <w:left w:val="none" w:sz="0" w:space="0" w:color="auto"/>
                                                                            <w:bottom w:val="none" w:sz="0" w:space="0" w:color="auto"/>
                                                                            <w:right w:val="none" w:sz="0" w:space="0" w:color="auto"/>
                                                                          </w:divBdr>
                                                                        </w:div>
                                                                        <w:div w:id="217866596">
                                                                          <w:marLeft w:val="0"/>
                                                                          <w:marRight w:val="0"/>
                                                                          <w:marTop w:val="0"/>
                                                                          <w:marBottom w:val="0"/>
                                                                          <w:divBdr>
                                                                            <w:top w:val="none" w:sz="0" w:space="0" w:color="auto"/>
                                                                            <w:left w:val="none" w:sz="0" w:space="0" w:color="auto"/>
                                                                            <w:bottom w:val="none" w:sz="0" w:space="0" w:color="auto"/>
                                                                            <w:right w:val="none" w:sz="0" w:space="0" w:color="auto"/>
                                                                          </w:divBdr>
                                                                        </w:div>
                                                                        <w:div w:id="250284269">
                                                                          <w:marLeft w:val="0"/>
                                                                          <w:marRight w:val="0"/>
                                                                          <w:marTop w:val="0"/>
                                                                          <w:marBottom w:val="0"/>
                                                                          <w:divBdr>
                                                                            <w:top w:val="none" w:sz="0" w:space="0" w:color="auto"/>
                                                                            <w:left w:val="none" w:sz="0" w:space="0" w:color="auto"/>
                                                                            <w:bottom w:val="none" w:sz="0" w:space="0" w:color="auto"/>
                                                                            <w:right w:val="none" w:sz="0" w:space="0" w:color="auto"/>
                                                                          </w:divBdr>
                                                                        </w:div>
                                                                        <w:div w:id="274216835">
                                                                          <w:marLeft w:val="0"/>
                                                                          <w:marRight w:val="0"/>
                                                                          <w:marTop w:val="0"/>
                                                                          <w:marBottom w:val="0"/>
                                                                          <w:divBdr>
                                                                            <w:top w:val="none" w:sz="0" w:space="0" w:color="auto"/>
                                                                            <w:left w:val="none" w:sz="0" w:space="0" w:color="auto"/>
                                                                            <w:bottom w:val="none" w:sz="0" w:space="0" w:color="auto"/>
                                                                            <w:right w:val="none" w:sz="0" w:space="0" w:color="auto"/>
                                                                          </w:divBdr>
                                                                        </w:div>
                                                                        <w:div w:id="315375419">
                                                                          <w:marLeft w:val="0"/>
                                                                          <w:marRight w:val="0"/>
                                                                          <w:marTop w:val="0"/>
                                                                          <w:marBottom w:val="0"/>
                                                                          <w:divBdr>
                                                                            <w:top w:val="none" w:sz="0" w:space="0" w:color="auto"/>
                                                                            <w:left w:val="none" w:sz="0" w:space="0" w:color="auto"/>
                                                                            <w:bottom w:val="none" w:sz="0" w:space="0" w:color="auto"/>
                                                                            <w:right w:val="none" w:sz="0" w:space="0" w:color="auto"/>
                                                                          </w:divBdr>
                                                                        </w:div>
                                                                        <w:div w:id="316765956">
                                                                          <w:marLeft w:val="0"/>
                                                                          <w:marRight w:val="0"/>
                                                                          <w:marTop w:val="0"/>
                                                                          <w:marBottom w:val="0"/>
                                                                          <w:divBdr>
                                                                            <w:top w:val="none" w:sz="0" w:space="0" w:color="auto"/>
                                                                            <w:left w:val="none" w:sz="0" w:space="0" w:color="auto"/>
                                                                            <w:bottom w:val="none" w:sz="0" w:space="0" w:color="auto"/>
                                                                            <w:right w:val="none" w:sz="0" w:space="0" w:color="auto"/>
                                                                          </w:divBdr>
                                                                        </w:div>
                                                                        <w:div w:id="322125034">
                                                                          <w:marLeft w:val="0"/>
                                                                          <w:marRight w:val="0"/>
                                                                          <w:marTop w:val="0"/>
                                                                          <w:marBottom w:val="0"/>
                                                                          <w:divBdr>
                                                                            <w:top w:val="none" w:sz="0" w:space="0" w:color="auto"/>
                                                                            <w:left w:val="none" w:sz="0" w:space="0" w:color="auto"/>
                                                                            <w:bottom w:val="none" w:sz="0" w:space="0" w:color="auto"/>
                                                                            <w:right w:val="none" w:sz="0" w:space="0" w:color="auto"/>
                                                                          </w:divBdr>
                                                                        </w:div>
                                                                        <w:div w:id="342778379">
                                                                          <w:marLeft w:val="0"/>
                                                                          <w:marRight w:val="0"/>
                                                                          <w:marTop w:val="0"/>
                                                                          <w:marBottom w:val="0"/>
                                                                          <w:divBdr>
                                                                            <w:top w:val="none" w:sz="0" w:space="0" w:color="auto"/>
                                                                            <w:left w:val="none" w:sz="0" w:space="0" w:color="auto"/>
                                                                            <w:bottom w:val="none" w:sz="0" w:space="0" w:color="auto"/>
                                                                            <w:right w:val="none" w:sz="0" w:space="0" w:color="auto"/>
                                                                          </w:divBdr>
                                                                        </w:div>
                                                                        <w:div w:id="347952329">
                                                                          <w:marLeft w:val="0"/>
                                                                          <w:marRight w:val="0"/>
                                                                          <w:marTop w:val="0"/>
                                                                          <w:marBottom w:val="0"/>
                                                                          <w:divBdr>
                                                                            <w:top w:val="none" w:sz="0" w:space="0" w:color="auto"/>
                                                                            <w:left w:val="none" w:sz="0" w:space="0" w:color="auto"/>
                                                                            <w:bottom w:val="none" w:sz="0" w:space="0" w:color="auto"/>
                                                                            <w:right w:val="none" w:sz="0" w:space="0" w:color="auto"/>
                                                                          </w:divBdr>
                                                                        </w:div>
                                                                        <w:div w:id="399905135">
                                                                          <w:marLeft w:val="0"/>
                                                                          <w:marRight w:val="0"/>
                                                                          <w:marTop w:val="0"/>
                                                                          <w:marBottom w:val="0"/>
                                                                          <w:divBdr>
                                                                            <w:top w:val="none" w:sz="0" w:space="0" w:color="auto"/>
                                                                            <w:left w:val="none" w:sz="0" w:space="0" w:color="auto"/>
                                                                            <w:bottom w:val="none" w:sz="0" w:space="0" w:color="auto"/>
                                                                            <w:right w:val="none" w:sz="0" w:space="0" w:color="auto"/>
                                                                          </w:divBdr>
                                                                        </w:div>
                                                                        <w:div w:id="406877780">
                                                                          <w:marLeft w:val="0"/>
                                                                          <w:marRight w:val="0"/>
                                                                          <w:marTop w:val="0"/>
                                                                          <w:marBottom w:val="0"/>
                                                                          <w:divBdr>
                                                                            <w:top w:val="none" w:sz="0" w:space="0" w:color="auto"/>
                                                                            <w:left w:val="none" w:sz="0" w:space="0" w:color="auto"/>
                                                                            <w:bottom w:val="none" w:sz="0" w:space="0" w:color="auto"/>
                                                                            <w:right w:val="none" w:sz="0" w:space="0" w:color="auto"/>
                                                                          </w:divBdr>
                                                                        </w:div>
                                                                        <w:div w:id="407968193">
                                                                          <w:marLeft w:val="0"/>
                                                                          <w:marRight w:val="0"/>
                                                                          <w:marTop w:val="0"/>
                                                                          <w:marBottom w:val="0"/>
                                                                          <w:divBdr>
                                                                            <w:top w:val="none" w:sz="0" w:space="0" w:color="auto"/>
                                                                            <w:left w:val="none" w:sz="0" w:space="0" w:color="auto"/>
                                                                            <w:bottom w:val="none" w:sz="0" w:space="0" w:color="auto"/>
                                                                            <w:right w:val="none" w:sz="0" w:space="0" w:color="auto"/>
                                                                          </w:divBdr>
                                                                        </w:div>
                                                                        <w:div w:id="415446681">
                                                                          <w:marLeft w:val="0"/>
                                                                          <w:marRight w:val="0"/>
                                                                          <w:marTop w:val="0"/>
                                                                          <w:marBottom w:val="0"/>
                                                                          <w:divBdr>
                                                                            <w:top w:val="none" w:sz="0" w:space="0" w:color="auto"/>
                                                                            <w:left w:val="none" w:sz="0" w:space="0" w:color="auto"/>
                                                                            <w:bottom w:val="none" w:sz="0" w:space="0" w:color="auto"/>
                                                                            <w:right w:val="none" w:sz="0" w:space="0" w:color="auto"/>
                                                                          </w:divBdr>
                                                                        </w:div>
                                                                        <w:div w:id="421881407">
                                                                          <w:marLeft w:val="0"/>
                                                                          <w:marRight w:val="0"/>
                                                                          <w:marTop w:val="0"/>
                                                                          <w:marBottom w:val="0"/>
                                                                          <w:divBdr>
                                                                            <w:top w:val="none" w:sz="0" w:space="0" w:color="auto"/>
                                                                            <w:left w:val="none" w:sz="0" w:space="0" w:color="auto"/>
                                                                            <w:bottom w:val="none" w:sz="0" w:space="0" w:color="auto"/>
                                                                            <w:right w:val="none" w:sz="0" w:space="0" w:color="auto"/>
                                                                          </w:divBdr>
                                                                        </w:div>
                                                                        <w:div w:id="421996522">
                                                                          <w:marLeft w:val="0"/>
                                                                          <w:marRight w:val="0"/>
                                                                          <w:marTop w:val="0"/>
                                                                          <w:marBottom w:val="0"/>
                                                                          <w:divBdr>
                                                                            <w:top w:val="none" w:sz="0" w:space="0" w:color="auto"/>
                                                                            <w:left w:val="none" w:sz="0" w:space="0" w:color="auto"/>
                                                                            <w:bottom w:val="none" w:sz="0" w:space="0" w:color="auto"/>
                                                                            <w:right w:val="none" w:sz="0" w:space="0" w:color="auto"/>
                                                                          </w:divBdr>
                                                                        </w:div>
                                                                        <w:div w:id="428506844">
                                                                          <w:marLeft w:val="0"/>
                                                                          <w:marRight w:val="0"/>
                                                                          <w:marTop w:val="0"/>
                                                                          <w:marBottom w:val="0"/>
                                                                          <w:divBdr>
                                                                            <w:top w:val="none" w:sz="0" w:space="0" w:color="auto"/>
                                                                            <w:left w:val="none" w:sz="0" w:space="0" w:color="auto"/>
                                                                            <w:bottom w:val="none" w:sz="0" w:space="0" w:color="auto"/>
                                                                            <w:right w:val="none" w:sz="0" w:space="0" w:color="auto"/>
                                                                          </w:divBdr>
                                                                        </w:div>
                                                                        <w:div w:id="429815341">
                                                                          <w:marLeft w:val="0"/>
                                                                          <w:marRight w:val="0"/>
                                                                          <w:marTop w:val="0"/>
                                                                          <w:marBottom w:val="0"/>
                                                                          <w:divBdr>
                                                                            <w:top w:val="none" w:sz="0" w:space="0" w:color="auto"/>
                                                                            <w:left w:val="none" w:sz="0" w:space="0" w:color="auto"/>
                                                                            <w:bottom w:val="none" w:sz="0" w:space="0" w:color="auto"/>
                                                                            <w:right w:val="none" w:sz="0" w:space="0" w:color="auto"/>
                                                                          </w:divBdr>
                                                                        </w:div>
                                                                        <w:div w:id="470753575">
                                                                          <w:marLeft w:val="0"/>
                                                                          <w:marRight w:val="0"/>
                                                                          <w:marTop w:val="0"/>
                                                                          <w:marBottom w:val="0"/>
                                                                          <w:divBdr>
                                                                            <w:top w:val="none" w:sz="0" w:space="0" w:color="auto"/>
                                                                            <w:left w:val="none" w:sz="0" w:space="0" w:color="auto"/>
                                                                            <w:bottom w:val="none" w:sz="0" w:space="0" w:color="auto"/>
                                                                            <w:right w:val="none" w:sz="0" w:space="0" w:color="auto"/>
                                                                          </w:divBdr>
                                                                        </w:div>
                                                                        <w:div w:id="479080878">
                                                                          <w:marLeft w:val="0"/>
                                                                          <w:marRight w:val="0"/>
                                                                          <w:marTop w:val="0"/>
                                                                          <w:marBottom w:val="0"/>
                                                                          <w:divBdr>
                                                                            <w:top w:val="none" w:sz="0" w:space="0" w:color="auto"/>
                                                                            <w:left w:val="none" w:sz="0" w:space="0" w:color="auto"/>
                                                                            <w:bottom w:val="none" w:sz="0" w:space="0" w:color="auto"/>
                                                                            <w:right w:val="none" w:sz="0" w:space="0" w:color="auto"/>
                                                                          </w:divBdr>
                                                                        </w:div>
                                                                        <w:div w:id="481120082">
                                                                          <w:marLeft w:val="0"/>
                                                                          <w:marRight w:val="0"/>
                                                                          <w:marTop w:val="0"/>
                                                                          <w:marBottom w:val="0"/>
                                                                          <w:divBdr>
                                                                            <w:top w:val="none" w:sz="0" w:space="0" w:color="auto"/>
                                                                            <w:left w:val="none" w:sz="0" w:space="0" w:color="auto"/>
                                                                            <w:bottom w:val="none" w:sz="0" w:space="0" w:color="auto"/>
                                                                            <w:right w:val="none" w:sz="0" w:space="0" w:color="auto"/>
                                                                          </w:divBdr>
                                                                        </w:div>
                                                                        <w:div w:id="487399999">
                                                                          <w:marLeft w:val="0"/>
                                                                          <w:marRight w:val="0"/>
                                                                          <w:marTop w:val="0"/>
                                                                          <w:marBottom w:val="0"/>
                                                                          <w:divBdr>
                                                                            <w:top w:val="none" w:sz="0" w:space="0" w:color="auto"/>
                                                                            <w:left w:val="none" w:sz="0" w:space="0" w:color="auto"/>
                                                                            <w:bottom w:val="none" w:sz="0" w:space="0" w:color="auto"/>
                                                                            <w:right w:val="none" w:sz="0" w:space="0" w:color="auto"/>
                                                                          </w:divBdr>
                                                                        </w:div>
                                                                        <w:div w:id="489909928">
                                                                          <w:marLeft w:val="0"/>
                                                                          <w:marRight w:val="0"/>
                                                                          <w:marTop w:val="0"/>
                                                                          <w:marBottom w:val="0"/>
                                                                          <w:divBdr>
                                                                            <w:top w:val="none" w:sz="0" w:space="0" w:color="auto"/>
                                                                            <w:left w:val="none" w:sz="0" w:space="0" w:color="auto"/>
                                                                            <w:bottom w:val="none" w:sz="0" w:space="0" w:color="auto"/>
                                                                            <w:right w:val="none" w:sz="0" w:space="0" w:color="auto"/>
                                                                          </w:divBdr>
                                                                        </w:div>
                                                                        <w:div w:id="500121225">
                                                                          <w:marLeft w:val="0"/>
                                                                          <w:marRight w:val="0"/>
                                                                          <w:marTop w:val="0"/>
                                                                          <w:marBottom w:val="0"/>
                                                                          <w:divBdr>
                                                                            <w:top w:val="none" w:sz="0" w:space="0" w:color="auto"/>
                                                                            <w:left w:val="none" w:sz="0" w:space="0" w:color="auto"/>
                                                                            <w:bottom w:val="none" w:sz="0" w:space="0" w:color="auto"/>
                                                                            <w:right w:val="none" w:sz="0" w:space="0" w:color="auto"/>
                                                                          </w:divBdr>
                                                                        </w:div>
                                                                        <w:div w:id="500900909">
                                                                          <w:marLeft w:val="0"/>
                                                                          <w:marRight w:val="0"/>
                                                                          <w:marTop w:val="0"/>
                                                                          <w:marBottom w:val="0"/>
                                                                          <w:divBdr>
                                                                            <w:top w:val="none" w:sz="0" w:space="0" w:color="auto"/>
                                                                            <w:left w:val="none" w:sz="0" w:space="0" w:color="auto"/>
                                                                            <w:bottom w:val="none" w:sz="0" w:space="0" w:color="auto"/>
                                                                            <w:right w:val="none" w:sz="0" w:space="0" w:color="auto"/>
                                                                          </w:divBdr>
                                                                        </w:div>
                                                                        <w:div w:id="515462610">
                                                                          <w:marLeft w:val="0"/>
                                                                          <w:marRight w:val="0"/>
                                                                          <w:marTop w:val="0"/>
                                                                          <w:marBottom w:val="0"/>
                                                                          <w:divBdr>
                                                                            <w:top w:val="none" w:sz="0" w:space="0" w:color="auto"/>
                                                                            <w:left w:val="none" w:sz="0" w:space="0" w:color="auto"/>
                                                                            <w:bottom w:val="none" w:sz="0" w:space="0" w:color="auto"/>
                                                                            <w:right w:val="none" w:sz="0" w:space="0" w:color="auto"/>
                                                                          </w:divBdr>
                                                                        </w:div>
                                                                        <w:div w:id="528108635">
                                                                          <w:marLeft w:val="0"/>
                                                                          <w:marRight w:val="0"/>
                                                                          <w:marTop w:val="0"/>
                                                                          <w:marBottom w:val="0"/>
                                                                          <w:divBdr>
                                                                            <w:top w:val="none" w:sz="0" w:space="0" w:color="auto"/>
                                                                            <w:left w:val="none" w:sz="0" w:space="0" w:color="auto"/>
                                                                            <w:bottom w:val="none" w:sz="0" w:space="0" w:color="auto"/>
                                                                            <w:right w:val="none" w:sz="0" w:space="0" w:color="auto"/>
                                                                          </w:divBdr>
                                                                        </w:div>
                                                                        <w:div w:id="550921931">
                                                                          <w:marLeft w:val="0"/>
                                                                          <w:marRight w:val="0"/>
                                                                          <w:marTop w:val="0"/>
                                                                          <w:marBottom w:val="0"/>
                                                                          <w:divBdr>
                                                                            <w:top w:val="none" w:sz="0" w:space="0" w:color="auto"/>
                                                                            <w:left w:val="none" w:sz="0" w:space="0" w:color="auto"/>
                                                                            <w:bottom w:val="none" w:sz="0" w:space="0" w:color="auto"/>
                                                                            <w:right w:val="none" w:sz="0" w:space="0" w:color="auto"/>
                                                                          </w:divBdr>
                                                                        </w:div>
                                                                        <w:div w:id="558252688">
                                                                          <w:marLeft w:val="0"/>
                                                                          <w:marRight w:val="0"/>
                                                                          <w:marTop w:val="0"/>
                                                                          <w:marBottom w:val="0"/>
                                                                          <w:divBdr>
                                                                            <w:top w:val="none" w:sz="0" w:space="0" w:color="auto"/>
                                                                            <w:left w:val="none" w:sz="0" w:space="0" w:color="auto"/>
                                                                            <w:bottom w:val="none" w:sz="0" w:space="0" w:color="auto"/>
                                                                            <w:right w:val="none" w:sz="0" w:space="0" w:color="auto"/>
                                                                          </w:divBdr>
                                                                        </w:div>
                                                                        <w:div w:id="571743555">
                                                                          <w:marLeft w:val="0"/>
                                                                          <w:marRight w:val="0"/>
                                                                          <w:marTop w:val="0"/>
                                                                          <w:marBottom w:val="0"/>
                                                                          <w:divBdr>
                                                                            <w:top w:val="none" w:sz="0" w:space="0" w:color="auto"/>
                                                                            <w:left w:val="none" w:sz="0" w:space="0" w:color="auto"/>
                                                                            <w:bottom w:val="none" w:sz="0" w:space="0" w:color="auto"/>
                                                                            <w:right w:val="none" w:sz="0" w:space="0" w:color="auto"/>
                                                                          </w:divBdr>
                                                                        </w:div>
                                                                        <w:div w:id="595676205">
                                                                          <w:marLeft w:val="0"/>
                                                                          <w:marRight w:val="0"/>
                                                                          <w:marTop w:val="0"/>
                                                                          <w:marBottom w:val="0"/>
                                                                          <w:divBdr>
                                                                            <w:top w:val="none" w:sz="0" w:space="0" w:color="auto"/>
                                                                            <w:left w:val="none" w:sz="0" w:space="0" w:color="auto"/>
                                                                            <w:bottom w:val="none" w:sz="0" w:space="0" w:color="auto"/>
                                                                            <w:right w:val="none" w:sz="0" w:space="0" w:color="auto"/>
                                                                          </w:divBdr>
                                                                        </w:div>
                                                                        <w:div w:id="600651468">
                                                                          <w:marLeft w:val="0"/>
                                                                          <w:marRight w:val="0"/>
                                                                          <w:marTop w:val="0"/>
                                                                          <w:marBottom w:val="0"/>
                                                                          <w:divBdr>
                                                                            <w:top w:val="none" w:sz="0" w:space="0" w:color="auto"/>
                                                                            <w:left w:val="none" w:sz="0" w:space="0" w:color="auto"/>
                                                                            <w:bottom w:val="none" w:sz="0" w:space="0" w:color="auto"/>
                                                                            <w:right w:val="none" w:sz="0" w:space="0" w:color="auto"/>
                                                                          </w:divBdr>
                                                                        </w:div>
                                                                        <w:div w:id="628508726">
                                                                          <w:marLeft w:val="0"/>
                                                                          <w:marRight w:val="0"/>
                                                                          <w:marTop w:val="0"/>
                                                                          <w:marBottom w:val="0"/>
                                                                          <w:divBdr>
                                                                            <w:top w:val="none" w:sz="0" w:space="0" w:color="auto"/>
                                                                            <w:left w:val="none" w:sz="0" w:space="0" w:color="auto"/>
                                                                            <w:bottom w:val="none" w:sz="0" w:space="0" w:color="auto"/>
                                                                            <w:right w:val="none" w:sz="0" w:space="0" w:color="auto"/>
                                                                          </w:divBdr>
                                                                        </w:div>
                                                                        <w:div w:id="637801304">
                                                                          <w:marLeft w:val="0"/>
                                                                          <w:marRight w:val="0"/>
                                                                          <w:marTop w:val="0"/>
                                                                          <w:marBottom w:val="0"/>
                                                                          <w:divBdr>
                                                                            <w:top w:val="none" w:sz="0" w:space="0" w:color="auto"/>
                                                                            <w:left w:val="none" w:sz="0" w:space="0" w:color="auto"/>
                                                                            <w:bottom w:val="none" w:sz="0" w:space="0" w:color="auto"/>
                                                                            <w:right w:val="none" w:sz="0" w:space="0" w:color="auto"/>
                                                                          </w:divBdr>
                                                                        </w:div>
                                                                        <w:div w:id="655063213">
                                                                          <w:marLeft w:val="0"/>
                                                                          <w:marRight w:val="0"/>
                                                                          <w:marTop w:val="0"/>
                                                                          <w:marBottom w:val="0"/>
                                                                          <w:divBdr>
                                                                            <w:top w:val="none" w:sz="0" w:space="0" w:color="auto"/>
                                                                            <w:left w:val="none" w:sz="0" w:space="0" w:color="auto"/>
                                                                            <w:bottom w:val="none" w:sz="0" w:space="0" w:color="auto"/>
                                                                            <w:right w:val="none" w:sz="0" w:space="0" w:color="auto"/>
                                                                          </w:divBdr>
                                                                        </w:div>
                                                                        <w:div w:id="664364488">
                                                                          <w:marLeft w:val="0"/>
                                                                          <w:marRight w:val="0"/>
                                                                          <w:marTop w:val="0"/>
                                                                          <w:marBottom w:val="0"/>
                                                                          <w:divBdr>
                                                                            <w:top w:val="none" w:sz="0" w:space="0" w:color="auto"/>
                                                                            <w:left w:val="none" w:sz="0" w:space="0" w:color="auto"/>
                                                                            <w:bottom w:val="none" w:sz="0" w:space="0" w:color="auto"/>
                                                                            <w:right w:val="none" w:sz="0" w:space="0" w:color="auto"/>
                                                                          </w:divBdr>
                                                                        </w:div>
                                                                        <w:div w:id="716970247">
                                                                          <w:marLeft w:val="0"/>
                                                                          <w:marRight w:val="0"/>
                                                                          <w:marTop w:val="0"/>
                                                                          <w:marBottom w:val="0"/>
                                                                          <w:divBdr>
                                                                            <w:top w:val="none" w:sz="0" w:space="0" w:color="auto"/>
                                                                            <w:left w:val="none" w:sz="0" w:space="0" w:color="auto"/>
                                                                            <w:bottom w:val="none" w:sz="0" w:space="0" w:color="auto"/>
                                                                            <w:right w:val="none" w:sz="0" w:space="0" w:color="auto"/>
                                                                          </w:divBdr>
                                                                        </w:div>
                                                                        <w:div w:id="730886501">
                                                                          <w:marLeft w:val="0"/>
                                                                          <w:marRight w:val="0"/>
                                                                          <w:marTop w:val="0"/>
                                                                          <w:marBottom w:val="0"/>
                                                                          <w:divBdr>
                                                                            <w:top w:val="none" w:sz="0" w:space="0" w:color="auto"/>
                                                                            <w:left w:val="none" w:sz="0" w:space="0" w:color="auto"/>
                                                                            <w:bottom w:val="none" w:sz="0" w:space="0" w:color="auto"/>
                                                                            <w:right w:val="none" w:sz="0" w:space="0" w:color="auto"/>
                                                                          </w:divBdr>
                                                                        </w:div>
                                                                        <w:div w:id="743644237">
                                                                          <w:marLeft w:val="0"/>
                                                                          <w:marRight w:val="0"/>
                                                                          <w:marTop w:val="0"/>
                                                                          <w:marBottom w:val="0"/>
                                                                          <w:divBdr>
                                                                            <w:top w:val="none" w:sz="0" w:space="0" w:color="auto"/>
                                                                            <w:left w:val="none" w:sz="0" w:space="0" w:color="auto"/>
                                                                            <w:bottom w:val="none" w:sz="0" w:space="0" w:color="auto"/>
                                                                            <w:right w:val="none" w:sz="0" w:space="0" w:color="auto"/>
                                                                          </w:divBdr>
                                                                        </w:div>
                                                                        <w:div w:id="746658994">
                                                                          <w:marLeft w:val="0"/>
                                                                          <w:marRight w:val="0"/>
                                                                          <w:marTop w:val="0"/>
                                                                          <w:marBottom w:val="0"/>
                                                                          <w:divBdr>
                                                                            <w:top w:val="none" w:sz="0" w:space="0" w:color="auto"/>
                                                                            <w:left w:val="none" w:sz="0" w:space="0" w:color="auto"/>
                                                                            <w:bottom w:val="none" w:sz="0" w:space="0" w:color="auto"/>
                                                                            <w:right w:val="none" w:sz="0" w:space="0" w:color="auto"/>
                                                                          </w:divBdr>
                                                                        </w:div>
                                                                        <w:div w:id="783771902">
                                                                          <w:marLeft w:val="0"/>
                                                                          <w:marRight w:val="0"/>
                                                                          <w:marTop w:val="0"/>
                                                                          <w:marBottom w:val="0"/>
                                                                          <w:divBdr>
                                                                            <w:top w:val="none" w:sz="0" w:space="0" w:color="auto"/>
                                                                            <w:left w:val="none" w:sz="0" w:space="0" w:color="auto"/>
                                                                            <w:bottom w:val="none" w:sz="0" w:space="0" w:color="auto"/>
                                                                            <w:right w:val="none" w:sz="0" w:space="0" w:color="auto"/>
                                                                          </w:divBdr>
                                                                        </w:div>
                                                                        <w:div w:id="794524793">
                                                                          <w:marLeft w:val="0"/>
                                                                          <w:marRight w:val="0"/>
                                                                          <w:marTop w:val="0"/>
                                                                          <w:marBottom w:val="0"/>
                                                                          <w:divBdr>
                                                                            <w:top w:val="none" w:sz="0" w:space="0" w:color="auto"/>
                                                                            <w:left w:val="none" w:sz="0" w:space="0" w:color="auto"/>
                                                                            <w:bottom w:val="none" w:sz="0" w:space="0" w:color="auto"/>
                                                                            <w:right w:val="none" w:sz="0" w:space="0" w:color="auto"/>
                                                                          </w:divBdr>
                                                                        </w:div>
                                                                        <w:div w:id="852301803">
                                                                          <w:marLeft w:val="0"/>
                                                                          <w:marRight w:val="0"/>
                                                                          <w:marTop w:val="0"/>
                                                                          <w:marBottom w:val="0"/>
                                                                          <w:divBdr>
                                                                            <w:top w:val="none" w:sz="0" w:space="0" w:color="auto"/>
                                                                            <w:left w:val="none" w:sz="0" w:space="0" w:color="auto"/>
                                                                            <w:bottom w:val="none" w:sz="0" w:space="0" w:color="auto"/>
                                                                            <w:right w:val="none" w:sz="0" w:space="0" w:color="auto"/>
                                                                          </w:divBdr>
                                                                        </w:div>
                                                                        <w:div w:id="903681481">
                                                                          <w:marLeft w:val="0"/>
                                                                          <w:marRight w:val="0"/>
                                                                          <w:marTop w:val="0"/>
                                                                          <w:marBottom w:val="0"/>
                                                                          <w:divBdr>
                                                                            <w:top w:val="none" w:sz="0" w:space="0" w:color="auto"/>
                                                                            <w:left w:val="none" w:sz="0" w:space="0" w:color="auto"/>
                                                                            <w:bottom w:val="none" w:sz="0" w:space="0" w:color="auto"/>
                                                                            <w:right w:val="none" w:sz="0" w:space="0" w:color="auto"/>
                                                                          </w:divBdr>
                                                                        </w:div>
                                                                        <w:div w:id="912811504">
                                                                          <w:marLeft w:val="0"/>
                                                                          <w:marRight w:val="0"/>
                                                                          <w:marTop w:val="0"/>
                                                                          <w:marBottom w:val="0"/>
                                                                          <w:divBdr>
                                                                            <w:top w:val="none" w:sz="0" w:space="0" w:color="auto"/>
                                                                            <w:left w:val="none" w:sz="0" w:space="0" w:color="auto"/>
                                                                            <w:bottom w:val="none" w:sz="0" w:space="0" w:color="auto"/>
                                                                            <w:right w:val="none" w:sz="0" w:space="0" w:color="auto"/>
                                                                          </w:divBdr>
                                                                        </w:div>
                                                                        <w:div w:id="917640294">
                                                                          <w:marLeft w:val="0"/>
                                                                          <w:marRight w:val="0"/>
                                                                          <w:marTop w:val="0"/>
                                                                          <w:marBottom w:val="0"/>
                                                                          <w:divBdr>
                                                                            <w:top w:val="none" w:sz="0" w:space="0" w:color="auto"/>
                                                                            <w:left w:val="none" w:sz="0" w:space="0" w:color="auto"/>
                                                                            <w:bottom w:val="none" w:sz="0" w:space="0" w:color="auto"/>
                                                                            <w:right w:val="none" w:sz="0" w:space="0" w:color="auto"/>
                                                                          </w:divBdr>
                                                                        </w:div>
                                                                        <w:div w:id="932276054">
                                                                          <w:marLeft w:val="0"/>
                                                                          <w:marRight w:val="0"/>
                                                                          <w:marTop w:val="0"/>
                                                                          <w:marBottom w:val="0"/>
                                                                          <w:divBdr>
                                                                            <w:top w:val="none" w:sz="0" w:space="0" w:color="auto"/>
                                                                            <w:left w:val="none" w:sz="0" w:space="0" w:color="auto"/>
                                                                            <w:bottom w:val="none" w:sz="0" w:space="0" w:color="auto"/>
                                                                            <w:right w:val="none" w:sz="0" w:space="0" w:color="auto"/>
                                                                          </w:divBdr>
                                                                        </w:div>
                                                                        <w:div w:id="955023065">
                                                                          <w:marLeft w:val="0"/>
                                                                          <w:marRight w:val="0"/>
                                                                          <w:marTop w:val="0"/>
                                                                          <w:marBottom w:val="0"/>
                                                                          <w:divBdr>
                                                                            <w:top w:val="none" w:sz="0" w:space="0" w:color="auto"/>
                                                                            <w:left w:val="none" w:sz="0" w:space="0" w:color="auto"/>
                                                                            <w:bottom w:val="none" w:sz="0" w:space="0" w:color="auto"/>
                                                                            <w:right w:val="none" w:sz="0" w:space="0" w:color="auto"/>
                                                                          </w:divBdr>
                                                                        </w:div>
                                                                        <w:div w:id="1011180185">
                                                                          <w:marLeft w:val="0"/>
                                                                          <w:marRight w:val="0"/>
                                                                          <w:marTop w:val="0"/>
                                                                          <w:marBottom w:val="0"/>
                                                                          <w:divBdr>
                                                                            <w:top w:val="none" w:sz="0" w:space="0" w:color="auto"/>
                                                                            <w:left w:val="none" w:sz="0" w:space="0" w:color="auto"/>
                                                                            <w:bottom w:val="none" w:sz="0" w:space="0" w:color="auto"/>
                                                                            <w:right w:val="none" w:sz="0" w:space="0" w:color="auto"/>
                                                                          </w:divBdr>
                                                                        </w:div>
                                                                        <w:div w:id="1031763721">
                                                                          <w:marLeft w:val="0"/>
                                                                          <w:marRight w:val="0"/>
                                                                          <w:marTop w:val="0"/>
                                                                          <w:marBottom w:val="0"/>
                                                                          <w:divBdr>
                                                                            <w:top w:val="none" w:sz="0" w:space="0" w:color="auto"/>
                                                                            <w:left w:val="none" w:sz="0" w:space="0" w:color="auto"/>
                                                                            <w:bottom w:val="none" w:sz="0" w:space="0" w:color="auto"/>
                                                                            <w:right w:val="none" w:sz="0" w:space="0" w:color="auto"/>
                                                                          </w:divBdr>
                                                                        </w:div>
                                                                        <w:div w:id="1081609432">
                                                                          <w:marLeft w:val="0"/>
                                                                          <w:marRight w:val="0"/>
                                                                          <w:marTop w:val="0"/>
                                                                          <w:marBottom w:val="0"/>
                                                                          <w:divBdr>
                                                                            <w:top w:val="none" w:sz="0" w:space="0" w:color="auto"/>
                                                                            <w:left w:val="none" w:sz="0" w:space="0" w:color="auto"/>
                                                                            <w:bottom w:val="none" w:sz="0" w:space="0" w:color="auto"/>
                                                                            <w:right w:val="none" w:sz="0" w:space="0" w:color="auto"/>
                                                                          </w:divBdr>
                                                                        </w:div>
                                                                        <w:div w:id="1100643223">
                                                                          <w:marLeft w:val="0"/>
                                                                          <w:marRight w:val="0"/>
                                                                          <w:marTop w:val="0"/>
                                                                          <w:marBottom w:val="0"/>
                                                                          <w:divBdr>
                                                                            <w:top w:val="none" w:sz="0" w:space="0" w:color="auto"/>
                                                                            <w:left w:val="none" w:sz="0" w:space="0" w:color="auto"/>
                                                                            <w:bottom w:val="none" w:sz="0" w:space="0" w:color="auto"/>
                                                                            <w:right w:val="none" w:sz="0" w:space="0" w:color="auto"/>
                                                                          </w:divBdr>
                                                                        </w:div>
                                                                        <w:div w:id="1108428067">
                                                                          <w:marLeft w:val="0"/>
                                                                          <w:marRight w:val="0"/>
                                                                          <w:marTop w:val="0"/>
                                                                          <w:marBottom w:val="0"/>
                                                                          <w:divBdr>
                                                                            <w:top w:val="none" w:sz="0" w:space="0" w:color="auto"/>
                                                                            <w:left w:val="none" w:sz="0" w:space="0" w:color="auto"/>
                                                                            <w:bottom w:val="none" w:sz="0" w:space="0" w:color="auto"/>
                                                                            <w:right w:val="none" w:sz="0" w:space="0" w:color="auto"/>
                                                                          </w:divBdr>
                                                                        </w:div>
                                                                        <w:div w:id="1111510472">
                                                                          <w:marLeft w:val="0"/>
                                                                          <w:marRight w:val="0"/>
                                                                          <w:marTop w:val="0"/>
                                                                          <w:marBottom w:val="0"/>
                                                                          <w:divBdr>
                                                                            <w:top w:val="none" w:sz="0" w:space="0" w:color="auto"/>
                                                                            <w:left w:val="none" w:sz="0" w:space="0" w:color="auto"/>
                                                                            <w:bottom w:val="none" w:sz="0" w:space="0" w:color="auto"/>
                                                                            <w:right w:val="none" w:sz="0" w:space="0" w:color="auto"/>
                                                                          </w:divBdr>
                                                                        </w:div>
                                                                        <w:div w:id="1143698417">
                                                                          <w:marLeft w:val="0"/>
                                                                          <w:marRight w:val="0"/>
                                                                          <w:marTop w:val="0"/>
                                                                          <w:marBottom w:val="0"/>
                                                                          <w:divBdr>
                                                                            <w:top w:val="none" w:sz="0" w:space="0" w:color="auto"/>
                                                                            <w:left w:val="none" w:sz="0" w:space="0" w:color="auto"/>
                                                                            <w:bottom w:val="none" w:sz="0" w:space="0" w:color="auto"/>
                                                                            <w:right w:val="none" w:sz="0" w:space="0" w:color="auto"/>
                                                                          </w:divBdr>
                                                                        </w:div>
                                                                        <w:div w:id="1150367165">
                                                                          <w:marLeft w:val="0"/>
                                                                          <w:marRight w:val="0"/>
                                                                          <w:marTop w:val="0"/>
                                                                          <w:marBottom w:val="0"/>
                                                                          <w:divBdr>
                                                                            <w:top w:val="none" w:sz="0" w:space="0" w:color="auto"/>
                                                                            <w:left w:val="none" w:sz="0" w:space="0" w:color="auto"/>
                                                                            <w:bottom w:val="none" w:sz="0" w:space="0" w:color="auto"/>
                                                                            <w:right w:val="none" w:sz="0" w:space="0" w:color="auto"/>
                                                                          </w:divBdr>
                                                                        </w:div>
                                                                        <w:div w:id="1176454686">
                                                                          <w:marLeft w:val="0"/>
                                                                          <w:marRight w:val="0"/>
                                                                          <w:marTop w:val="0"/>
                                                                          <w:marBottom w:val="0"/>
                                                                          <w:divBdr>
                                                                            <w:top w:val="none" w:sz="0" w:space="0" w:color="auto"/>
                                                                            <w:left w:val="none" w:sz="0" w:space="0" w:color="auto"/>
                                                                            <w:bottom w:val="none" w:sz="0" w:space="0" w:color="auto"/>
                                                                            <w:right w:val="none" w:sz="0" w:space="0" w:color="auto"/>
                                                                          </w:divBdr>
                                                                        </w:div>
                                                                        <w:div w:id="1185362166">
                                                                          <w:marLeft w:val="0"/>
                                                                          <w:marRight w:val="0"/>
                                                                          <w:marTop w:val="0"/>
                                                                          <w:marBottom w:val="0"/>
                                                                          <w:divBdr>
                                                                            <w:top w:val="none" w:sz="0" w:space="0" w:color="auto"/>
                                                                            <w:left w:val="none" w:sz="0" w:space="0" w:color="auto"/>
                                                                            <w:bottom w:val="none" w:sz="0" w:space="0" w:color="auto"/>
                                                                            <w:right w:val="none" w:sz="0" w:space="0" w:color="auto"/>
                                                                          </w:divBdr>
                                                                        </w:div>
                                                                        <w:div w:id="1187984459">
                                                                          <w:marLeft w:val="0"/>
                                                                          <w:marRight w:val="0"/>
                                                                          <w:marTop w:val="0"/>
                                                                          <w:marBottom w:val="0"/>
                                                                          <w:divBdr>
                                                                            <w:top w:val="none" w:sz="0" w:space="0" w:color="auto"/>
                                                                            <w:left w:val="none" w:sz="0" w:space="0" w:color="auto"/>
                                                                            <w:bottom w:val="none" w:sz="0" w:space="0" w:color="auto"/>
                                                                            <w:right w:val="none" w:sz="0" w:space="0" w:color="auto"/>
                                                                          </w:divBdr>
                                                                        </w:div>
                                                                        <w:div w:id="1210806407">
                                                                          <w:marLeft w:val="0"/>
                                                                          <w:marRight w:val="0"/>
                                                                          <w:marTop w:val="0"/>
                                                                          <w:marBottom w:val="0"/>
                                                                          <w:divBdr>
                                                                            <w:top w:val="none" w:sz="0" w:space="0" w:color="auto"/>
                                                                            <w:left w:val="none" w:sz="0" w:space="0" w:color="auto"/>
                                                                            <w:bottom w:val="none" w:sz="0" w:space="0" w:color="auto"/>
                                                                            <w:right w:val="none" w:sz="0" w:space="0" w:color="auto"/>
                                                                          </w:divBdr>
                                                                        </w:div>
                                                                        <w:div w:id="1218198769">
                                                                          <w:marLeft w:val="0"/>
                                                                          <w:marRight w:val="0"/>
                                                                          <w:marTop w:val="0"/>
                                                                          <w:marBottom w:val="0"/>
                                                                          <w:divBdr>
                                                                            <w:top w:val="none" w:sz="0" w:space="0" w:color="auto"/>
                                                                            <w:left w:val="none" w:sz="0" w:space="0" w:color="auto"/>
                                                                            <w:bottom w:val="none" w:sz="0" w:space="0" w:color="auto"/>
                                                                            <w:right w:val="none" w:sz="0" w:space="0" w:color="auto"/>
                                                                          </w:divBdr>
                                                                        </w:div>
                                                                        <w:div w:id="1221943145">
                                                                          <w:marLeft w:val="0"/>
                                                                          <w:marRight w:val="0"/>
                                                                          <w:marTop w:val="0"/>
                                                                          <w:marBottom w:val="0"/>
                                                                          <w:divBdr>
                                                                            <w:top w:val="none" w:sz="0" w:space="0" w:color="auto"/>
                                                                            <w:left w:val="none" w:sz="0" w:space="0" w:color="auto"/>
                                                                            <w:bottom w:val="none" w:sz="0" w:space="0" w:color="auto"/>
                                                                            <w:right w:val="none" w:sz="0" w:space="0" w:color="auto"/>
                                                                          </w:divBdr>
                                                                        </w:div>
                                                                        <w:div w:id="1243877888">
                                                                          <w:marLeft w:val="0"/>
                                                                          <w:marRight w:val="0"/>
                                                                          <w:marTop w:val="0"/>
                                                                          <w:marBottom w:val="0"/>
                                                                          <w:divBdr>
                                                                            <w:top w:val="none" w:sz="0" w:space="0" w:color="auto"/>
                                                                            <w:left w:val="none" w:sz="0" w:space="0" w:color="auto"/>
                                                                            <w:bottom w:val="none" w:sz="0" w:space="0" w:color="auto"/>
                                                                            <w:right w:val="none" w:sz="0" w:space="0" w:color="auto"/>
                                                                          </w:divBdr>
                                                                        </w:div>
                                                                        <w:div w:id="1285580941">
                                                                          <w:marLeft w:val="0"/>
                                                                          <w:marRight w:val="0"/>
                                                                          <w:marTop w:val="0"/>
                                                                          <w:marBottom w:val="0"/>
                                                                          <w:divBdr>
                                                                            <w:top w:val="none" w:sz="0" w:space="0" w:color="auto"/>
                                                                            <w:left w:val="none" w:sz="0" w:space="0" w:color="auto"/>
                                                                            <w:bottom w:val="none" w:sz="0" w:space="0" w:color="auto"/>
                                                                            <w:right w:val="none" w:sz="0" w:space="0" w:color="auto"/>
                                                                          </w:divBdr>
                                                                        </w:div>
                                                                        <w:div w:id="1310331292">
                                                                          <w:marLeft w:val="0"/>
                                                                          <w:marRight w:val="0"/>
                                                                          <w:marTop w:val="0"/>
                                                                          <w:marBottom w:val="0"/>
                                                                          <w:divBdr>
                                                                            <w:top w:val="none" w:sz="0" w:space="0" w:color="auto"/>
                                                                            <w:left w:val="none" w:sz="0" w:space="0" w:color="auto"/>
                                                                            <w:bottom w:val="none" w:sz="0" w:space="0" w:color="auto"/>
                                                                            <w:right w:val="none" w:sz="0" w:space="0" w:color="auto"/>
                                                                          </w:divBdr>
                                                                        </w:div>
                                                                        <w:div w:id="1324315799">
                                                                          <w:marLeft w:val="0"/>
                                                                          <w:marRight w:val="0"/>
                                                                          <w:marTop w:val="0"/>
                                                                          <w:marBottom w:val="0"/>
                                                                          <w:divBdr>
                                                                            <w:top w:val="none" w:sz="0" w:space="0" w:color="auto"/>
                                                                            <w:left w:val="none" w:sz="0" w:space="0" w:color="auto"/>
                                                                            <w:bottom w:val="none" w:sz="0" w:space="0" w:color="auto"/>
                                                                            <w:right w:val="none" w:sz="0" w:space="0" w:color="auto"/>
                                                                          </w:divBdr>
                                                                        </w:div>
                                                                        <w:div w:id="1344212290">
                                                                          <w:marLeft w:val="0"/>
                                                                          <w:marRight w:val="0"/>
                                                                          <w:marTop w:val="0"/>
                                                                          <w:marBottom w:val="0"/>
                                                                          <w:divBdr>
                                                                            <w:top w:val="none" w:sz="0" w:space="0" w:color="auto"/>
                                                                            <w:left w:val="none" w:sz="0" w:space="0" w:color="auto"/>
                                                                            <w:bottom w:val="none" w:sz="0" w:space="0" w:color="auto"/>
                                                                            <w:right w:val="none" w:sz="0" w:space="0" w:color="auto"/>
                                                                          </w:divBdr>
                                                                        </w:div>
                                                                        <w:div w:id="1368019591">
                                                                          <w:marLeft w:val="0"/>
                                                                          <w:marRight w:val="0"/>
                                                                          <w:marTop w:val="0"/>
                                                                          <w:marBottom w:val="0"/>
                                                                          <w:divBdr>
                                                                            <w:top w:val="none" w:sz="0" w:space="0" w:color="auto"/>
                                                                            <w:left w:val="none" w:sz="0" w:space="0" w:color="auto"/>
                                                                            <w:bottom w:val="none" w:sz="0" w:space="0" w:color="auto"/>
                                                                            <w:right w:val="none" w:sz="0" w:space="0" w:color="auto"/>
                                                                          </w:divBdr>
                                                                        </w:div>
                                                                        <w:div w:id="1408922186">
                                                                          <w:marLeft w:val="0"/>
                                                                          <w:marRight w:val="0"/>
                                                                          <w:marTop w:val="0"/>
                                                                          <w:marBottom w:val="0"/>
                                                                          <w:divBdr>
                                                                            <w:top w:val="none" w:sz="0" w:space="0" w:color="auto"/>
                                                                            <w:left w:val="none" w:sz="0" w:space="0" w:color="auto"/>
                                                                            <w:bottom w:val="none" w:sz="0" w:space="0" w:color="auto"/>
                                                                            <w:right w:val="none" w:sz="0" w:space="0" w:color="auto"/>
                                                                          </w:divBdr>
                                                                        </w:div>
                                                                        <w:div w:id="1422528169">
                                                                          <w:marLeft w:val="0"/>
                                                                          <w:marRight w:val="0"/>
                                                                          <w:marTop w:val="0"/>
                                                                          <w:marBottom w:val="0"/>
                                                                          <w:divBdr>
                                                                            <w:top w:val="none" w:sz="0" w:space="0" w:color="auto"/>
                                                                            <w:left w:val="none" w:sz="0" w:space="0" w:color="auto"/>
                                                                            <w:bottom w:val="none" w:sz="0" w:space="0" w:color="auto"/>
                                                                            <w:right w:val="none" w:sz="0" w:space="0" w:color="auto"/>
                                                                          </w:divBdr>
                                                                        </w:div>
                                                                        <w:div w:id="1424456744">
                                                                          <w:marLeft w:val="0"/>
                                                                          <w:marRight w:val="0"/>
                                                                          <w:marTop w:val="0"/>
                                                                          <w:marBottom w:val="0"/>
                                                                          <w:divBdr>
                                                                            <w:top w:val="none" w:sz="0" w:space="0" w:color="auto"/>
                                                                            <w:left w:val="none" w:sz="0" w:space="0" w:color="auto"/>
                                                                            <w:bottom w:val="none" w:sz="0" w:space="0" w:color="auto"/>
                                                                            <w:right w:val="none" w:sz="0" w:space="0" w:color="auto"/>
                                                                          </w:divBdr>
                                                                        </w:div>
                                                                        <w:div w:id="1430390016">
                                                                          <w:marLeft w:val="0"/>
                                                                          <w:marRight w:val="0"/>
                                                                          <w:marTop w:val="0"/>
                                                                          <w:marBottom w:val="0"/>
                                                                          <w:divBdr>
                                                                            <w:top w:val="none" w:sz="0" w:space="0" w:color="auto"/>
                                                                            <w:left w:val="none" w:sz="0" w:space="0" w:color="auto"/>
                                                                            <w:bottom w:val="none" w:sz="0" w:space="0" w:color="auto"/>
                                                                            <w:right w:val="none" w:sz="0" w:space="0" w:color="auto"/>
                                                                          </w:divBdr>
                                                                        </w:div>
                                                                        <w:div w:id="1452360069">
                                                                          <w:marLeft w:val="0"/>
                                                                          <w:marRight w:val="0"/>
                                                                          <w:marTop w:val="0"/>
                                                                          <w:marBottom w:val="0"/>
                                                                          <w:divBdr>
                                                                            <w:top w:val="none" w:sz="0" w:space="0" w:color="auto"/>
                                                                            <w:left w:val="none" w:sz="0" w:space="0" w:color="auto"/>
                                                                            <w:bottom w:val="none" w:sz="0" w:space="0" w:color="auto"/>
                                                                            <w:right w:val="none" w:sz="0" w:space="0" w:color="auto"/>
                                                                          </w:divBdr>
                                                                        </w:div>
                                                                        <w:div w:id="1475216849">
                                                                          <w:marLeft w:val="0"/>
                                                                          <w:marRight w:val="0"/>
                                                                          <w:marTop w:val="0"/>
                                                                          <w:marBottom w:val="0"/>
                                                                          <w:divBdr>
                                                                            <w:top w:val="none" w:sz="0" w:space="0" w:color="auto"/>
                                                                            <w:left w:val="none" w:sz="0" w:space="0" w:color="auto"/>
                                                                            <w:bottom w:val="none" w:sz="0" w:space="0" w:color="auto"/>
                                                                            <w:right w:val="none" w:sz="0" w:space="0" w:color="auto"/>
                                                                          </w:divBdr>
                                                                        </w:div>
                                                                        <w:div w:id="1519394885">
                                                                          <w:marLeft w:val="0"/>
                                                                          <w:marRight w:val="0"/>
                                                                          <w:marTop w:val="0"/>
                                                                          <w:marBottom w:val="0"/>
                                                                          <w:divBdr>
                                                                            <w:top w:val="none" w:sz="0" w:space="0" w:color="auto"/>
                                                                            <w:left w:val="none" w:sz="0" w:space="0" w:color="auto"/>
                                                                            <w:bottom w:val="none" w:sz="0" w:space="0" w:color="auto"/>
                                                                            <w:right w:val="none" w:sz="0" w:space="0" w:color="auto"/>
                                                                          </w:divBdr>
                                                                        </w:div>
                                                                        <w:div w:id="1522237391">
                                                                          <w:marLeft w:val="0"/>
                                                                          <w:marRight w:val="0"/>
                                                                          <w:marTop w:val="0"/>
                                                                          <w:marBottom w:val="0"/>
                                                                          <w:divBdr>
                                                                            <w:top w:val="none" w:sz="0" w:space="0" w:color="auto"/>
                                                                            <w:left w:val="none" w:sz="0" w:space="0" w:color="auto"/>
                                                                            <w:bottom w:val="none" w:sz="0" w:space="0" w:color="auto"/>
                                                                            <w:right w:val="none" w:sz="0" w:space="0" w:color="auto"/>
                                                                          </w:divBdr>
                                                                        </w:div>
                                                                        <w:div w:id="1522863560">
                                                                          <w:marLeft w:val="0"/>
                                                                          <w:marRight w:val="0"/>
                                                                          <w:marTop w:val="0"/>
                                                                          <w:marBottom w:val="0"/>
                                                                          <w:divBdr>
                                                                            <w:top w:val="none" w:sz="0" w:space="0" w:color="auto"/>
                                                                            <w:left w:val="none" w:sz="0" w:space="0" w:color="auto"/>
                                                                            <w:bottom w:val="none" w:sz="0" w:space="0" w:color="auto"/>
                                                                            <w:right w:val="none" w:sz="0" w:space="0" w:color="auto"/>
                                                                          </w:divBdr>
                                                                        </w:div>
                                                                        <w:div w:id="1577082302">
                                                                          <w:marLeft w:val="0"/>
                                                                          <w:marRight w:val="0"/>
                                                                          <w:marTop w:val="0"/>
                                                                          <w:marBottom w:val="0"/>
                                                                          <w:divBdr>
                                                                            <w:top w:val="none" w:sz="0" w:space="0" w:color="auto"/>
                                                                            <w:left w:val="none" w:sz="0" w:space="0" w:color="auto"/>
                                                                            <w:bottom w:val="none" w:sz="0" w:space="0" w:color="auto"/>
                                                                            <w:right w:val="none" w:sz="0" w:space="0" w:color="auto"/>
                                                                          </w:divBdr>
                                                                        </w:div>
                                                                        <w:div w:id="1614895301">
                                                                          <w:marLeft w:val="0"/>
                                                                          <w:marRight w:val="0"/>
                                                                          <w:marTop w:val="0"/>
                                                                          <w:marBottom w:val="0"/>
                                                                          <w:divBdr>
                                                                            <w:top w:val="none" w:sz="0" w:space="0" w:color="auto"/>
                                                                            <w:left w:val="none" w:sz="0" w:space="0" w:color="auto"/>
                                                                            <w:bottom w:val="none" w:sz="0" w:space="0" w:color="auto"/>
                                                                            <w:right w:val="none" w:sz="0" w:space="0" w:color="auto"/>
                                                                          </w:divBdr>
                                                                        </w:div>
                                                                        <w:div w:id="1622418833">
                                                                          <w:marLeft w:val="0"/>
                                                                          <w:marRight w:val="0"/>
                                                                          <w:marTop w:val="0"/>
                                                                          <w:marBottom w:val="0"/>
                                                                          <w:divBdr>
                                                                            <w:top w:val="none" w:sz="0" w:space="0" w:color="auto"/>
                                                                            <w:left w:val="none" w:sz="0" w:space="0" w:color="auto"/>
                                                                            <w:bottom w:val="none" w:sz="0" w:space="0" w:color="auto"/>
                                                                            <w:right w:val="none" w:sz="0" w:space="0" w:color="auto"/>
                                                                          </w:divBdr>
                                                                        </w:div>
                                                                        <w:div w:id="1625304253">
                                                                          <w:marLeft w:val="0"/>
                                                                          <w:marRight w:val="0"/>
                                                                          <w:marTop w:val="0"/>
                                                                          <w:marBottom w:val="0"/>
                                                                          <w:divBdr>
                                                                            <w:top w:val="none" w:sz="0" w:space="0" w:color="auto"/>
                                                                            <w:left w:val="none" w:sz="0" w:space="0" w:color="auto"/>
                                                                            <w:bottom w:val="none" w:sz="0" w:space="0" w:color="auto"/>
                                                                            <w:right w:val="none" w:sz="0" w:space="0" w:color="auto"/>
                                                                          </w:divBdr>
                                                                        </w:div>
                                                                        <w:div w:id="1724598036">
                                                                          <w:marLeft w:val="0"/>
                                                                          <w:marRight w:val="0"/>
                                                                          <w:marTop w:val="0"/>
                                                                          <w:marBottom w:val="0"/>
                                                                          <w:divBdr>
                                                                            <w:top w:val="none" w:sz="0" w:space="0" w:color="auto"/>
                                                                            <w:left w:val="none" w:sz="0" w:space="0" w:color="auto"/>
                                                                            <w:bottom w:val="none" w:sz="0" w:space="0" w:color="auto"/>
                                                                            <w:right w:val="none" w:sz="0" w:space="0" w:color="auto"/>
                                                                          </w:divBdr>
                                                                        </w:div>
                                                                        <w:div w:id="1725253082">
                                                                          <w:marLeft w:val="0"/>
                                                                          <w:marRight w:val="0"/>
                                                                          <w:marTop w:val="0"/>
                                                                          <w:marBottom w:val="0"/>
                                                                          <w:divBdr>
                                                                            <w:top w:val="none" w:sz="0" w:space="0" w:color="auto"/>
                                                                            <w:left w:val="none" w:sz="0" w:space="0" w:color="auto"/>
                                                                            <w:bottom w:val="none" w:sz="0" w:space="0" w:color="auto"/>
                                                                            <w:right w:val="none" w:sz="0" w:space="0" w:color="auto"/>
                                                                          </w:divBdr>
                                                                        </w:div>
                                                                        <w:div w:id="1737240461">
                                                                          <w:marLeft w:val="0"/>
                                                                          <w:marRight w:val="0"/>
                                                                          <w:marTop w:val="0"/>
                                                                          <w:marBottom w:val="0"/>
                                                                          <w:divBdr>
                                                                            <w:top w:val="none" w:sz="0" w:space="0" w:color="auto"/>
                                                                            <w:left w:val="none" w:sz="0" w:space="0" w:color="auto"/>
                                                                            <w:bottom w:val="none" w:sz="0" w:space="0" w:color="auto"/>
                                                                            <w:right w:val="none" w:sz="0" w:space="0" w:color="auto"/>
                                                                          </w:divBdr>
                                                                        </w:div>
                                                                        <w:div w:id="1742292794">
                                                                          <w:marLeft w:val="0"/>
                                                                          <w:marRight w:val="0"/>
                                                                          <w:marTop w:val="0"/>
                                                                          <w:marBottom w:val="0"/>
                                                                          <w:divBdr>
                                                                            <w:top w:val="none" w:sz="0" w:space="0" w:color="auto"/>
                                                                            <w:left w:val="none" w:sz="0" w:space="0" w:color="auto"/>
                                                                            <w:bottom w:val="none" w:sz="0" w:space="0" w:color="auto"/>
                                                                            <w:right w:val="none" w:sz="0" w:space="0" w:color="auto"/>
                                                                          </w:divBdr>
                                                                        </w:div>
                                                                        <w:div w:id="1771045720">
                                                                          <w:marLeft w:val="0"/>
                                                                          <w:marRight w:val="0"/>
                                                                          <w:marTop w:val="0"/>
                                                                          <w:marBottom w:val="0"/>
                                                                          <w:divBdr>
                                                                            <w:top w:val="none" w:sz="0" w:space="0" w:color="auto"/>
                                                                            <w:left w:val="none" w:sz="0" w:space="0" w:color="auto"/>
                                                                            <w:bottom w:val="none" w:sz="0" w:space="0" w:color="auto"/>
                                                                            <w:right w:val="none" w:sz="0" w:space="0" w:color="auto"/>
                                                                          </w:divBdr>
                                                                        </w:div>
                                                                        <w:div w:id="1771587132">
                                                                          <w:marLeft w:val="0"/>
                                                                          <w:marRight w:val="0"/>
                                                                          <w:marTop w:val="0"/>
                                                                          <w:marBottom w:val="0"/>
                                                                          <w:divBdr>
                                                                            <w:top w:val="none" w:sz="0" w:space="0" w:color="auto"/>
                                                                            <w:left w:val="none" w:sz="0" w:space="0" w:color="auto"/>
                                                                            <w:bottom w:val="none" w:sz="0" w:space="0" w:color="auto"/>
                                                                            <w:right w:val="none" w:sz="0" w:space="0" w:color="auto"/>
                                                                          </w:divBdr>
                                                                        </w:div>
                                                                        <w:div w:id="1778216716">
                                                                          <w:marLeft w:val="0"/>
                                                                          <w:marRight w:val="0"/>
                                                                          <w:marTop w:val="0"/>
                                                                          <w:marBottom w:val="0"/>
                                                                          <w:divBdr>
                                                                            <w:top w:val="none" w:sz="0" w:space="0" w:color="auto"/>
                                                                            <w:left w:val="none" w:sz="0" w:space="0" w:color="auto"/>
                                                                            <w:bottom w:val="none" w:sz="0" w:space="0" w:color="auto"/>
                                                                            <w:right w:val="none" w:sz="0" w:space="0" w:color="auto"/>
                                                                          </w:divBdr>
                                                                        </w:div>
                                                                        <w:div w:id="1812096043">
                                                                          <w:marLeft w:val="0"/>
                                                                          <w:marRight w:val="0"/>
                                                                          <w:marTop w:val="0"/>
                                                                          <w:marBottom w:val="0"/>
                                                                          <w:divBdr>
                                                                            <w:top w:val="none" w:sz="0" w:space="0" w:color="auto"/>
                                                                            <w:left w:val="none" w:sz="0" w:space="0" w:color="auto"/>
                                                                            <w:bottom w:val="none" w:sz="0" w:space="0" w:color="auto"/>
                                                                            <w:right w:val="none" w:sz="0" w:space="0" w:color="auto"/>
                                                                          </w:divBdr>
                                                                        </w:div>
                                                                        <w:div w:id="1829054260">
                                                                          <w:marLeft w:val="0"/>
                                                                          <w:marRight w:val="0"/>
                                                                          <w:marTop w:val="0"/>
                                                                          <w:marBottom w:val="0"/>
                                                                          <w:divBdr>
                                                                            <w:top w:val="none" w:sz="0" w:space="0" w:color="auto"/>
                                                                            <w:left w:val="none" w:sz="0" w:space="0" w:color="auto"/>
                                                                            <w:bottom w:val="none" w:sz="0" w:space="0" w:color="auto"/>
                                                                            <w:right w:val="none" w:sz="0" w:space="0" w:color="auto"/>
                                                                          </w:divBdr>
                                                                        </w:div>
                                                                        <w:div w:id="1852599516">
                                                                          <w:marLeft w:val="0"/>
                                                                          <w:marRight w:val="0"/>
                                                                          <w:marTop w:val="0"/>
                                                                          <w:marBottom w:val="0"/>
                                                                          <w:divBdr>
                                                                            <w:top w:val="none" w:sz="0" w:space="0" w:color="auto"/>
                                                                            <w:left w:val="none" w:sz="0" w:space="0" w:color="auto"/>
                                                                            <w:bottom w:val="none" w:sz="0" w:space="0" w:color="auto"/>
                                                                            <w:right w:val="none" w:sz="0" w:space="0" w:color="auto"/>
                                                                          </w:divBdr>
                                                                        </w:div>
                                                                        <w:div w:id="1858883325">
                                                                          <w:marLeft w:val="0"/>
                                                                          <w:marRight w:val="0"/>
                                                                          <w:marTop w:val="0"/>
                                                                          <w:marBottom w:val="0"/>
                                                                          <w:divBdr>
                                                                            <w:top w:val="none" w:sz="0" w:space="0" w:color="auto"/>
                                                                            <w:left w:val="none" w:sz="0" w:space="0" w:color="auto"/>
                                                                            <w:bottom w:val="none" w:sz="0" w:space="0" w:color="auto"/>
                                                                            <w:right w:val="none" w:sz="0" w:space="0" w:color="auto"/>
                                                                          </w:divBdr>
                                                                        </w:div>
                                                                        <w:div w:id="1880779971">
                                                                          <w:marLeft w:val="0"/>
                                                                          <w:marRight w:val="0"/>
                                                                          <w:marTop w:val="0"/>
                                                                          <w:marBottom w:val="0"/>
                                                                          <w:divBdr>
                                                                            <w:top w:val="none" w:sz="0" w:space="0" w:color="auto"/>
                                                                            <w:left w:val="none" w:sz="0" w:space="0" w:color="auto"/>
                                                                            <w:bottom w:val="none" w:sz="0" w:space="0" w:color="auto"/>
                                                                            <w:right w:val="none" w:sz="0" w:space="0" w:color="auto"/>
                                                                          </w:divBdr>
                                                                        </w:div>
                                                                        <w:div w:id="1881480033">
                                                                          <w:marLeft w:val="0"/>
                                                                          <w:marRight w:val="0"/>
                                                                          <w:marTop w:val="0"/>
                                                                          <w:marBottom w:val="0"/>
                                                                          <w:divBdr>
                                                                            <w:top w:val="none" w:sz="0" w:space="0" w:color="auto"/>
                                                                            <w:left w:val="none" w:sz="0" w:space="0" w:color="auto"/>
                                                                            <w:bottom w:val="none" w:sz="0" w:space="0" w:color="auto"/>
                                                                            <w:right w:val="none" w:sz="0" w:space="0" w:color="auto"/>
                                                                          </w:divBdr>
                                                                        </w:div>
                                                                        <w:div w:id="1889032446">
                                                                          <w:marLeft w:val="0"/>
                                                                          <w:marRight w:val="0"/>
                                                                          <w:marTop w:val="0"/>
                                                                          <w:marBottom w:val="0"/>
                                                                          <w:divBdr>
                                                                            <w:top w:val="none" w:sz="0" w:space="0" w:color="auto"/>
                                                                            <w:left w:val="none" w:sz="0" w:space="0" w:color="auto"/>
                                                                            <w:bottom w:val="none" w:sz="0" w:space="0" w:color="auto"/>
                                                                            <w:right w:val="none" w:sz="0" w:space="0" w:color="auto"/>
                                                                          </w:divBdr>
                                                                        </w:div>
                                                                        <w:div w:id="1897542954">
                                                                          <w:marLeft w:val="0"/>
                                                                          <w:marRight w:val="0"/>
                                                                          <w:marTop w:val="0"/>
                                                                          <w:marBottom w:val="0"/>
                                                                          <w:divBdr>
                                                                            <w:top w:val="none" w:sz="0" w:space="0" w:color="auto"/>
                                                                            <w:left w:val="none" w:sz="0" w:space="0" w:color="auto"/>
                                                                            <w:bottom w:val="none" w:sz="0" w:space="0" w:color="auto"/>
                                                                            <w:right w:val="none" w:sz="0" w:space="0" w:color="auto"/>
                                                                          </w:divBdr>
                                                                        </w:div>
                                                                        <w:div w:id="1901942023">
                                                                          <w:marLeft w:val="0"/>
                                                                          <w:marRight w:val="0"/>
                                                                          <w:marTop w:val="0"/>
                                                                          <w:marBottom w:val="0"/>
                                                                          <w:divBdr>
                                                                            <w:top w:val="none" w:sz="0" w:space="0" w:color="auto"/>
                                                                            <w:left w:val="none" w:sz="0" w:space="0" w:color="auto"/>
                                                                            <w:bottom w:val="none" w:sz="0" w:space="0" w:color="auto"/>
                                                                            <w:right w:val="none" w:sz="0" w:space="0" w:color="auto"/>
                                                                          </w:divBdr>
                                                                        </w:div>
                                                                        <w:div w:id="1909683196">
                                                                          <w:marLeft w:val="0"/>
                                                                          <w:marRight w:val="0"/>
                                                                          <w:marTop w:val="0"/>
                                                                          <w:marBottom w:val="0"/>
                                                                          <w:divBdr>
                                                                            <w:top w:val="none" w:sz="0" w:space="0" w:color="auto"/>
                                                                            <w:left w:val="none" w:sz="0" w:space="0" w:color="auto"/>
                                                                            <w:bottom w:val="none" w:sz="0" w:space="0" w:color="auto"/>
                                                                            <w:right w:val="none" w:sz="0" w:space="0" w:color="auto"/>
                                                                          </w:divBdr>
                                                                        </w:div>
                                                                        <w:div w:id="1921668899">
                                                                          <w:marLeft w:val="0"/>
                                                                          <w:marRight w:val="0"/>
                                                                          <w:marTop w:val="0"/>
                                                                          <w:marBottom w:val="0"/>
                                                                          <w:divBdr>
                                                                            <w:top w:val="none" w:sz="0" w:space="0" w:color="auto"/>
                                                                            <w:left w:val="none" w:sz="0" w:space="0" w:color="auto"/>
                                                                            <w:bottom w:val="none" w:sz="0" w:space="0" w:color="auto"/>
                                                                            <w:right w:val="none" w:sz="0" w:space="0" w:color="auto"/>
                                                                          </w:divBdr>
                                                                        </w:div>
                                                                        <w:div w:id="1925795560">
                                                                          <w:marLeft w:val="0"/>
                                                                          <w:marRight w:val="0"/>
                                                                          <w:marTop w:val="0"/>
                                                                          <w:marBottom w:val="0"/>
                                                                          <w:divBdr>
                                                                            <w:top w:val="none" w:sz="0" w:space="0" w:color="auto"/>
                                                                            <w:left w:val="none" w:sz="0" w:space="0" w:color="auto"/>
                                                                            <w:bottom w:val="none" w:sz="0" w:space="0" w:color="auto"/>
                                                                            <w:right w:val="none" w:sz="0" w:space="0" w:color="auto"/>
                                                                          </w:divBdr>
                                                                        </w:div>
                                                                        <w:div w:id="1947813150">
                                                                          <w:marLeft w:val="0"/>
                                                                          <w:marRight w:val="0"/>
                                                                          <w:marTop w:val="0"/>
                                                                          <w:marBottom w:val="0"/>
                                                                          <w:divBdr>
                                                                            <w:top w:val="none" w:sz="0" w:space="0" w:color="auto"/>
                                                                            <w:left w:val="none" w:sz="0" w:space="0" w:color="auto"/>
                                                                            <w:bottom w:val="none" w:sz="0" w:space="0" w:color="auto"/>
                                                                            <w:right w:val="none" w:sz="0" w:space="0" w:color="auto"/>
                                                                          </w:divBdr>
                                                                        </w:div>
                                                                        <w:div w:id="1974600425">
                                                                          <w:marLeft w:val="0"/>
                                                                          <w:marRight w:val="0"/>
                                                                          <w:marTop w:val="0"/>
                                                                          <w:marBottom w:val="0"/>
                                                                          <w:divBdr>
                                                                            <w:top w:val="none" w:sz="0" w:space="0" w:color="auto"/>
                                                                            <w:left w:val="none" w:sz="0" w:space="0" w:color="auto"/>
                                                                            <w:bottom w:val="none" w:sz="0" w:space="0" w:color="auto"/>
                                                                            <w:right w:val="none" w:sz="0" w:space="0" w:color="auto"/>
                                                                          </w:divBdr>
                                                                        </w:div>
                                                                        <w:div w:id="1982273410">
                                                                          <w:marLeft w:val="0"/>
                                                                          <w:marRight w:val="0"/>
                                                                          <w:marTop w:val="0"/>
                                                                          <w:marBottom w:val="0"/>
                                                                          <w:divBdr>
                                                                            <w:top w:val="none" w:sz="0" w:space="0" w:color="auto"/>
                                                                            <w:left w:val="none" w:sz="0" w:space="0" w:color="auto"/>
                                                                            <w:bottom w:val="none" w:sz="0" w:space="0" w:color="auto"/>
                                                                            <w:right w:val="none" w:sz="0" w:space="0" w:color="auto"/>
                                                                          </w:divBdr>
                                                                        </w:div>
                                                                        <w:div w:id="1993947465">
                                                                          <w:marLeft w:val="0"/>
                                                                          <w:marRight w:val="0"/>
                                                                          <w:marTop w:val="0"/>
                                                                          <w:marBottom w:val="0"/>
                                                                          <w:divBdr>
                                                                            <w:top w:val="none" w:sz="0" w:space="0" w:color="auto"/>
                                                                            <w:left w:val="none" w:sz="0" w:space="0" w:color="auto"/>
                                                                            <w:bottom w:val="none" w:sz="0" w:space="0" w:color="auto"/>
                                                                            <w:right w:val="none" w:sz="0" w:space="0" w:color="auto"/>
                                                                          </w:divBdr>
                                                                        </w:div>
                                                                        <w:div w:id="2028633932">
                                                                          <w:marLeft w:val="0"/>
                                                                          <w:marRight w:val="0"/>
                                                                          <w:marTop w:val="0"/>
                                                                          <w:marBottom w:val="0"/>
                                                                          <w:divBdr>
                                                                            <w:top w:val="none" w:sz="0" w:space="0" w:color="auto"/>
                                                                            <w:left w:val="none" w:sz="0" w:space="0" w:color="auto"/>
                                                                            <w:bottom w:val="none" w:sz="0" w:space="0" w:color="auto"/>
                                                                            <w:right w:val="none" w:sz="0" w:space="0" w:color="auto"/>
                                                                          </w:divBdr>
                                                                        </w:div>
                                                                        <w:div w:id="2047829693">
                                                                          <w:marLeft w:val="0"/>
                                                                          <w:marRight w:val="0"/>
                                                                          <w:marTop w:val="0"/>
                                                                          <w:marBottom w:val="0"/>
                                                                          <w:divBdr>
                                                                            <w:top w:val="none" w:sz="0" w:space="0" w:color="auto"/>
                                                                            <w:left w:val="none" w:sz="0" w:space="0" w:color="auto"/>
                                                                            <w:bottom w:val="none" w:sz="0" w:space="0" w:color="auto"/>
                                                                            <w:right w:val="none" w:sz="0" w:space="0" w:color="auto"/>
                                                                          </w:divBdr>
                                                                        </w:div>
                                                                        <w:div w:id="2101370169">
                                                                          <w:marLeft w:val="0"/>
                                                                          <w:marRight w:val="0"/>
                                                                          <w:marTop w:val="0"/>
                                                                          <w:marBottom w:val="0"/>
                                                                          <w:divBdr>
                                                                            <w:top w:val="none" w:sz="0" w:space="0" w:color="auto"/>
                                                                            <w:left w:val="none" w:sz="0" w:space="0" w:color="auto"/>
                                                                            <w:bottom w:val="none" w:sz="0" w:space="0" w:color="auto"/>
                                                                            <w:right w:val="none" w:sz="0" w:space="0" w:color="auto"/>
                                                                          </w:divBdr>
                                                                        </w:div>
                                                                        <w:div w:id="2125883836">
                                                                          <w:marLeft w:val="0"/>
                                                                          <w:marRight w:val="0"/>
                                                                          <w:marTop w:val="0"/>
                                                                          <w:marBottom w:val="0"/>
                                                                          <w:divBdr>
                                                                            <w:top w:val="none" w:sz="0" w:space="0" w:color="auto"/>
                                                                            <w:left w:val="none" w:sz="0" w:space="0" w:color="auto"/>
                                                                            <w:bottom w:val="none" w:sz="0" w:space="0" w:color="auto"/>
                                                                            <w:right w:val="none" w:sz="0" w:space="0" w:color="auto"/>
                                                                          </w:divBdr>
                                                                        </w:div>
                                                                      </w:divsChild>
                                                                    </w:div>
                                                                    <w:div w:id="162087435">
                                                                      <w:marLeft w:val="0"/>
                                                                      <w:marRight w:val="0"/>
                                                                      <w:marTop w:val="0"/>
                                                                      <w:marBottom w:val="0"/>
                                                                      <w:divBdr>
                                                                        <w:top w:val="none" w:sz="0" w:space="0" w:color="auto"/>
                                                                        <w:left w:val="none" w:sz="0" w:space="0" w:color="auto"/>
                                                                        <w:bottom w:val="none" w:sz="0" w:space="0" w:color="auto"/>
                                                                        <w:right w:val="none" w:sz="0" w:space="0" w:color="auto"/>
                                                                      </w:divBdr>
                                                                    </w:div>
                                                                    <w:div w:id="180438924">
                                                                      <w:marLeft w:val="0"/>
                                                                      <w:marRight w:val="0"/>
                                                                      <w:marTop w:val="0"/>
                                                                      <w:marBottom w:val="0"/>
                                                                      <w:divBdr>
                                                                        <w:top w:val="none" w:sz="0" w:space="0" w:color="auto"/>
                                                                        <w:left w:val="none" w:sz="0" w:space="0" w:color="auto"/>
                                                                        <w:bottom w:val="none" w:sz="0" w:space="0" w:color="auto"/>
                                                                        <w:right w:val="none" w:sz="0" w:space="0" w:color="auto"/>
                                                                      </w:divBdr>
                                                                    </w:div>
                                                                    <w:div w:id="196702068">
                                                                      <w:marLeft w:val="0"/>
                                                                      <w:marRight w:val="0"/>
                                                                      <w:marTop w:val="0"/>
                                                                      <w:marBottom w:val="0"/>
                                                                      <w:divBdr>
                                                                        <w:top w:val="none" w:sz="0" w:space="0" w:color="auto"/>
                                                                        <w:left w:val="none" w:sz="0" w:space="0" w:color="auto"/>
                                                                        <w:bottom w:val="none" w:sz="0" w:space="0" w:color="auto"/>
                                                                        <w:right w:val="none" w:sz="0" w:space="0" w:color="auto"/>
                                                                      </w:divBdr>
                                                                    </w:div>
                                                                    <w:div w:id="204879037">
                                                                      <w:marLeft w:val="0"/>
                                                                      <w:marRight w:val="0"/>
                                                                      <w:marTop w:val="0"/>
                                                                      <w:marBottom w:val="0"/>
                                                                      <w:divBdr>
                                                                        <w:top w:val="none" w:sz="0" w:space="0" w:color="auto"/>
                                                                        <w:left w:val="none" w:sz="0" w:space="0" w:color="auto"/>
                                                                        <w:bottom w:val="none" w:sz="0" w:space="0" w:color="auto"/>
                                                                        <w:right w:val="none" w:sz="0" w:space="0" w:color="auto"/>
                                                                      </w:divBdr>
                                                                    </w:div>
                                                                    <w:div w:id="214314748">
                                                                      <w:marLeft w:val="0"/>
                                                                      <w:marRight w:val="0"/>
                                                                      <w:marTop w:val="0"/>
                                                                      <w:marBottom w:val="0"/>
                                                                      <w:divBdr>
                                                                        <w:top w:val="none" w:sz="0" w:space="0" w:color="auto"/>
                                                                        <w:left w:val="none" w:sz="0" w:space="0" w:color="auto"/>
                                                                        <w:bottom w:val="none" w:sz="0" w:space="0" w:color="auto"/>
                                                                        <w:right w:val="none" w:sz="0" w:space="0" w:color="auto"/>
                                                                      </w:divBdr>
                                                                    </w:div>
                                                                    <w:div w:id="221793649">
                                                                      <w:marLeft w:val="0"/>
                                                                      <w:marRight w:val="0"/>
                                                                      <w:marTop w:val="0"/>
                                                                      <w:marBottom w:val="0"/>
                                                                      <w:divBdr>
                                                                        <w:top w:val="none" w:sz="0" w:space="0" w:color="auto"/>
                                                                        <w:left w:val="none" w:sz="0" w:space="0" w:color="auto"/>
                                                                        <w:bottom w:val="none" w:sz="0" w:space="0" w:color="auto"/>
                                                                        <w:right w:val="none" w:sz="0" w:space="0" w:color="auto"/>
                                                                      </w:divBdr>
                                                                    </w:div>
                                                                    <w:div w:id="237326462">
                                                                      <w:marLeft w:val="0"/>
                                                                      <w:marRight w:val="0"/>
                                                                      <w:marTop w:val="0"/>
                                                                      <w:marBottom w:val="0"/>
                                                                      <w:divBdr>
                                                                        <w:top w:val="none" w:sz="0" w:space="0" w:color="auto"/>
                                                                        <w:left w:val="none" w:sz="0" w:space="0" w:color="auto"/>
                                                                        <w:bottom w:val="none" w:sz="0" w:space="0" w:color="auto"/>
                                                                        <w:right w:val="none" w:sz="0" w:space="0" w:color="auto"/>
                                                                      </w:divBdr>
                                                                    </w:div>
                                                                    <w:div w:id="260840113">
                                                                      <w:marLeft w:val="0"/>
                                                                      <w:marRight w:val="0"/>
                                                                      <w:marTop w:val="0"/>
                                                                      <w:marBottom w:val="0"/>
                                                                      <w:divBdr>
                                                                        <w:top w:val="none" w:sz="0" w:space="0" w:color="auto"/>
                                                                        <w:left w:val="none" w:sz="0" w:space="0" w:color="auto"/>
                                                                        <w:bottom w:val="none" w:sz="0" w:space="0" w:color="auto"/>
                                                                        <w:right w:val="none" w:sz="0" w:space="0" w:color="auto"/>
                                                                      </w:divBdr>
                                                                    </w:div>
                                                                    <w:div w:id="310059672">
                                                                      <w:marLeft w:val="0"/>
                                                                      <w:marRight w:val="0"/>
                                                                      <w:marTop w:val="0"/>
                                                                      <w:marBottom w:val="0"/>
                                                                      <w:divBdr>
                                                                        <w:top w:val="none" w:sz="0" w:space="0" w:color="auto"/>
                                                                        <w:left w:val="none" w:sz="0" w:space="0" w:color="auto"/>
                                                                        <w:bottom w:val="none" w:sz="0" w:space="0" w:color="auto"/>
                                                                        <w:right w:val="none" w:sz="0" w:space="0" w:color="auto"/>
                                                                      </w:divBdr>
                                                                    </w:div>
                                                                    <w:div w:id="313072878">
                                                                      <w:marLeft w:val="0"/>
                                                                      <w:marRight w:val="0"/>
                                                                      <w:marTop w:val="0"/>
                                                                      <w:marBottom w:val="0"/>
                                                                      <w:divBdr>
                                                                        <w:top w:val="none" w:sz="0" w:space="0" w:color="auto"/>
                                                                        <w:left w:val="none" w:sz="0" w:space="0" w:color="auto"/>
                                                                        <w:bottom w:val="none" w:sz="0" w:space="0" w:color="auto"/>
                                                                        <w:right w:val="none" w:sz="0" w:space="0" w:color="auto"/>
                                                                      </w:divBdr>
                                                                    </w:div>
                                                                    <w:div w:id="327828088">
                                                                      <w:marLeft w:val="0"/>
                                                                      <w:marRight w:val="0"/>
                                                                      <w:marTop w:val="0"/>
                                                                      <w:marBottom w:val="0"/>
                                                                      <w:divBdr>
                                                                        <w:top w:val="none" w:sz="0" w:space="0" w:color="auto"/>
                                                                        <w:left w:val="none" w:sz="0" w:space="0" w:color="auto"/>
                                                                        <w:bottom w:val="none" w:sz="0" w:space="0" w:color="auto"/>
                                                                        <w:right w:val="none" w:sz="0" w:space="0" w:color="auto"/>
                                                                      </w:divBdr>
                                                                    </w:div>
                                                                    <w:div w:id="361593136">
                                                                      <w:marLeft w:val="0"/>
                                                                      <w:marRight w:val="0"/>
                                                                      <w:marTop w:val="0"/>
                                                                      <w:marBottom w:val="0"/>
                                                                      <w:divBdr>
                                                                        <w:top w:val="none" w:sz="0" w:space="0" w:color="auto"/>
                                                                        <w:left w:val="none" w:sz="0" w:space="0" w:color="auto"/>
                                                                        <w:bottom w:val="none" w:sz="0" w:space="0" w:color="auto"/>
                                                                        <w:right w:val="none" w:sz="0" w:space="0" w:color="auto"/>
                                                                      </w:divBdr>
                                                                    </w:div>
                                                                    <w:div w:id="369232097">
                                                                      <w:marLeft w:val="0"/>
                                                                      <w:marRight w:val="0"/>
                                                                      <w:marTop w:val="0"/>
                                                                      <w:marBottom w:val="0"/>
                                                                      <w:divBdr>
                                                                        <w:top w:val="none" w:sz="0" w:space="0" w:color="auto"/>
                                                                        <w:left w:val="none" w:sz="0" w:space="0" w:color="auto"/>
                                                                        <w:bottom w:val="none" w:sz="0" w:space="0" w:color="auto"/>
                                                                        <w:right w:val="none" w:sz="0" w:space="0" w:color="auto"/>
                                                                      </w:divBdr>
                                                                    </w:div>
                                                                    <w:div w:id="383721653">
                                                                      <w:marLeft w:val="0"/>
                                                                      <w:marRight w:val="0"/>
                                                                      <w:marTop w:val="0"/>
                                                                      <w:marBottom w:val="0"/>
                                                                      <w:divBdr>
                                                                        <w:top w:val="none" w:sz="0" w:space="0" w:color="auto"/>
                                                                        <w:left w:val="none" w:sz="0" w:space="0" w:color="auto"/>
                                                                        <w:bottom w:val="none" w:sz="0" w:space="0" w:color="auto"/>
                                                                        <w:right w:val="none" w:sz="0" w:space="0" w:color="auto"/>
                                                                      </w:divBdr>
                                                                    </w:div>
                                                                    <w:div w:id="387385113">
                                                                      <w:marLeft w:val="0"/>
                                                                      <w:marRight w:val="0"/>
                                                                      <w:marTop w:val="0"/>
                                                                      <w:marBottom w:val="0"/>
                                                                      <w:divBdr>
                                                                        <w:top w:val="none" w:sz="0" w:space="0" w:color="auto"/>
                                                                        <w:left w:val="none" w:sz="0" w:space="0" w:color="auto"/>
                                                                        <w:bottom w:val="none" w:sz="0" w:space="0" w:color="auto"/>
                                                                        <w:right w:val="none" w:sz="0" w:space="0" w:color="auto"/>
                                                                      </w:divBdr>
                                                                    </w:div>
                                                                    <w:div w:id="396783612">
                                                                      <w:marLeft w:val="0"/>
                                                                      <w:marRight w:val="0"/>
                                                                      <w:marTop w:val="0"/>
                                                                      <w:marBottom w:val="0"/>
                                                                      <w:divBdr>
                                                                        <w:top w:val="none" w:sz="0" w:space="0" w:color="auto"/>
                                                                        <w:left w:val="none" w:sz="0" w:space="0" w:color="auto"/>
                                                                        <w:bottom w:val="none" w:sz="0" w:space="0" w:color="auto"/>
                                                                        <w:right w:val="none" w:sz="0" w:space="0" w:color="auto"/>
                                                                      </w:divBdr>
                                                                    </w:div>
                                                                    <w:div w:id="398864823">
                                                                      <w:marLeft w:val="0"/>
                                                                      <w:marRight w:val="0"/>
                                                                      <w:marTop w:val="0"/>
                                                                      <w:marBottom w:val="0"/>
                                                                      <w:divBdr>
                                                                        <w:top w:val="none" w:sz="0" w:space="0" w:color="auto"/>
                                                                        <w:left w:val="none" w:sz="0" w:space="0" w:color="auto"/>
                                                                        <w:bottom w:val="none" w:sz="0" w:space="0" w:color="auto"/>
                                                                        <w:right w:val="none" w:sz="0" w:space="0" w:color="auto"/>
                                                                      </w:divBdr>
                                                                    </w:div>
                                                                    <w:div w:id="402795194">
                                                                      <w:marLeft w:val="0"/>
                                                                      <w:marRight w:val="0"/>
                                                                      <w:marTop w:val="0"/>
                                                                      <w:marBottom w:val="0"/>
                                                                      <w:divBdr>
                                                                        <w:top w:val="none" w:sz="0" w:space="0" w:color="auto"/>
                                                                        <w:left w:val="none" w:sz="0" w:space="0" w:color="auto"/>
                                                                        <w:bottom w:val="none" w:sz="0" w:space="0" w:color="auto"/>
                                                                        <w:right w:val="none" w:sz="0" w:space="0" w:color="auto"/>
                                                                      </w:divBdr>
                                                                    </w:div>
                                                                    <w:div w:id="403525003">
                                                                      <w:marLeft w:val="0"/>
                                                                      <w:marRight w:val="0"/>
                                                                      <w:marTop w:val="0"/>
                                                                      <w:marBottom w:val="0"/>
                                                                      <w:divBdr>
                                                                        <w:top w:val="none" w:sz="0" w:space="0" w:color="auto"/>
                                                                        <w:left w:val="none" w:sz="0" w:space="0" w:color="auto"/>
                                                                        <w:bottom w:val="none" w:sz="0" w:space="0" w:color="auto"/>
                                                                        <w:right w:val="none" w:sz="0" w:space="0" w:color="auto"/>
                                                                      </w:divBdr>
                                                                    </w:div>
                                                                    <w:div w:id="407189418">
                                                                      <w:marLeft w:val="0"/>
                                                                      <w:marRight w:val="0"/>
                                                                      <w:marTop w:val="0"/>
                                                                      <w:marBottom w:val="0"/>
                                                                      <w:divBdr>
                                                                        <w:top w:val="none" w:sz="0" w:space="0" w:color="auto"/>
                                                                        <w:left w:val="none" w:sz="0" w:space="0" w:color="auto"/>
                                                                        <w:bottom w:val="none" w:sz="0" w:space="0" w:color="auto"/>
                                                                        <w:right w:val="none" w:sz="0" w:space="0" w:color="auto"/>
                                                                      </w:divBdr>
                                                                    </w:div>
                                                                    <w:div w:id="415052350">
                                                                      <w:marLeft w:val="0"/>
                                                                      <w:marRight w:val="0"/>
                                                                      <w:marTop w:val="0"/>
                                                                      <w:marBottom w:val="0"/>
                                                                      <w:divBdr>
                                                                        <w:top w:val="none" w:sz="0" w:space="0" w:color="auto"/>
                                                                        <w:left w:val="none" w:sz="0" w:space="0" w:color="auto"/>
                                                                        <w:bottom w:val="none" w:sz="0" w:space="0" w:color="auto"/>
                                                                        <w:right w:val="none" w:sz="0" w:space="0" w:color="auto"/>
                                                                      </w:divBdr>
                                                                    </w:div>
                                                                    <w:div w:id="463159873">
                                                                      <w:marLeft w:val="0"/>
                                                                      <w:marRight w:val="0"/>
                                                                      <w:marTop w:val="0"/>
                                                                      <w:marBottom w:val="0"/>
                                                                      <w:divBdr>
                                                                        <w:top w:val="none" w:sz="0" w:space="0" w:color="auto"/>
                                                                        <w:left w:val="none" w:sz="0" w:space="0" w:color="auto"/>
                                                                        <w:bottom w:val="none" w:sz="0" w:space="0" w:color="auto"/>
                                                                        <w:right w:val="none" w:sz="0" w:space="0" w:color="auto"/>
                                                                      </w:divBdr>
                                                                    </w:div>
                                                                    <w:div w:id="466312860">
                                                                      <w:marLeft w:val="0"/>
                                                                      <w:marRight w:val="0"/>
                                                                      <w:marTop w:val="0"/>
                                                                      <w:marBottom w:val="0"/>
                                                                      <w:divBdr>
                                                                        <w:top w:val="none" w:sz="0" w:space="0" w:color="auto"/>
                                                                        <w:left w:val="none" w:sz="0" w:space="0" w:color="auto"/>
                                                                        <w:bottom w:val="none" w:sz="0" w:space="0" w:color="auto"/>
                                                                        <w:right w:val="none" w:sz="0" w:space="0" w:color="auto"/>
                                                                      </w:divBdr>
                                                                    </w:div>
                                                                    <w:div w:id="483159822">
                                                                      <w:marLeft w:val="0"/>
                                                                      <w:marRight w:val="0"/>
                                                                      <w:marTop w:val="0"/>
                                                                      <w:marBottom w:val="0"/>
                                                                      <w:divBdr>
                                                                        <w:top w:val="none" w:sz="0" w:space="0" w:color="auto"/>
                                                                        <w:left w:val="none" w:sz="0" w:space="0" w:color="auto"/>
                                                                        <w:bottom w:val="none" w:sz="0" w:space="0" w:color="auto"/>
                                                                        <w:right w:val="none" w:sz="0" w:space="0" w:color="auto"/>
                                                                      </w:divBdr>
                                                                    </w:div>
                                                                    <w:div w:id="500392048">
                                                                      <w:marLeft w:val="0"/>
                                                                      <w:marRight w:val="0"/>
                                                                      <w:marTop w:val="0"/>
                                                                      <w:marBottom w:val="0"/>
                                                                      <w:divBdr>
                                                                        <w:top w:val="none" w:sz="0" w:space="0" w:color="auto"/>
                                                                        <w:left w:val="none" w:sz="0" w:space="0" w:color="auto"/>
                                                                        <w:bottom w:val="none" w:sz="0" w:space="0" w:color="auto"/>
                                                                        <w:right w:val="none" w:sz="0" w:space="0" w:color="auto"/>
                                                                      </w:divBdr>
                                                                    </w:div>
                                                                    <w:div w:id="518080710">
                                                                      <w:marLeft w:val="0"/>
                                                                      <w:marRight w:val="0"/>
                                                                      <w:marTop w:val="0"/>
                                                                      <w:marBottom w:val="0"/>
                                                                      <w:divBdr>
                                                                        <w:top w:val="none" w:sz="0" w:space="0" w:color="auto"/>
                                                                        <w:left w:val="none" w:sz="0" w:space="0" w:color="auto"/>
                                                                        <w:bottom w:val="none" w:sz="0" w:space="0" w:color="auto"/>
                                                                        <w:right w:val="none" w:sz="0" w:space="0" w:color="auto"/>
                                                                      </w:divBdr>
                                                                    </w:div>
                                                                    <w:div w:id="587883631">
                                                                      <w:marLeft w:val="0"/>
                                                                      <w:marRight w:val="0"/>
                                                                      <w:marTop w:val="0"/>
                                                                      <w:marBottom w:val="0"/>
                                                                      <w:divBdr>
                                                                        <w:top w:val="none" w:sz="0" w:space="0" w:color="auto"/>
                                                                        <w:left w:val="none" w:sz="0" w:space="0" w:color="auto"/>
                                                                        <w:bottom w:val="none" w:sz="0" w:space="0" w:color="auto"/>
                                                                        <w:right w:val="none" w:sz="0" w:space="0" w:color="auto"/>
                                                                      </w:divBdr>
                                                                    </w:div>
                                                                    <w:div w:id="590773894">
                                                                      <w:marLeft w:val="0"/>
                                                                      <w:marRight w:val="0"/>
                                                                      <w:marTop w:val="0"/>
                                                                      <w:marBottom w:val="0"/>
                                                                      <w:divBdr>
                                                                        <w:top w:val="none" w:sz="0" w:space="0" w:color="auto"/>
                                                                        <w:left w:val="none" w:sz="0" w:space="0" w:color="auto"/>
                                                                        <w:bottom w:val="none" w:sz="0" w:space="0" w:color="auto"/>
                                                                        <w:right w:val="none" w:sz="0" w:space="0" w:color="auto"/>
                                                                      </w:divBdr>
                                                                    </w:div>
                                                                    <w:div w:id="607587662">
                                                                      <w:marLeft w:val="0"/>
                                                                      <w:marRight w:val="0"/>
                                                                      <w:marTop w:val="0"/>
                                                                      <w:marBottom w:val="0"/>
                                                                      <w:divBdr>
                                                                        <w:top w:val="none" w:sz="0" w:space="0" w:color="auto"/>
                                                                        <w:left w:val="none" w:sz="0" w:space="0" w:color="auto"/>
                                                                        <w:bottom w:val="none" w:sz="0" w:space="0" w:color="auto"/>
                                                                        <w:right w:val="none" w:sz="0" w:space="0" w:color="auto"/>
                                                                      </w:divBdr>
                                                                    </w:div>
                                                                    <w:div w:id="669329029">
                                                                      <w:marLeft w:val="0"/>
                                                                      <w:marRight w:val="0"/>
                                                                      <w:marTop w:val="0"/>
                                                                      <w:marBottom w:val="0"/>
                                                                      <w:divBdr>
                                                                        <w:top w:val="none" w:sz="0" w:space="0" w:color="auto"/>
                                                                        <w:left w:val="none" w:sz="0" w:space="0" w:color="auto"/>
                                                                        <w:bottom w:val="none" w:sz="0" w:space="0" w:color="auto"/>
                                                                        <w:right w:val="none" w:sz="0" w:space="0" w:color="auto"/>
                                                                      </w:divBdr>
                                                                    </w:div>
                                                                    <w:div w:id="685986440">
                                                                      <w:marLeft w:val="0"/>
                                                                      <w:marRight w:val="0"/>
                                                                      <w:marTop w:val="0"/>
                                                                      <w:marBottom w:val="0"/>
                                                                      <w:divBdr>
                                                                        <w:top w:val="none" w:sz="0" w:space="0" w:color="auto"/>
                                                                        <w:left w:val="none" w:sz="0" w:space="0" w:color="auto"/>
                                                                        <w:bottom w:val="none" w:sz="0" w:space="0" w:color="auto"/>
                                                                        <w:right w:val="none" w:sz="0" w:space="0" w:color="auto"/>
                                                                      </w:divBdr>
                                                                    </w:div>
                                                                    <w:div w:id="770470700">
                                                                      <w:marLeft w:val="0"/>
                                                                      <w:marRight w:val="0"/>
                                                                      <w:marTop w:val="0"/>
                                                                      <w:marBottom w:val="0"/>
                                                                      <w:divBdr>
                                                                        <w:top w:val="none" w:sz="0" w:space="0" w:color="auto"/>
                                                                        <w:left w:val="none" w:sz="0" w:space="0" w:color="auto"/>
                                                                        <w:bottom w:val="none" w:sz="0" w:space="0" w:color="auto"/>
                                                                        <w:right w:val="none" w:sz="0" w:space="0" w:color="auto"/>
                                                                      </w:divBdr>
                                                                    </w:div>
                                                                    <w:div w:id="799417020">
                                                                      <w:marLeft w:val="0"/>
                                                                      <w:marRight w:val="0"/>
                                                                      <w:marTop w:val="0"/>
                                                                      <w:marBottom w:val="0"/>
                                                                      <w:divBdr>
                                                                        <w:top w:val="none" w:sz="0" w:space="0" w:color="auto"/>
                                                                        <w:left w:val="none" w:sz="0" w:space="0" w:color="auto"/>
                                                                        <w:bottom w:val="none" w:sz="0" w:space="0" w:color="auto"/>
                                                                        <w:right w:val="none" w:sz="0" w:space="0" w:color="auto"/>
                                                                      </w:divBdr>
                                                                    </w:div>
                                                                    <w:div w:id="833688653">
                                                                      <w:marLeft w:val="0"/>
                                                                      <w:marRight w:val="0"/>
                                                                      <w:marTop w:val="0"/>
                                                                      <w:marBottom w:val="0"/>
                                                                      <w:divBdr>
                                                                        <w:top w:val="none" w:sz="0" w:space="0" w:color="auto"/>
                                                                        <w:left w:val="none" w:sz="0" w:space="0" w:color="auto"/>
                                                                        <w:bottom w:val="none" w:sz="0" w:space="0" w:color="auto"/>
                                                                        <w:right w:val="none" w:sz="0" w:space="0" w:color="auto"/>
                                                                      </w:divBdr>
                                                                    </w:div>
                                                                    <w:div w:id="836730858">
                                                                      <w:marLeft w:val="0"/>
                                                                      <w:marRight w:val="0"/>
                                                                      <w:marTop w:val="0"/>
                                                                      <w:marBottom w:val="0"/>
                                                                      <w:divBdr>
                                                                        <w:top w:val="none" w:sz="0" w:space="0" w:color="auto"/>
                                                                        <w:left w:val="none" w:sz="0" w:space="0" w:color="auto"/>
                                                                        <w:bottom w:val="none" w:sz="0" w:space="0" w:color="auto"/>
                                                                        <w:right w:val="none" w:sz="0" w:space="0" w:color="auto"/>
                                                                      </w:divBdr>
                                                                    </w:div>
                                                                    <w:div w:id="841622333">
                                                                      <w:marLeft w:val="0"/>
                                                                      <w:marRight w:val="0"/>
                                                                      <w:marTop w:val="0"/>
                                                                      <w:marBottom w:val="0"/>
                                                                      <w:divBdr>
                                                                        <w:top w:val="none" w:sz="0" w:space="0" w:color="auto"/>
                                                                        <w:left w:val="none" w:sz="0" w:space="0" w:color="auto"/>
                                                                        <w:bottom w:val="none" w:sz="0" w:space="0" w:color="auto"/>
                                                                        <w:right w:val="none" w:sz="0" w:space="0" w:color="auto"/>
                                                                      </w:divBdr>
                                                                    </w:div>
                                                                    <w:div w:id="863060757">
                                                                      <w:marLeft w:val="0"/>
                                                                      <w:marRight w:val="0"/>
                                                                      <w:marTop w:val="0"/>
                                                                      <w:marBottom w:val="0"/>
                                                                      <w:divBdr>
                                                                        <w:top w:val="none" w:sz="0" w:space="0" w:color="auto"/>
                                                                        <w:left w:val="none" w:sz="0" w:space="0" w:color="auto"/>
                                                                        <w:bottom w:val="none" w:sz="0" w:space="0" w:color="auto"/>
                                                                        <w:right w:val="none" w:sz="0" w:space="0" w:color="auto"/>
                                                                      </w:divBdr>
                                                                    </w:div>
                                                                    <w:div w:id="904031586">
                                                                      <w:marLeft w:val="0"/>
                                                                      <w:marRight w:val="0"/>
                                                                      <w:marTop w:val="0"/>
                                                                      <w:marBottom w:val="0"/>
                                                                      <w:divBdr>
                                                                        <w:top w:val="none" w:sz="0" w:space="0" w:color="auto"/>
                                                                        <w:left w:val="none" w:sz="0" w:space="0" w:color="auto"/>
                                                                        <w:bottom w:val="none" w:sz="0" w:space="0" w:color="auto"/>
                                                                        <w:right w:val="none" w:sz="0" w:space="0" w:color="auto"/>
                                                                      </w:divBdr>
                                                                    </w:div>
                                                                    <w:div w:id="905578213">
                                                                      <w:marLeft w:val="0"/>
                                                                      <w:marRight w:val="0"/>
                                                                      <w:marTop w:val="0"/>
                                                                      <w:marBottom w:val="0"/>
                                                                      <w:divBdr>
                                                                        <w:top w:val="none" w:sz="0" w:space="0" w:color="auto"/>
                                                                        <w:left w:val="none" w:sz="0" w:space="0" w:color="auto"/>
                                                                        <w:bottom w:val="none" w:sz="0" w:space="0" w:color="auto"/>
                                                                        <w:right w:val="none" w:sz="0" w:space="0" w:color="auto"/>
                                                                      </w:divBdr>
                                                                    </w:div>
                                                                    <w:div w:id="909653585">
                                                                      <w:marLeft w:val="0"/>
                                                                      <w:marRight w:val="0"/>
                                                                      <w:marTop w:val="0"/>
                                                                      <w:marBottom w:val="0"/>
                                                                      <w:divBdr>
                                                                        <w:top w:val="none" w:sz="0" w:space="0" w:color="auto"/>
                                                                        <w:left w:val="none" w:sz="0" w:space="0" w:color="auto"/>
                                                                        <w:bottom w:val="none" w:sz="0" w:space="0" w:color="auto"/>
                                                                        <w:right w:val="none" w:sz="0" w:space="0" w:color="auto"/>
                                                                      </w:divBdr>
                                                                    </w:div>
                                                                    <w:div w:id="929312485">
                                                                      <w:marLeft w:val="0"/>
                                                                      <w:marRight w:val="0"/>
                                                                      <w:marTop w:val="0"/>
                                                                      <w:marBottom w:val="0"/>
                                                                      <w:divBdr>
                                                                        <w:top w:val="none" w:sz="0" w:space="0" w:color="auto"/>
                                                                        <w:left w:val="none" w:sz="0" w:space="0" w:color="auto"/>
                                                                        <w:bottom w:val="none" w:sz="0" w:space="0" w:color="auto"/>
                                                                        <w:right w:val="none" w:sz="0" w:space="0" w:color="auto"/>
                                                                      </w:divBdr>
                                                                    </w:div>
                                                                    <w:div w:id="929968332">
                                                                      <w:marLeft w:val="0"/>
                                                                      <w:marRight w:val="0"/>
                                                                      <w:marTop w:val="0"/>
                                                                      <w:marBottom w:val="0"/>
                                                                      <w:divBdr>
                                                                        <w:top w:val="none" w:sz="0" w:space="0" w:color="auto"/>
                                                                        <w:left w:val="none" w:sz="0" w:space="0" w:color="auto"/>
                                                                        <w:bottom w:val="none" w:sz="0" w:space="0" w:color="auto"/>
                                                                        <w:right w:val="none" w:sz="0" w:space="0" w:color="auto"/>
                                                                      </w:divBdr>
                                                                    </w:div>
                                                                    <w:div w:id="980961921">
                                                                      <w:marLeft w:val="0"/>
                                                                      <w:marRight w:val="0"/>
                                                                      <w:marTop w:val="0"/>
                                                                      <w:marBottom w:val="0"/>
                                                                      <w:divBdr>
                                                                        <w:top w:val="none" w:sz="0" w:space="0" w:color="auto"/>
                                                                        <w:left w:val="none" w:sz="0" w:space="0" w:color="auto"/>
                                                                        <w:bottom w:val="none" w:sz="0" w:space="0" w:color="auto"/>
                                                                        <w:right w:val="none" w:sz="0" w:space="0" w:color="auto"/>
                                                                      </w:divBdr>
                                                                    </w:div>
                                                                    <w:div w:id="987780402">
                                                                      <w:marLeft w:val="0"/>
                                                                      <w:marRight w:val="0"/>
                                                                      <w:marTop w:val="0"/>
                                                                      <w:marBottom w:val="0"/>
                                                                      <w:divBdr>
                                                                        <w:top w:val="none" w:sz="0" w:space="0" w:color="auto"/>
                                                                        <w:left w:val="none" w:sz="0" w:space="0" w:color="auto"/>
                                                                        <w:bottom w:val="none" w:sz="0" w:space="0" w:color="auto"/>
                                                                        <w:right w:val="none" w:sz="0" w:space="0" w:color="auto"/>
                                                                      </w:divBdr>
                                                                    </w:div>
                                                                    <w:div w:id="988630124">
                                                                      <w:marLeft w:val="0"/>
                                                                      <w:marRight w:val="0"/>
                                                                      <w:marTop w:val="0"/>
                                                                      <w:marBottom w:val="0"/>
                                                                      <w:divBdr>
                                                                        <w:top w:val="none" w:sz="0" w:space="0" w:color="auto"/>
                                                                        <w:left w:val="none" w:sz="0" w:space="0" w:color="auto"/>
                                                                        <w:bottom w:val="none" w:sz="0" w:space="0" w:color="auto"/>
                                                                        <w:right w:val="none" w:sz="0" w:space="0" w:color="auto"/>
                                                                      </w:divBdr>
                                                                    </w:div>
                                                                    <w:div w:id="991520988">
                                                                      <w:marLeft w:val="0"/>
                                                                      <w:marRight w:val="0"/>
                                                                      <w:marTop w:val="0"/>
                                                                      <w:marBottom w:val="0"/>
                                                                      <w:divBdr>
                                                                        <w:top w:val="none" w:sz="0" w:space="0" w:color="auto"/>
                                                                        <w:left w:val="none" w:sz="0" w:space="0" w:color="auto"/>
                                                                        <w:bottom w:val="none" w:sz="0" w:space="0" w:color="auto"/>
                                                                        <w:right w:val="none" w:sz="0" w:space="0" w:color="auto"/>
                                                                      </w:divBdr>
                                                                    </w:div>
                                                                    <w:div w:id="995839449">
                                                                      <w:marLeft w:val="0"/>
                                                                      <w:marRight w:val="0"/>
                                                                      <w:marTop w:val="0"/>
                                                                      <w:marBottom w:val="0"/>
                                                                      <w:divBdr>
                                                                        <w:top w:val="none" w:sz="0" w:space="0" w:color="auto"/>
                                                                        <w:left w:val="none" w:sz="0" w:space="0" w:color="auto"/>
                                                                        <w:bottom w:val="none" w:sz="0" w:space="0" w:color="auto"/>
                                                                        <w:right w:val="none" w:sz="0" w:space="0" w:color="auto"/>
                                                                      </w:divBdr>
                                                                    </w:div>
                                                                    <w:div w:id="1025011745">
                                                                      <w:marLeft w:val="0"/>
                                                                      <w:marRight w:val="0"/>
                                                                      <w:marTop w:val="0"/>
                                                                      <w:marBottom w:val="0"/>
                                                                      <w:divBdr>
                                                                        <w:top w:val="none" w:sz="0" w:space="0" w:color="auto"/>
                                                                        <w:left w:val="none" w:sz="0" w:space="0" w:color="auto"/>
                                                                        <w:bottom w:val="none" w:sz="0" w:space="0" w:color="auto"/>
                                                                        <w:right w:val="none" w:sz="0" w:space="0" w:color="auto"/>
                                                                      </w:divBdr>
                                                                    </w:div>
                                                                    <w:div w:id="1032610671">
                                                                      <w:marLeft w:val="0"/>
                                                                      <w:marRight w:val="0"/>
                                                                      <w:marTop w:val="0"/>
                                                                      <w:marBottom w:val="0"/>
                                                                      <w:divBdr>
                                                                        <w:top w:val="none" w:sz="0" w:space="0" w:color="auto"/>
                                                                        <w:left w:val="none" w:sz="0" w:space="0" w:color="auto"/>
                                                                        <w:bottom w:val="none" w:sz="0" w:space="0" w:color="auto"/>
                                                                        <w:right w:val="none" w:sz="0" w:space="0" w:color="auto"/>
                                                                      </w:divBdr>
                                                                    </w:div>
                                                                    <w:div w:id="1055811907">
                                                                      <w:marLeft w:val="0"/>
                                                                      <w:marRight w:val="0"/>
                                                                      <w:marTop w:val="0"/>
                                                                      <w:marBottom w:val="0"/>
                                                                      <w:divBdr>
                                                                        <w:top w:val="none" w:sz="0" w:space="0" w:color="auto"/>
                                                                        <w:left w:val="none" w:sz="0" w:space="0" w:color="auto"/>
                                                                        <w:bottom w:val="none" w:sz="0" w:space="0" w:color="auto"/>
                                                                        <w:right w:val="none" w:sz="0" w:space="0" w:color="auto"/>
                                                                      </w:divBdr>
                                                                    </w:div>
                                                                    <w:div w:id="1106313298">
                                                                      <w:marLeft w:val="0"/>
                                                                      <w:marRight w:val="0"/>
                                                                      <w:marTop w:val="0"/>
                                                                      <w:marBottom w:val="0"/>
                                                                      <w:divBdr>
                                                                        <w:top w:val="none" w:sz="0" w:space="0" w:color="auto"/>
                                                                        <w:left w:val="none" w:sz="0" w:space="0" w:color="auto"/>
                                                                        <w:bottom w:val="none" w:sz="0" w:space="0" w:color="auto"/>
                                                                        <w:right w:val="none" w:sz="0" w:space="0" w:color="auto"/>
                                                                      </w:divBdr>
                                                                    </w:div>
                                                                    <w:div w:id="1113205775">
                                                                      <w:marLeft w:val="0"/>
                                                                      <w:marRight w:val="0"/>
                                                                      <w:marTop w:val="0"/>
                                                                      <w:marBottom w:val="0"/>
                                                                      <w:divBdr>
                                                                        <w:top w:val="none" w:sz="0" w:space="0" w:color="auto"/>
                                                                        <w:left w:val="none" w:sz="0" w:space="0" w:color="auto"/>
                                                                        <w:bottom w:val="none" w:sz="0" w:space="0" w:color="auto"/>
                                                                        <w:right w:val="none" w:sz="0" w:space="0" w:color="auto"/>
                                                                      </w:divBdr>
                                                                    </w:div>
                                                                    <w:div w:id="1130786127">
                                                                      <w:marLeft w:val="0"/>
                                                                      <w:marRight w:val="0"/>
                                                                      <w:marTop w:val="0"/>
                                                                      <w:marBottom w:val="0"/>
                                                                      <w:divBdr>
                                                                        <w:top w:val="none" w:sz="0" w:space="0" w:color="auto"/>
                                                                        <w:left w:val="none" w:sz="0" w:space="0" w:color="auto"/>
                                                                        <w:bottom w:val="none" w:sz="0" w:space="0" w:color="auto"/>
                                                                        <w:right w:val="none" w:sz="0" w:space="0" w:color="auto"/>
                                                                      </w:divBdr>
                                                                    </w:div>
                                                                    <w:div w:id="1137143581">
                                                                      <w:marLeft w:val="0"/>
                                                                      <w:marRight w:val="0"/>
                                                                      <w:marTop w:val="0"/>
                                                                      <w:marBottom w:val="0"/>
                                                                      <w:divBdr>
                                                                        <w:top w:val="none" w:sz="0" w:space="0" w:color="auto"/>
                                                                        <w:left w:val="none" w:sz="0" w:space="0" w:color="auto"/>
                                                                        <w:bottom w:val="none" w:sz="0" w:space="0" w:color="auto"/>
                                                                        <w:right w:val="none" w:sz="0" w:space="0" w:color="auto"/>
                                                                      </w:divBdr>
                                                                    </w:div>
                                                                    <w:div w:id="1157646259">
                                                                      <w:marLeft w:val="0"/>
                                                                      <w:marRight w:val="0"/>
                                                                      <w:marTop w:val="0"/>
                                                                      <w:marBottom w:val="0"/>
                                                                      <w:divBdr>
                                                                        <w:top w:val="none" w:sz="0" w:space="0" w:color="auto"/>
                                                                        <w:left w:val="none" w:sz="0" w:space="0" w:color="auto"/>
                                                                        <w:bottom w:val="none" w:sz="0" w:space="0" w:color="auto"/>
                                                                        <w:right w:val="none" w:sz="0" w:space="0" w:color="auto"/>
                                                                      </w:divBdr>
                                                                    </w:div>
                                                                    <w:div w:id="1162812532">
                                                                      <w:marLeft w:val="0"/>
                                                                      <w:marRight w:val="0"/>
                                                                      <w:marTop w:val="0"/>
                                                                      <w:marBottom w:val="0"/>
                                                                      <w:divBdr>
                                                                        <w:top w:val="none" w:sz="0" w:space="0" w:color="auto"/>
                                                                        <w:left w:val="none" w:sz="0" w:space="0" w:color="auto"/>
                                                                        <w:bottom w:val="none" w:sz="0" w:space="0" w:color="auto"/>
                                                                        <w:right w:val="none" w:sz="0" w:space="0" w:color="auto"/>
                                                                      </w:divBdr>
                                                                    </w:div>
                                                                    <w:div w:id="1206261477">
                                                                      <w:marLeft w:val="0"/>
                                                                      <w:marRight w:val="0"/>
                                                                      <w:marTop w:val="0"/>
                                                                      <w:marBottom w:val="0"/>
                                                                      <w:divBdr>
                                                                        <w:top w:val="none" w:sz="0" w:space="0" w:color="auto"/>
                                                                        <w:left w:val="none" w:sz="0" w:space="0" w:color="auto"/>
                                                                        <w:bottom w:val="none" w:sz="0" w:space="0" w:color="auto"/>
                                                                        <w:right w:val="none" w:sz="0" w:space="0" w:color="auto"/>
                                                                      </w:divBdr>
                                                                    </w:div>
                                                                    <w:div w:id="1228414799">
                                                                      <w:marLeft w:val="0"/>
                                                                      <w:marRight w:val="0"/>
                                                                      <w:marTop w:val="0"/>
                                                                      <w:marBottom w:val="0"/>
                                                                      <w:divBdr>
                                                                        <w:top w:val="none" w:sz="0" w:space="0" w:color="auto"/>
                                                                        <w:left w:val="none" w:sz="0" w:space="0" w:color="auto"/>
                                                                        <w:bottom w:val="none" w:sz="0" w:space="0" w:color="auto"/>
                                                                        <w:right w:val="none" w:sz="0" w:space="0" w:color="auto"/>
                                                                      </w:divBdr>
                                                                    </w:div>
                                                                    <w:div w:id="1246650391">
                                                                      <w:marLeft w:val="0"/>
                                                                      <w:marRight w:val="0"/>
                                                                      <w:marTop w:val="0"/>
                                                                      <w:marBottom w:val="0"/>
                                                                      <w:divBdr>
                                                                        <w:top w:val="none" w:sz="0" w:space="0" w:color="auto"/>
                                                                        <w:left w:val="none" w:sz="0" w:space="0" w:color="auto"/>
                                                                        <w:bottom w:val="none" w:sz="0" w:space="0" w:color="auto"/>
                                                                        <w:right w:val="none" w:sz="0" w:space="0" w:color="auto"/>
                                                                      </w:divBdr>
                                                                    </w:div>
                                                                    <w:div w:id="1267695489">
                                                                      <w:marLeft w:val="0"/>
                                                                      <w:marRight w:val="0"/>
                                                                      <w:marTop w:val="0"/>
                                                                      <w:marBottom w:val="0"/>
                                                                      <w:divBdr>
                                                                        <w:top w:val="none" w:sz="0" w:space="0" w:color="auto"/>
                                                                        <w:left w:val="none" w:sz="0" w:space="0" w:color="auto"/>
                                                                        <w:bottom w:val="none" w:sz="0" w:space="0" w:color="auto"/>
                                                                        <w:right w:val="none" w:sz="0" w:space="0" w:color="auto"/>
                                                                      </w:divBdr>
                                                                    </w:div>
                                                                    <w:div w:id="1277101373">
                                                                      <w:marLeft w:val="0"/>
                                                                      <w:marRight w:val="0"/>
                                                                      <w:marTop w:val="0"/>
                                                                      <w:marBottom w:val="0"/>
                                                                      <w:divBdr>
                                                                        <w:top w:val="none" w:sz="0" w:space="0" w:color="auto"/>
                                                                        <w:left w:val="none" w:sz="0" w:space="0" w:color="auto"/>
                                                                        <w:bottom w:val="none" w:sz="0" w:space="0" w:color="auto"/>
                                                                        <w:right w:val="none" w:sz="0" w:space="0" w:color="auto"/>
                                                                      </w:divBdr>
                                                                    </w:div>
                                                                    <w:div w:id="1304584651">
                                                                      <w:marLeft w:val="0"/>
                                                                      <w:marRight w:val="0"/>
                                                                      <w:marTop w:val="0"/>
                                                                      <w:marBottom w:val="0"/>
                                                                      <w:divBdr>
                                                                        <w:top w:val="none" w:sz="0" w:space="0" w:color="auto"/>
                                                                        <w:left w:val="none" w:sz="0" w:space="0" w:color="auto"/>
                                                                        <w:bottom w:val="none" w:sz="0" w:space="0" w:color="auto"/>
                                                                        <w:right w:val="none" w:sz="0" w:space="0" w:color="auto"/>
                                                                      </w:divBdr>
                                                                    </w:div>
                                                                    <w:div w:id="1318220192">
                                                                      <w:marLeft w:val="0"/>
                                                                      <w:marRight w:val="0"/>
                                                                      <w:marTop w:val="0"/>
                                                                      <w:marBottom w:val="0"/>
                                                                      <w:divBdr>
                                                                        <w:top w:val="none" w:sz="0" w:space="0" w:color="auto"/>
                                                                        <w:left w:val="none" w:sz="0" w:space="0" w:color="auto"/>
                                                                        <w:bottom w:val="none" w:sz="0" w:space="0" w:color="auto"/>
                                                                        <w:right w:val="none" w:sz="0" w:space="0" w:color="auto"/>
                                                                      </w:divBdr>
                                                                    </w:div>
                                                                    <w:div w:id="1346446984">
                                                                      <w:marLeft w:val="0"/>
                                                                      <w:marRight w:val="0"/>
                                                                      <w:marTop w:val="0"/>
                                                                      <w:marBottom w:val="0"/>
                                                                      <w:divBdr>
                                                                        <w:top w:val="none" w:sz="0" w:space="0" w:color="auto"/>
                                                                        <w:left w:val="none" w:sz="0" w:space="0" w:color="auto"/>
                                                                        <w:bottom w:val="none" w:sz="0" w:space="0" w:color="auto"/>
                                                                        <w:right w:val="none" w:sz="0" w:space="0" w:color="auto"/>
                                                                      </w:divBdr>
                                                                    </w:div>
                                                                    <w:div w:id="1346789085">
                                                                      <w:marLeft w:val="0"/>
                                                                      <w:marRight w:val="0"/>
                                                                      <w:marTop w:val="0"/>
                                                                      <w:marBottom w:val="0"/>
                                                                      <w:divBdr>
                                                                        <w:top w:val="none" w:sz="0" w:space="0" w:color="auto"/>
                                                                        <w:left w:val="none" w:sz="0" w:space="0" w:color="auto"/>
                                                                        <w:bottom w:val="none" w:sz="0" w:space="0" w:color="auto"/>
                                                                        <w:right w:val="none" w:sz="0" w:space="0" w:color="auto"/>
                                                                      </w:divBdr>
                                                                    </w:div>
                                                                    <w:div w:id="1352143542">
                                                                      <w:marLeft w:val="0"/>
                                                                      <w:marRight w:val="0"/>
                                                                      <w:marTop w:val="0"/>
                                                                      <w:marBottom w:val="0"/>
                                                                      <w:divBdr>
                                                                        <w:top w:val="none" w:sz="0" w:space="0" w:color="auto"/>
                                                                        <w:left w:val="none" w:sz="0" w:space="0" w:color="auto"/>
                                                                        <w:bottom w:val="none" w:sz="0" w:space="0" w:color="auto"/>
                                                                        <w:right w:val="none" w:sz="0" w:space="0" w:color="auto"/>
                                                                      </w:divBdr>
                                                                    </w:div>
                                                                    <w:div w:id="1356032246">
                                                                      <w:marLeft w:val="0"/>
                                                                      <w:marRight w:val="0"/>
                                                                      <w:marTop w:val="0"/>
                                                                      <w:marBottom w:val="0"/>
                                                                      <w:divBdr>
                                                                        <w:top w:val="none" w:sz="0" w:space="0" w:color="auto"/>
                                                                        <w:left w:val="none" w:sz="0" w:space="0" w:color="auto"/>
                                                                        <w:bottom w:val="none" w:sz="0" w:space="0" w:color="auto"/>
                                                                        <w:right w:val="none" w:sz="0" w:space="0" w:color="auto"/>
                                                                      </w:divBdr>
                                                                    </w:div>
                                                                    <w:div w:id="1367947152">
                                                                      <w:marLeft w:val="0"/>
                                                                      <w:marRight w:val="0"/>
                                                                      <w:marTop w:val="0"/>
                                                                      <w:marBottom w:val="0"/>
                                                                      <w:divBdr>
                                                                        <w:top w:val="none" w:sz="0" w:space="0" w:color="auto"/>
                                                                        <w:left w:val="none" w:sz="0" w:space="0" w:color="auto"/>
                                                                        <w:bottom w:val="none" w:sz="0" w:space="0" w:color="auto"/>
                                                                        <w:right w:val="none" w:sz="0" w:space="0" w:color="auto"/>
                                                                      </w:divBdr>
                                                                    </w:div>
                                                                    <w:div w:id="1379740030">
                                                                      <w:marLeft w:val="0"/>
                                                                      <w:marRight w:val="0"/>
                                                                      <w:marTop w:val="0"/>
                                                                      <w:marBottom w:val="0"/>
                                                                      <w:divBdr>
                                                                        <w:top w:val="none" w:sz="0" w:space="0" w:color="auto"/>
                                                                        <w:left w:val="none" w:sz="0" w:space="0" w:color="auto"/>
                                                                        <w:bottom w:val="none" w:sz="0" w:space="0" w:color="auto"/>
                                                                        <w:right w:val="none" w:sz="0" w:space="0" w:color="auto"/>
                                                                      </w:divBdr>
                                                                    </w:div>
                                                                    <w:div w:id="1384061279">
                                                                      <w:marLeft w:val="0"/>
                                                                      <w:marRight w:val="0"/>
                                                                      <w:marTop w:val="0"/>
                                                                      <w:marBottom w:val="0"/>
                                                                      <w:divBdr>
                                                                        <w:top w:val="none" w:sz="0" w:space="0" w:color="auto"/>
                                                                        <w:left w:val="none" w:sz="0" w:space="0" w:color="auto"/>
                                                                        <w:bottom w:val="none" w:sz="0" w:space="0" w:color="auto"/>
                                                                        <w:right w:val="none" w:sz="0" w:space="0" w:color="auto"/>
                                                                      </w:divBdr>
                                                                    </w:div>
                                                                    <w:div w:id="1392584001">
                                                                      <w:marLeft w:val="0"/>
                                                                      <w:marRight w:val="0"/>
                                                                      <w:marTop w:val="0"/>
                                                                      <w:marBottom w:val="0"/>
                                                                      <w:divBdr>
                                                                        <w:top w:val="none" w:sz="0" w:space="0" w:color="auto"/>
                                                                        <w:left w:val="none" w:sz="0" w:space="0" w:color="auto"/>
                                                                        <w:bottom w:val="none" w:sz="0" w:space="0" w:color="auto"/>
                                                                        <w:right w:val="none" w:sz="0" w:space="0" w:color="auto"/>
                                                                      </w:divBdr>
                                                                    </w:div>
                                                                    <w:div w:id="1400056490">
                                                                      <w:marLeft w:val="0"/>
                                                                      <w:marRight w:val="0"/>
                                                                      <w:marTop w:val="0"/>
                                                                      <w:marBottom w:val="0"/>
                                                                      <w:divBdr>
                                                                        <w:top w:val="none" w:sz="0" w:space="0" w:color="auto"/>
                                                                        <w:left w:val="none" w:sz="0" w:space="0" w:color="auto"/>
                                                                        <w:bottom w:val="none" w:sz="0" w:space="0" w:color="auto"/>
                                                                        <w:right w:val="none" w:sz="0" w:space="0" w:color="auto"/>
                                                                      </w:divBdr>
                                                                    </w:div>
                                                                    <w:div w:id="1410082204">
                                                                      <w:marLeft w:val="0"/>
                                                                      <w:marRight w:val="0"/>
                                                                      <w:marTop w:val="0"/>
                                                                      <w:marBottom w:val="0"/>
                                                                      <w:divBdr>
                                                                        <w:top w:val="none" w:sz="0" w:space="0" w:color="auto"/>
                                                                        <w:left w:val="none" w:sz="0" w:space="0" w:color="auto"/>
                                                                        <w:bottom w:val="none" w:sz="0" w:space="0" w:color="auto"/>
                                                                        <w:right w:val="none" w:sz="0" w:space="0" w:color="auto"/>
                                                                      </w:divBdr>
                                                                    </w:div>
                                                                    <w:div w:id="1441339315">
                                                                      <w:marLeft w:val="0"/>
                                                                      <w:marRight w:val="0"/>
                                                                      <w:marTop w:val="0"/>
                                                                      <w:marBottom w:val="0"/>
                                                                      <w:divBdr>
                                                                        <w:top w:val="none" w:sz="0" w:space="0" w:color="auto"/>
                                                                        <w:left w:val="none" w:sz="0" w:space="0" w:color="auto"/>
                                                                        <w:bottom w:val="none" w:sz="0" w:space="0" w:color="auto"/>
                                                                        <w:right w:val="none" w:sz="0" w:space="0" w:color="auto"/>
                                                                      </w:divBdr>
                                                                    </w:div>
                                                                    <w:div w:id="1453672586">
                                                                      <w:marLeft w:val="0"/>
                                                                      <w:marRight w:val="0"/>
                                                                      <w:marTop w:val="0"/>
                                                                      <w:marBottom w:val="0"/>
                                                                      <w:divBdr>
                                                                        <w:top w:val="none" w:sz="0" w:space="0" w:color="auto"/>
                                                                        <w:left w:val="none" w:sz="0" w:space="0" w:color="auto"/>
                                                                        <w:bottom w:val="none" w:sz="0" w:space="0" w:color="auto"/>
                                                                        <w:right w:val="none" w:sz="0" w:space="0" w:color="auto"/>
                                                                      </w:divBdr>
                                                                    </w:div>
                                                                    <w:div w:id="1457528263">
                                                                      <w:marLeft w:val="0"/>
                                                                      <w:marRight w:val="0"/>
                                                                      <w:marTop w:val="0"/>
                                                                      <w:marBottom w:val="0"/>
                                                                      <w:divBdr>
                                                                        <w:top w:val="none" w:sz="0" w:space="0" w:color="auto"/>
                                                                        <w:left w:val="none" w:sz="0" w:space="0" w:color="auto"/>
                                                                        <w:bottom w:val="none" w:sz="0" w:space="0" w:color="auto"/>
                                                                        <w:right w:val="none" w:sz="0" w:space="0" w:color="auto"/>
                                                                      </w:divBdr>
                                                                    </w:div>
                                                                    <w:div w:id="1463379008">
                                                                      <w:marLeft w:val="0"/>
                                                                      <w:marRight w:val="0"/>
                                                                      <w:marTop w:val="0"/>
                                                                      <w:marBottom w:val="0"/>
                                                                      <w:divBdr>
                                                                        <w:top w:val="none" w:sz="0" w:space="0" w:color="auto"/>
                                                                        <w:left w:val="none" w:sz="0" w:space="0" w:color="auto"/>
                                                                        <w:bottom w:val="none" w:sz="0" w:space="0" w:color="auto"/>
                                                                        <w:right w:val="none" w:sz="0" w:space="0" w:color="auto"/>
                                                                      </w:divBdr>
                                                                    </w:div>
                                                                    <w:div w:id="1469317183">
                                                                      <w:marLeft w:val="0"/>
                                                                      <w:marRight w:val="0"/>
                                                                      <w:marTop w:val="0"/>
                                                                      <w:marBottom w:val="0"/>
                                                                      <w:divBdr>
                                                                        <w:top w:val="none" w:sz="0" w:space="0" w:color="auto"/>
                                                                        <w:left w:val="none" w:sz="0" w:space="0" w:color="auto"/>
                                                                        <w:bottom w:val="none" w:sz="0" w:space="0" w:color="auto"/>
                                                                        <w:right w:val="none" w:sz="0" w:space="0" w:color="auto"/>
                                                                      </w:divBdr>
                                                                    </w:div>
                                                                    <w:div w:id="1502617739">
                                                                      <w:marLeft w:val="0"/>
                                                                      <w:marRight w:val="0"/>
                                                                      <w:marTop w:val="0"/>
                                                                      <w:marBottom w:val="0"/>
                                                                      <w:divBdr>
                                                                        <w:top w:val="none" w:sz="0" w:space="0" w:color="auto"/>
                                                                        <w:left w:val="none" w:sz="0" w:space="0" w:color="auto"/>
                                                                        <w:bottom w:val="none" w:sz="0" w:space="0" w:color="auto"/>
                                                                        <w:right w:val="none" w:sz="0" w:space="0" w:color="auto"/>
                                                                      </w:divBdr>
                                                                    </w:div>
                                                                    <w:div w:id="1510101854">
                                                                      <w:marLeft w:val="0"/>
                                                                      <w:marRight w:val="0"/>
                                                                      <w:marTop w:val="0"/>
                                                                      <w:marBottom w:val="0"/>
                                                                      <w:divBdr>
                                                                        <w:top w:val="none" w:sz="0" w:space="0" w:color="auto"/>
                                                                        <w:left w:val="none" w:sz="0" w:space="0" w:color="auto"/>
                                                                        <w:bottom w:val="none" w:sz="0" w:space="0" w:color="auto"/>
                                                                        <w:right w:val="none" w:sz="0" w:space="0" w:color="auto"/>
                                                                      </w:divBdr>
                                                                    </w:div>
                                                                    <w:div w:id="1511682520">
                                                                      <w:marLeft w:val="0"/>
                                                                      <w:marRight w:val="0"/>
                                                                      <w:marTop w:val="0"/>
                                                                      <w:marBottom w:val="0"/>
                                                                      <w:divBdr>
                                                                        <w:top w:val="none" w:sz="0" w:space="0" w:color="auto"/>
                                                                        <w:left w:val="none" w:sz="0" w:space="0" w:color="auto"/>
                                                                        <w:bottom w:val="none" w:sz="0" w:space="0" w:color="auto"/>
                                                                        <w:right w:val="none" w:sz="0" w:space="0" w:color="auto"/>
                                                                      </w:divBdr>
                                                                    </w:div>
                                                                    <w:div w:id="1556625332">
                                                                      <w:marLeft w:val="0"/>
                                                                      <w:marRight w:val="0"/>
                                                                      <w:marTop w:val="0"/>
                                                                      <w:marBottom w:val="0"/>
                                                                      <w:divBdr>
                                                                        <w:top w:val="none" w:sz="0" w:space="0" w:color="auto"/>
                                                                        <w:left w:val="none" w:sz="0" w:space="0" w:color="auto"/>
                                                                        <w:bottom w:val="none" w:sz="0" w:space="0" w:color="auto"/>
                                                                        <w:right w:val="none" w:sz="0" w:space="0" w:color="auto"/>
                                                                      </w:divBdr>
                                                                    </w:div>
                                                                    <w:div w:id="1569880817">
                                                                      <w:marLeft w:val="0"/>
                                                                      <w:marRight w:val="0"/>
                                                                      <w:marTop w:val="0"/>
                                                                      <w:marBottom w:val="0"/>
                                                                      <w:divBdr>
                                                                        <w:top w:val="none" w:sz="0" w:space="0" w:color="auto"/>
                                                                        <w:left w:val="none" w:sz="0" w:space="0" w:color="auto"/>
                                                                        <w:bottom w:val="none" w:sz="0" w:space="0" w:color="auto"/>
                                                                        <w:right w:val="none" w:sz="0" w:space="0" w:color="auto"/>
                                                                      </w:divBdr>
                                                                    </w:div>
                                                                    <w:div w:id="1612201595">
                                                                      <w:marLeft w:val="0"/>
                                                                      <w:marRight w:val="0"/>
                                                                      <w:marTop w:val="0"/>
                                                                      <w:marBottom w:val="0"/>
                                                                      <w:divBdr>
                                                                        <w:top w:val="none" w:sz="0" w:space="0" w:color="auto"/>
                                                                        <w:left w:val="none" w:sz="0" w:space="0" w:color="auto"/>
                                                                        <w:bottom w:val="none" w:sz="0" w:space="0" w:color="auto"/>
                                                                        <w:right w:val="none" w:sz="0" w:space="0" w:color="auto"/>
                                                                      </w:divBdr>
                                                                    </w:div>
                                                                    <w:div w:id="1616214219">
                                                                      <w:marLeft w:val="0"/>
                                                                      <w:marRight w:val="0"/>
                                                                      <w:marTop w:val="0"/>
                                                                      <w:marBottom w:val="0"/>
                                                                      <w:divBdr>
                                                                        <w:top w:val="none" w:sz="0" w:space="0" w:color="auto"/>
                                                                        <w:left w:val="none" w:sz="0" w:space="0" w:color="auto"/>
                                                                        <w:bottom w:val="none" w:sz="0" w:space="0" w:color="auto"/>
                                                                        <w:right w:val="none" w:sz="0" w:space="0" w:color="auto"/>
                                                                      </w:divBdr>
                                                                    </w:div>
                                                                    <w:div w:id="1623997118">
                                                                      <w:marLeft w:val="0"/>
                                                                      <w:marRight w:val="0"/>
                                                                      <w:marTop w:val="0"/>
                                                                      <w:marBottom w:val="0"/>
                                                                      <w:divBdr>
                                                                        <w:top w:val="none" w:sz="0" w:space="0" w:color="auto"/>
                                                                        <w:left w:val="none" w:sz="0" w:space="0" w:color="auto"/>
                                                                        <w:bottom w:val="none" w:sz="0" w:space="0" w:color="auto"/>
                                                                        <w:right w:val="none" w:sz="0" w:space="0" w:color="auto"/>
                                                                      </w:divBdr>
                                                                    </w:div>
                                                                    <w:div w:id="1638295414">
                                                                      <w:marLeft w:val="0"/>
                                                                      <w:marRight w:val="0"/>
                                                                      <w:marTop w:val="0"/>
                                                                      <w:marBottom w:val="0"/>
                                                                      <w:divBdr>
                                                                        <w:top w:val="none" w:sz="0" w:space="0" w:color="auto"/>
                                                                        <w:left w:val="none" w:sz="0" w:space="0" w:color="auto"/>
                                                                        <w:bottom w:val="none" w:sz="0" w:space="0" w:color="auto"/>
                                                                        <w:right w:val="none" w:sz="0" w:space="0" w:color="auto"/>
                                                                      </w:divBdr>
                                                                    </w:div>
                                                                    <w:div w:id="1651405396">
                                                                      <w:marLeft w:val="0"/>
                                                                      <w:marRight w:val="0"/>
                                                                      <w:marTop w:val="0"/>
                                                                      <w:marBottom w:val="0"/>
                                                                      <w:divBdr>
                                                                        <w:top w:val="none" w:sz="0" w:space="0" w:color="auto"/>
                                                                        <w:left w:val="none" w:sz="0" w:space="0" w:color="auto"/>
                                                                        <w:bottom w:val="none" w:sz="0" w:space="0" w:color="auto"/>
                                                                        <w:right w:val="none" w:sz="0" w:space="0" w:color="auto"/>
                                                                      </w:divBdr>
                                                                    </w:div>
                                                                    <w:div w:id="1681003799">
                                                                      <w:marLeft w:val="0"/>
                                                                      <w:marRight w:val="0"/>
                                                                      <w:marTop w:val="0"/>
                                                                      <w:marBottom w:val="0"/>
                                                                      <w:divBdr>
                                                                        <w:top w:val="none" w:sz="0" w:space="0" w:color="auto"/>
                                                                        <w:left w:val="none" w:sz="0" w:space="0" w:color="auto"/>
                                                                        <w:bottom w:val="none" w:sz="0" w:space="0" w:color="auto"/>
                                                                        <w:right w:val="none" w:sz="0" w:space="0" w:color="auto"/>
                                                                      </w:divBdr>
                                                                    </w:div>
                                                                    <w:div w:id="1689671185">
                                                                      <w:marLeft w:val="0"/>
                                                                      <w:marRight w:val="0"/>
                                                                      <w:marTop w:val="0"/>
                                                                      <w:marBottom w:val="0"/>
                                                                      <w:divBdr>
                                                                        <w:top w:val="none" w:sz="0" w:space="0" w:color="auto"/>
                                                                        <w:left w:val="none" w:sz="0" w:space="0" w:color="auto"/>
                                                                        <w:bottom w:val="none" w:sz="0" w:space="0" w:color="auto"/>
                                                                        <w:right w:val="none" w:sz="0" w:space="0" w:color="auto"/>
                                                                      </w:divBdr>
                                                                    </w:div>
                                                                    <w:div w:id="1695225362">
                                                                      <w:marLeft w:val="0"/>
                                                                      <w:marRight w:val="0"/>
                                                                      <w:marTop w:val="0"/>
                                                                      <w:marBottom w:val="0"/>
                                                                      <w:divBdr>
                                                                        <w:top w:val="none" w:sz="0" w:space="0" w:color="auto"/>
                                                                        <w:left w:val="none" w:sz="0" w:space="0" w:color="auto"/>
                                                                        <w:bottom w:val="none" w:sz="0" w:space="0" w:color="auto"/>
                                                                        <w:right w:val="none" w:sz="0" w:space="0" w:color="auto"/>
                                                                      </w:divBdr>
                                                                    </w:div>
                                                                    <w:div w:id="1740394994">
                                                                      <w:marLeft w:val="0"/>
                                                                      <w:marRight w:val="0"/>
                                                                      <w:marTop w:val="0"/>
                                                                      <w:marBottom w:val="0"/>
                                                                      <w:divBdr>
                                                                        <w:top w:val="none" w:sz="0" w:space="0" w:color="auto"/>
                                                                        <w:left w:val="none" w:sz="0" w:space="0" w:color="auto"/>
                                                                        <w:bottom w:val="none" w:sz="0" w:space="0" w:color="auto"/>
                                                                        <w:right w:val="none" w:sz="0" w:space="0" w:color="auto"/>
                                                                      </w:divBdr>
                                                                    </w:div>
                                                                    <w:div w:id="1745839661">
                                                                      <w:marLeft w:val="0"/>
                                                                      <w:marRight w:val="0"/>
                                                                      <w:marTop w:val="0"/>
                                                                      <w:marBottom w:val="0"/>
                                                                      <w:divBdr>
                                                                        <w:top w:val="none" w:sz="0" w:space="0" w:color="auto"/>
                                                                        <w:left w:val="none" w:sz="0" w:space="0" w:color="auto"/>
                                                                        <w:bottom w:val="none" w:sz="0" w:space="0" w:color="auto"/>
                                                                        <w:right w:val="none" w:sz="0" w:space="0" w:color="auto"/>
                                                                      </w:divBdr>
                                                                    </w:div>
                                                                    <w:div w:id="1757898615">
                                                                      <w:marLeft w:val="0"/>
                                                                      <w:marRight w:val="0"/>
                                                                      <w:marTop w:val="0"/>
                                                                      <w:marBottom w:val="0"/>
                                                                      <w:divBdr>
                                                                        <w:top w:val="none" w:sz="0" w:space="0" w:color="auto"/>
                                                                        <w:left w:val="none" w:sz="0" w:space="0" w:color="auto"/>
                                                                        <w:bottom w:val="none" w:sz="0" w:space="0" w:color="auto"/>
                                                                        <w:right w:val="none" w:sz="0" w:space="0" w:color="auto"/>
                                                                      </w:divBdr>
                                                                    </w:div>
                                                                    <w:div w:id="1772050008">
                                                                      <w:marLeft w:val="0"/>
                                                                      <w:marRight w:val="0"/>
                                                                      <w:marTop w:val="0"/>
                                                                      <w:marBottom w:val="0"/>
                                                                      <w:divBdr>
                                                                        <w:top w:val="none" w:sz="0" w:space="0" w:color="auto"/>
                                                                        <w:left w:val="none" w:sz="0" w:space="0" w:color="auto"/>
                                                                        <w:bottom w:val="none" w:sz="0" w:space="0" w:color="auto"/>
                                                                        <w:right w:val="none" w:sz="0" w:space="0" w:color="auto"/>
                                                                      </w:divBdr>
                                                                    </w:div>
                                                                    <w:div w:id="1816332008">
                                                                      <w:marLeft w:val="0"/>
                                                                      <w:marRight w:val="0"/>
                                                                      <w:marTop w:val="0"/>
                                                                      <w:marBottom w:val="0"/>
                                                                      <w:divBdr>
                                                                        <w:top w:val="none" w:sz="0" w:space="0" w:color="auto"/>
                                                                        <w:left w:val="none" w:sz="0" w:space="0" w:color="auto"/>
                                                                        <w:bottom w:val="none" w:sz="0" w:space="0" w:color="auto"/>
                                                                        <w:right w:val="none" w:sz="0" w:space="0" w:color="auto"/>
                                                                      </w:divBdr>
                                                                    </w:div>
                                                                    <w:div w:id="1822766888">
                                                                      <w:marLeft w:val="0"/>
                                                                      <w:marRight w:val="0"/>
                                                                      <w:marTop w:val="0"/>
                                                                      <w:marBottom w:val="0"/>
                                                                      <w:divBdr>
                                                                        <w:top w:val="none" w:sz="0" w:space="0" w:color="auto"/>
                                                                        <w:left w:val="none" w:sz="0" w:space="0" w:color="auto"/>
                                                                        <w:bottom w:val="none" w:sz="0" w:space="0" w:color="auto"/>
                                                                        <w:right w:val="none" w:sz="0" w:space="0" w:color="auto"/>
                                                                      </w:divBdr>
                                                                    </w:div>
                                                                    <w:div w:id="1829125588">
                                                                      <w:marLeft w:val="0"/>
                                                                      <w:marRight w:val="0"/>
                                                                      <w:marTop w:val="0"/>
                                                                      <w:marBottom w:val="0"/>
                                                                      <w:divBdr>
                                                                        <w:top w:val="none" w:sz="0" w:space="0" w:color="auto"/>
                                                                        <w:left w:val="none" w:sz="0" w:space="0" w:color="auto"/>
                                                                        <w:bottom w:val="none" w:sz="0" w:space="0" w:color="auto"/>
                                                                        <w:right w:val="none" w:sz="0" w:space="0" w:color="auto"/>
                                                                      </w:divBdr>
                                                                    </w:div>
                                                                    <w:div w:id="1857308663">
                                                                      <w:marLeft w:val="0"/>
                                                                      <w:marRight w:val="0"/>
                                                                      <w:marTop w:val="0"/>
                                                                      <w:marBottom w:val="0"/>
                                                                      <w:divBdr>
                                                                        <w:top w:val="none" w:sz="0" w:space="0" w:color="auto"/>
                                                                        <w:left w:val="none" w:sz="0" w:space="0" w:color="auto"/>
                                                                        <w:bottom w:val="none" w:sz="0" w:space="0" w:color="auto"/>
                                                                        <w:right w:val="none" w:sz="0" w:space="0" w:color="auto"/>
                                                                      </w:divBdr>
                                                                    </w:div>
                                                                    <w:div w:id="1874420298">
                                                                      <w:marLeft w:val="0"/>
                                                                      <w:marRight w:val="0"/>
                                                                      <w:marTop w:val="0"/>
                                                                      <w:marBottom w:val="0"/>
                                                                      <w:divBdr>
                                                                        <w:top w:val="none" w:sz="0" w:space="0" w:color="auto"/>
                                                                        <w:left w:val="none" w:sz="0" w:space="0" w:color="auto"/>
                                                                        <w:bottom w:val="none" w:sz="0" w:space="0" w:color="auto"/>
                                                                        <w:right w:val="none" w:sz="0" w:space="0" w:color="auto"/>
                                                                      </w:divBdr>
                                                                    </w:div>
                                                                    <w:div w:id="1887255209">
                                                                      <w:marLeft w:val="0"/>
                                                                      <w:marRight w:val="0"/>
                                                                      <w:marTop w:val="0"/>
                                                                      <w:marBottom w:val="0"/>
                                                                      <w:divBdr>
                                                                        <w:top w:val="none" w:sz="0" w:space="0" w:color="auto"/>
                                                                        <w:left w:val="none" w:sz="0" w:space="0" w:color="auto"/>
                                                                        <w:bottom w:val="none" w:sz="0" w:space="0" w:color="auto"/>
                                                                        <w:right w:val="none" w:sz="0" w:space="0" w:color="auto"/>
                                                                      </w:divBdr>
                                                                    </w:div>
                                                                    <w:div w:id="1944260274">
                                                                      <w:marLeft w:val="0"/>
                                                                      <w:marRight w:val="0"/>
                                                                      <w:marTop w:val="0"/>
                                                                      <w:marBottom w:val="0"/>
                                                                      <w:divBdr>
                                                                        <w:top w:val="none" w:sz="0" w:space="0" w:color="auto"/>
                                                                        <w:left w:val="none" w:sz="0" w:space="0" w:color="auto"/>
                                                                        <w:bottom w:val="none" w:sz="0" w:space="0" w:color="auto"/>
                                                                        <w:right w:val="none" w:sz="0" w:space="0" w:color="auto"/>
                                                                      </w:divBdr>
                                                                    </w:div>
                                                                    <w:div w:id="2015958261">
                                                                      <w:marLeft w:val="0"/>
                                                                      <w:marRight w:val="0"/>
                                                                      <w:marTop w:val="0"/>
                                                                      <w:marBottom w:val="0"/>
                                                                      <w:divBdr>
                                                                        <w:top w:val="none" w:sz="0" w:space="0" w:color="auto"/>
                                                                        <w:left w:val="none" w:sz="0" w:space="0" w:color="auto"/>
                                                                        <w:bottom w:val="none" w:sz="0" w:space="0" w:color="auto"/>
                                                                        <w:right w:val="none" w:sz="0" w:space="0" w:color="auto"/>
                                                                      </w:divBdr>
                                                                    </w:div>
                                                                    <w:div w:id="2036155252">
                                                                      <w:marLeft w:val="0"/>
                                                                      <w:marRight w:val="0"/>
                                                                      <w:marTop w:val="0"/>
                                                                      <w:marBottom w:val="0"/>
                                                                      <w:divBdr>
                                                                        <w:top w:val="none" w:sz="0" w:space="0" w:color="auto"/>
                                                                        <w:left w:val="none" w:sz="0" w:space="0" w:color="auto"/>
                                                                        <w:bottom w:val="none" w:sz="0" w:space="0" w:color="auto"/>
                                                                        <w:right w:val="none" w:sz="0" w:space="0" w:color="auto"/>
                                                                      </w:divBdr>
                                                                    </w:div>
                                                                    <w:div w:id="2044860620">
                                                                      <w:marLeft w:val="0"/>
                                                                      <w:marRight w:val="0"/>
                                                                      <w:marTop w:val="0"/>
                                                                      <w:marBottom w:val="0"/>
                                                                      <w:divBdr>
                                                                        <w:top w:val="none" w:sz="0" w:space="0" w:color="auto"/>
                                                                        <w:left w:val="none" w:sz="0" w:space="0" w:color="auto"/>
                                                                        <w:bottom w:val="none" w:sz="0" w:space="0" w:color="auto"/>
                                                                        <w:right w:val="none" w:sz="0" w:space="0" w:color="auto"/>
                                                                      </w:divBdr>
                                                                    </w:div>
                                                                    <w:div w:id="2064400559">
                                                                      <w:marLeft w:val="0"/>
                                                                      <w:marRight w:val="0"/>
                                                                      <w:marTop w:val="0"/>
                                                                      <w:marBottom w:val="0"/>
                                                                      <w:divBdr>
                                                                        <w:top w:val="none" w:sz="0" w:space="0" w:color="auto"/>
                                                                        <w:left w:val="none" w:sz="0" w:space="0" w:color="auto"/>
                                                                        <w:bottom w:val="none" w:sz="0" w:space="0" w:color="auto"/>
                                                                        <w:right w:val="none" w:sz="0" w:space="0" w:color="auto"/>
                                                                      </w:divBdr>
                                                                    </w:div>
                                                                    <w:div w:id="2099059816">
                                                                      <w:marLeft w:val="0"/>
                                                                      <w:marRight w:val="0"/>
                                                                      <w:marTop w:val="0"/>
                                                                      <w:marBottom w:val="0"/>
                                                                      <w:divBdr>
                                                                        <w:top w:val="none" w:sz="0" w:space="0" w:color="auto"/>
                                                                        <w:left w:val="none" w:sz="0" w:space="0" w:color="auto"/>
                                                                        <w:bottom w:val="none" w:sz="0" w:space="0" w:color="auto"/>
                                                                        <w:right w:val="none" w:sz="0" w:space="0" w:color="auto"/>
                                                                      </w:divBdr>
                                                                    </w:div>
                                                                    <w:div w:id="2110421035">
                                                                      <w:marLeft w:val="0"/>
                                                                      <w:marRight w:val="0"/>
                                                                      <w:marTop w:val="0"/>
                                                                      <w:marBottom w:val="0"/>
                                                                      <w:divBdr>
                                                                        <w:top w:val="none" w:sz="0" w:space="0" w:color="auto"/>
                                                                        <w:left w:val="none" w:sz="0" w:space="0" w:color="auto"/>
                                                                        <w:bottom w:val="none" w:sz="0" w:space="0" w:color="auto"/>
                                                                        <w:right w:val="none" w:sz="0" w:space="0" w:color="auto"/>
                                                                      </w:divBdr>
                                                                    </w:div>
                                                                    <w:div w:id="2125075398">
                                                                      <w:marLeft w:val="0"/>
                                                                      <w:marRight w:val="0"/>
                                                                      <w:marTop w:val="0"/>
                                                                      <w:marBottom w:val="0"/>
                                                                      <w:divBdr>
                                                                        <w:top w:val="none" w:sz="0" w:space="0" w:color="auto"/>
                                                                        <w:left w:val="none" w:sz="0" w:space="0" w:color="auto"/>
                                                                        <w:bottom w:val="none" w:sz="0" w:space="0" w:color="auto"/>
                                                                        <w:right w:val="none" w:sz="0" w:space="0" w:color="auto"/>
                                                                      </w:divBdr>
                                                                    </w:div>
                                                                    <w:div w:id="2131706212">
                                                                      <w:marLeft w:val="0"/>
                                                                      <w:marRight w:val="0"/>
                                                                      <w:marTop w:val="0"/>
                                                                      <w:marBottom w:val="0"/>
                                                                      <w:divBdr>
                                                                        <w:top w:val="none" w:sz="0" w:space="0" w:color="auto"/>
                                                                        <w:left w:val="none" w:sz="0" w:space="0" w:color="auto"/>
                                                                        <w:bottom w:val="none" w:sz="0" w:space="0" w:color="auto"/>
                                                                        <w:right w:val="none" w:sz="0" w:space="0" w:color="auto"/>
                                                                      </w:divBdr>
                                                                    </w:div>
                                                                    <w:div w:id="21448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151">
                                                      <w:marLeft w:val="0"/>
                                                      <w:marRight w:val="0"/>
                                                      <w:marTop w:val="0"/>
                                                      <w:marBottom w:val="0"/>
                                                      <w:divBdr>
                                                        <w:top w:val="single" w:sz="6" w:space="0" w:color="auto"/>
                                                        <w:left w:val="single" w:sz="6" w:space="0" w:color="auto"/>
                                                        <w:bottom w:val="single" w:sz="6" w:space="0" w:color="auto"/>
                                                        <w:right w:val="single" w:sz="6" w:space="0" w:color="auto"/>
                                                      </w:divBdr>
                                                      <w:divsChild>
                                                        <w:div w:id="1105997072">
                                                          <w:marLeft w:val="0"/>
                                                          <w:marRight w:val="0"/>
                                                          <w:marTop w:val="0"/>
                                                          <w:marBottom w:val="0"/>
                                                          <w:divBdr>
                                                            <w:top w:val="none" w:sz="0" w:space="0" w:color="auto"/>
                                                            <w:left w:val="none" w:sz="0" w:space="0" w:color="auto"/>
                                                            <w:bottom w:val="none" w:sz="0" w:space="0" w:color="auto"/>
                                                            <w:right w:val="none" w:sz="0" w:space="0" w:color="auto"/>
                                                          </w:divBdr>
                                                        </w:div>
                                                        <w:div w:id="1132556976">
                                                          <w:marLeft w:val="0"/>
                                                          <w:marRight w:val="0"/>
                                                          <w:marTop w:val="0"/>
                                                          <w:marBottom w:val="0"/>
                                                          <w:divBdr>
                                                            <w:top w:val="none" w:sz="0" w:space="0" w:color="auto"/>
                                                            <w:left w:val="none" w:sz="0" w:space="0" w:color="auto"/>
                                                            <w:bottom w:val="none" w:sz="0" w:space="0" w:color="auto"/>
                                                            <w:right w:val="none" w:sz="0" w:space="0" w:color="auto"/>
                                                          </w:divBdr>
                                                          <w:divsChild>
                                                            <w:div w:id="1561938254">
                                                              <w:marLeft w:val="0"/>
                                                              <w:marRight w:val="0"/>
                                                              <w:marTop w:val="0"/>
                                                              <w:marBottom w:val="0"/>
                                                              <w:divBdr>
                                                                <w:top w:val="none" w:sz="0" w:space="0" w:color="auto"/>
                                                                <w:left w:val="none" w:sz="0" w:space="0" w:color="auto"/>
                                                                <w:bottom w:val="none" w:sz="0" w:space="0" w:color="auto"/>
                                                                <w:right w:val="none" w:sz="0" w:space="0" w:color="auto"/>
                                                              </w:divBdr>
                                                              <w:divsChild>
                                                                <w:div w:id="1011030320">
                                                                  <w:marLeft w:val="0"/>
                                                                  <w:marRight w:val="0"/>
                                                                  <w:marTop w:val="0"/>
                                                                  <w:marBottom w:val="0"/>
                                                                  <w:divBdr>
                                                                    <w:top w:val="none" w:sz="0" w:space="0" w:color="auto"/>
                                                                    <w:left w:val="none" w:sz="0" w:space="0" w:color="auto"/>
                                                                    <w:bottom w:val="none" w:sz="0" w:space="0" w:color="auto"/>
                                                                    <w:right w:val="none" w:sz="0" w:space="0" w:color="auto"/>
                                                                  </w:divBdr>
                                                                  <w:divsChild>
                                                                    <w:div w:id="6300352">
                                                                      <w:marLeft w:val="0"/>
                                                                      <w:marRight w:val="0"/>
                                                                      <w:marTop w:val="0"/>
                                                                      <w:marBottom w:val="0"/>
                                                                      <w:divBdr>
                                                                        <w:top w:val="none" w:sz="0" w:space="0" w:color="auto"/>
                                                                        <w:left w:val="none" w:sz="0" w:space="0" w:color="auto"/>
                                                                        <w:bottom w:val="none" w:sz="0" w:space="0" w:color="auto"/>
                                                                        <w:right w:val="none" w:sz="0" w:space="0" w:color="auto"/>
                                                                      </w:divBdr>
                                                                    </w:div>
                                                                    <w:div w:id="10570491">
                                                                      <w:marLeft w:val="0"/>
                                                                      <w:marRight w:val="0"/>
                                                                      <w:marTop w:val="0"/>
                                                                      <w:marBottom w:val="0"/>
                                                                      <w:divBdr>
                                                                        <w:top w:val="none" w:sz="0" w:space="0" w:color="auto"/>
                                                                        <w:left w:val="none" w:sz="0" w:space="0" w:color="auto"/>
                                                                        <w:bottom w:val="none" w:sz="0" w:space="0" w:color="auto"/>
                                                                        <w:right w:val="none" w:sz="0" w:space="0" w:color="auto"/>
                                                                      </w:divBdr>
                                                                    </w:div>
                                                                    <w:div w:id="28072448">
                                                                      <w:marLeft w:val="0"/>
                                                                      <w:marRight w:val="0"/>
                                                                      <w:marTop w:val="0"/>
                                                                      <w:marBottom w:val="0"/>
                                                                      <w:divBdr>
                                                                        <w:top w:val="none" w:sz="0" w:space="0" w:color="auto"/>
                                                                        <w:left w:val="none" w:sz="0" w:space="0" w:color="auto"/>
                                                                        <w:bottom w:val="none" w:sz="0" w:space="0" w:color="auto"/>
                                                                        <w:right w:val="none" w:sz="0" w:space="0" w:color="auto"/>
                                                                      </w:divBdr>
                                                                    </w:div>
                                                                    <w:div w:id="44106643">
                                                                      <w:marLeft w:val="0"/>
                                                                      <w:marRight w:val="0"/>
                                                                      <w:marTop w:val="0"/>
                                                                      <w:marBottom w:val="0"/>
                                                                      <w:divBdr>
                                                                        <w:top w:val="none" w:sz="0" w:space="0" w:color="auto"/>
                                                                        <w:left w:val="none" w:sz="0" w:space="0" w:color="auto"/>
                                                                        <w:bottom w:val="none" w:sz="0" w:space="0" w:color="auto"/>
                                                                        <w:right w:val="none" w:sz="0" w:space="0" w:color="auto"/>
                                                                      </w:divBdr>
                                                                    </w:div>
                                                                    <w:div w:id="64031763">
                                                                      <w:marLeft w:val="0"/>
                                                                      <w:marRight w:val="0"/>
                                                                      <w:marTop w:val="0"/>
                                                                      <w:marBottom w:val="0"/>
                                                                      <w:divBdr>
                                                                        <w:top w:val="none" w:sz="0" w:space="0" w:color="auto"/>
                                                                        <w:left w:val="none" w:sz="0" w:space="0" w:color="auto"/>
                                                                        <w:bottom w:val="none" w:sz="0" w:space="0" w:color="auto"/>
                                                                        <w:right w:val="none" w:sz="0" w:space="0" w:color="auto"/>
                                                                      </w:divBdr>
                                                                    </w:div>
                                                                    <w:div w:id="68382787">
                                                                      <w:marLeft w:val="0"/>
                                                                      <w:marRight w:val="0"/>
                                                                      <w:marTop w:val="0"/>
                                                                      <w:marBottom w:val="0"/>
                                                                      <w:divBdr>
                                                                        <w:top w:val="none" w:sz="0" w:space="0" w:color="auto"/>
                                                                        <w:left w:val="none" w:sz="0" w:space="0" w:color="auto"/>
                                                                        <w:bottom w:val="none" w:sz="0" w:space="0" w:color="auto"/>
                                                                        <w:right w:val="none" w:sz="0" w:space="0" w:color="auto"/>
                                                                      </w:divBdr>
                                                                    </w:div>
                                                                    <w:div w:id="74279588">
                                                                      <w:marLeft w:val="0"/>
                                                                      <w:marRight w:val="0"/>
                                                                      <w:marTop w:val="0"/>
                                                                      <w:marBottom w:val="0"/>
                                                                      <w:divBdr>
                                                                        <w:top w:val="none" w:sz="0" w:space="0" w:color="auto"/>
                                                                        <w:left w:val="none" w:sz="0" w:space="0" w:color="auto"/>
                                                                        <w:bottom w:val="none" w:sz="0" w:space="0" w:color="auto"/>
                                                                        <w:right w:val="none" w:sz="0" w:space="0" w:color="auto"/>
                                                                      </w:divBdr>
                                                                    </w:div>
                                                                    <w:div w:id="77754015">
                                                                      <w:marLeft w:val="0"/>
                                                                      <w:marRight w:val="0"/>
                                                                      <w:marTop w:val="0"/>
                                                                      <w:marBottom w:val="0"/>
                                                                      <w:divBdr>
                                                                        <w:top w:val="none" w:sz="0" w:space="0" w:color="auto"/>
                                                                        <w:left w:val="none" w:sz="0" w:space="0" w:color="auto"/>
                                                                        <w:bottom w:val="none" w:sz="0" w:space="0" w:color="auto"/>
                                                                        <w:right w:val="none" w:sz="0" w:space="0" w:color="auto"/>
                                                                      </w:divBdr>
                                                                    </w:div>
                                                                    <w:div w:id="78989459">
                                                                      <w:marLeft w:val="0"/>
                                                                      <w:marRight w:val="0"/>
                                                                      <w:marTop w:val="0"/>
                                                                      <w:marBottom w:val="0"/>
                                                                      <w:divBdr>
                                                                        <w:top w:val="none" w:sz="0" w:space="0" w:color="auto"/>
                                                                        <w:left w:val="none" w:sz="0" w:space="0" w:color="auto"/>
                                                                        <w:bottom w:val="none" w:sz="0" w:space="0" w:color="auto"/>
                                                                        <w:right w:val="none" w:sz="0" w:space="0" w:color="auto"/>
                                                                      </w:divBdr>
                                                                    </w:div>
                                                                    <w:div w:id="91168546">
                                                                      <w:marLeft w:val="0"/>
                                                                      <w:marRight w:val="0"/>
                                                                      <w:marTop w:val="0"/>
                                                                      <w:marBottom w:val="0"/>
                                                                      <w:divBdr>
                                                                        <w:top w:val="none" w:sz="0" w:space="0" w:color="auto"/>
                                                                        <w:left w:val="none" w:sz="0" w:space="0" w:color="auto"/>
                                                                        <w:bottom w:val="none" w:sz="0" w:space="0" w:color="auto"/>
                                                                        <w:right w:val="none" w:sz="0" w:space="0" w:color="auto"/>
                                                                      </w:divBdr>
                                                                    </w:div>
                                                                    <w:div w:id="95447438">
                                                                      <w:marLeft w:val="0"/>
                                                                      <w:marRight w:val="0"/>
                                                                      <w:marTop w:val="0"/>
                                                                      <w:marBottom w:val="0"/>
                                                                      <w:divBdr>
                                                                        <w:top w:val="none" w:sz="0" w:space="0" w:color="auto"/>
                                                                        <w:left w:val="none" w:sz="0" w:space="0" w:color="auto"/>
                                                                        <w:bottom w:val="none" w:sz="0" w:space="0" w:color="auto"/>
                                                                        <w:right w:val="none" w:sz="0" w:space="0" w:color="auto"/>
                                                                      </w:divBdr>
                                                                    </w:div>
                                                                    <w:div w:id="119039318">
                                                                      <w:marLeft w:val="0"/>
                                                                      <w:marRight w:val="0"/>
                                                                      <w:marTop w:val="0"/>
                                                                      <w:marBottom w:val="0"/>
                                                                      <w:divBdr>
                                                                        <w:top w:val="none" w:sz="0" w:space="0" w:color="auto"/>
                                                                        <w:left w:val="none" w:sz="0" w:space="0" w:color="auto"/>
                                                                        <w:bottom w:val="none" w:sz="0" w:space="0" w:color="auto"/>
                                                                        <w:right w:val="none" w:sz="0" w:space="0" w:color="auto"/>
                                                                      </w:divBdr>
                                                                    </w:div>
                                                                    <w:div w:id="126971425">
                                                                      <w:marLeft w:val="0"/>
                                                                      <w:marRight w:val="0"/>
                                                                      <w:marTop w:val="0"/>
                                                                      <w:marBottom w:val="0"/>
                                                                      <w:divBdr>
                                                                        <w:top w:val="none" w:sz="0" w:space="0" w:color="auto"/>
                                                                        <w:left w:val="none" w:sz="0" w:space="0" w:color="auto"/>
                                                                        <w:bottom w:val="none" w:sz="0" w:space="0" w:color="auto"/>
                                                                        <w:right w:val="none" w:sz="0" w:space="0" w:color="auto"/>
                                                                      </w:divBdr>
                                                                    </w:div>
                                                                    <w:div w:id="141972534">
                                                                      <w:marLeft w:val="0"/>
                                                                      <w:marRight w:val="0"/>
                                                                      <w:marTop w:val="0"/>
                                                                      <w:marBottom w:val="0"/>
                                                                      <w:divBdr>
                                                                        <w:top w:val="none" w:sz="0" w:space="0" w:color="auto"/>
                                                                        <w:left w:val="none" w:sz="0" w:space="0" w:color="auto"/>
                                                                        <w:bottom w:val="none" w:sz="0" w:space="0" w:color="auto"/>
                                                                        <w:right w:val="none" w:sz="0" w:space="0" w:color="auto"/>
                                                                      </w:divBdr>
                                                                    </w:div>
                                                                    <w:div w:id="194275937">
                                                                      <w:marLeft w:val="0"/>
                                                                      <w:marRight w:val="0"/>
                                                                      <w:marTop w:val="0"/>
                                                                      <w:marBottom w:val="0"/>
                                                                      <w:divBdr>
                                                                        <w:top w:val="none" w:sz="0" w:space="0" w:color="auto"/>
                                                                        <w:left w:val="none" w:sz="0" w:space="0" w:color="auto"/>
                                                                        <w:bottom w:val="none" w:sz="0" w:space="0" w:color="auto"/>
                                                                        <w:right w:val="none" w:sz="0" w:space="0" w:color="auto"/>
                                                                      </w:divBdr>
                                                                    </w:div>
                                                                    <w:div w:id="208415929">
                                                                      <w:marLeft w:val="0"/>
                                                                      <w:marRight w:val="0"/>
                                                                      <w:marTop w:val="0"/>
                                                                      <w:marBottom w:val="0"/>
                                                                      <w:divBdr>
                                                                        <w:top w:val="none" w:sz="0" w:space="0" w:color="auto"/>
                                                                        <w:left w:val="none" w:sz="0" w:space="0" w:color="auto"/>
                                                                        <w:bottom w:val="none" w:sz="0" w:space="0" w:color="auto"/>
                                                                        <w:right w:val="none" w:sz="0" w:space="0" w:color="auto"/>
                                                                      </w:divBdr>
                                                                    </w:div>
                                                                    <w:div w:id="220560129">
                                                                      <w:marLeft w:val="0"/>
                                                                      <w:marRight w:val="0"/>
                                                                      <w:marTop w:val="0"/>
                                                                      <w:marBottom w:val="0"/>
                                                                      <w:divBdr>
                                                                        <w:top w:val="none" w:sz="0" w:space="0" w:color="auto"/>
                                                                        <w:left w:val="none" w:sz="0" w:space="0" w:color="auto"/>
                                                                        <w:bottom w:val="none" w:sz="0" w:space="0" w:color="auto"/>
                                                                        <w:right w:val="none" w:sz="0" w:space="0" w:color="auto"/>
                                                                      </w:divBdr>
                                                                    </w:div>
                                                                    <w:div w:id="230047192">
                                                                      <w:marLeft w:val="0"/>
                                                                      <w:marRight w:val="0"/>
                                                                      <w:marTop w:val="0"/>
                                                                      <w:marBottom w:val="0"/>
                                                                      <w:divBdr>
                                                                        <w:top w:val="none" w:sz="0" w:space="0" w:color="auto"/>
                                                                        <w:left w:val="none" w:sz="0" w:space="0" w:color="auto"/>
                                                                        <w:bottom w:val="none" w:sz="0" w:space="0" w:color="auto"/>
                                                                        <w:right w:val="none" w:sz="0" w:space="0" w:color="auto"/>
                                                                      </w:divBdr>
                                                                    </w:div>
                                                                    <w:div w:id="234555504">
                                                                      <w:marLeft w:val="0"/>
                                                                      <w:marRight w:val="0"/>
                                                                      <w:marTop w:val="0"/>
                                                                      <w:marBottom w:val="0"/>
                                                                      <w:divBdr>
                                                                        <w:top w:val="none" w:sz="0" w:space="0" w:color="auto"/>
                                                                        <w:left w:val="none" w:sz="0" w:space="0" w:color="auto"/>
                                                                        <w:bottom w:val="none" w:sz="0" w:space="0" w:color="auto"/>
                                                                        <w:right w:val="none" w:sz="0" w:space="0" w:color="auto"/>
                                                                      </w:divBdr>
                                                                    </w:div>
                                                                    <w:div w:id="235825903">
                                                                      <w:marLeft w:val="0"/>
                                                                      <w:marRight w:val="0"/>
                                                                      <w:marTop w:val="0"/>
                                                                      <w:marBottom w:val="0"/>
                                                                      <w:divBdr>
                                                                        <w:top w:val="none" w:sz="0" w:space="0" w:color="auto"/>
                                                                        <w:left w:val="none" w:sz="0" w:space="0" w:color="auto"/>
                                                                        <w:bottom w:val="none" w:sz="0" w:space="0" w:color="auto"/>
                                                                        <w:right w:val="none" w:sz="0" w:space="0" w:color="auto"/>
                                                                      </w:divBdr>
                                                                    </w:div>
                                                                    <w:div w:id="239566417">
                                                                      <w:marLeft w:val="0"/>
                                                                      <w:marRight w:val="0"/>
                                                                      <w:marTop w:val="0"/>
                                                                      <w:marBottom w:val="0"/>
                                                                      <w:divBdr>
                                                                        <w:top w:val="none" w:sz="0" w:space="0" w:color="auto"/>
                                                                        <w:left w:val="none" w:sz="0" w:space="0" w:color="auto"/>
                                                                        <w:bottom w:val="none" w:sz="0" w:space="0" w:color="auto"/>
                                                                        <w:right w:val="none" w:sz="0" w:space="0" w:color="auto"/>
                                                                      </w:divBdr>
                                                                    </w:div>
                                                                    <w:div w:id="243805130">
                                                                      <w:marLeft w:val="0"/>
                                                                      <w:marRight w:val="0"/>
                                                                      <w:marTop w:val="0"/>
                                                                      <w:marBottom w:val="0"/>
                                                                      <w:divBdr>
                                                                        <w:top w:val="none" w:sz="0" w:space="0" w:color="auto"/>
                                                                        <w:left w:val="none" w:sz="0" w:space="0" w:color="auto"/>
                                                                        <w:bottom w:val="none" w:sz="0" w:space="0" w:color="auto"/>
                                                                        <w:right w:val="none" w:sz="0" w:space="0" w:color="auto"/>
                                                                      </w:divBdr>
                                                                    </w:div>
                                                                    <w:div w:id="251595681">
                                                                      <w:marLeft w:val="0"/>
                                                                      <w:marRight w:val="0"/>
                                                                      <w:marTop w:val="0"/>
                                                                      <w:marBottom w:val="0"/>
                                                                      <w:divBdr>
                                                                        <w:top w:val="none" w:sz="0" w:space="0" w:color="auto"/>
                                                                        <w:left w:val="none" w:sz="0" w:space="0" w:color="auto"/>
                                                                        <w:bottom w:val="none" w:sz="0" w:space="0" w:color="auto"/>
                                                                        <w:right w:val="none" w:sz="0" w:space="0" w:color="auto"/>
                                                                      </w:divBdr>
                                                                    </w:div>
                                                                    <w:div w:id="267465092">
                                                                      <w:marLeft w:val="0"/>
                                                                      <w:marRight w:val="0"/>
                                                                      <w:marTop w:val="0"/>
                                                                      <w:marBottom w:val="0"/>
                                                                      <w:divBdr>
                                                                        <w:top w:val="none" w:sz="0" w:space="0" w:color="auto"/>
                                                                        <w:left w:val="none" w:sz="0" w:space="0" w:color="auto"/>
                                                                        <w:bottom w:val="none" w:sz="0" w:space="0" w:color="auto"/>
                                                                        <w:right w:val="none" w:sz="0" w:space="0" w:color="auto"/>
                                                                      </w:divBdr>
                                                                    </w:div>
                                                                    <w:div w:id="276103367">
                                                                      <w:marLeft w:val="0"/>
                                                                      <w:marRight w:val="0"/>
                                                                      <w:marTop w:val="0"/>
                                                                      <w:marBottom w:val="0"/>
                                                                      <w:divBdr>
                                                                        <w:top w:val="none" w:sz="0" w:space="0" w:color="auto"/>
                                                                        <w:left w:val="none" w:sz="0" w:space="0" w:color="auto"/>
                                                                        <w:bottom w:val="none" w:sz="0" w:space="0" w:color="auto"/>
                                                                        <w:right w:val="none" w:sz="0" w:space="0" w:color="auto"/>
                                                                      </w:divBdr>
                                                                    </w:div>
                                                                    <w:div w:id="293566520">
                                                                      <w:marLeft w:val="0"/>
                                                                      <w:marRight w:val="0"/>
                                                                      <w:marTop w:val="0"/>
                                                                      <w:marBottom w:val="0"/>
                                                                      <w:divBdr>
                                                                        <w:top w:val="none" w:sz="0" w:space="0" w:color="auto"/>
                                                                        <w:left w:val="none" w:sz="0" w:space="0" w:color="auto"/>
                                                                        <w:bottom w:val="none" w:sz="0" w:space="0" w:color="auto"/>
                                                                        <w:right w:val="none" w:sz="0" w:space="0" w:color="auto"/>
                                                                      </w:divBdr>
                                                                    </w:div>
                                                                    <w:div w:id="325480107">
                                                                      <w:marLeft w:val="0"/>
                                                                      <w:marRight w:val="0"/>
                                                                      <w:marTop w:val="0"/>
                                                                      <w:marBottom w:val="0"/>
                                                                      <w:divBdr>
                                                                        <w:top w:val="none" w:sz="0" w:space="0" w:color="auto"/>
                                                                        <w:left w:val="none" w:sz="0" w:space="0" w:color="auto"/>
                                                                        <w:bottom w:val="none" w:sz="0" w:space="0" w:color="auto"/>
                                                                        <w:right w:val="none" w:sz="0" w:space="0" w:color="auto"/>
                                                                      </w:divBdr>
                                                                    </w:div>
                                                                    <w:div w:id="373235945">
                                                                      <w:marLeft w:val="0"/>
                                                                      <w:marRight w:val="0"/>
                                                                      <w:marTop w:val="0"/>
                                                                      <w:marBottom w:val="0"/>
                                                                      <w:divBdr>
                                                                        <w:top w:val="none" w:sz="0" w:space="0" w:color="auto"/>
                                                                        <w:left w:val="none" w:sz="0" w:space="0" w:color="auto"/>
                                                                        <w:bottom w:val="none" w:sz="0" w:space="0" w:color="auto"/>
                                                                        <w:right w:val="none" w:sz="0" w:space="0" w:color="auto"/>
                                                                      </w:divBdr>
                                                                    </w:div>
                                                                    <w:div w:id="377703614">
                                                                      <w:marLeft w:val="0"/>
                                                                      <w:marRight w:val="0"/>
                                                                      <w:marTop w:val="0"/>
                                                                      <w:marBottom w:val="0"/>
                                                                      <w:divBdr>
                                                                        <w:top w:val="none" w:sz="0" w:space="0" w:color="auto"/>
                                                                        <w:left w:val="none" w:sz="0" w:space="0" w:color="auto"/>
                                                                        <w:bottom w:val="none" w:sz="0" w:space="0" w:color="auto"/>
                                                                        <w:right w:val="none" w:sz="0" w:space="0" w:color="auto"/>
                                                                      </w:divBdr>
                                                                    </w:div>
                                                                    <w:div w:id="416752796">
                                                                      <w:marLeft w:val="0"/>
                                                                      <w:marRight w:val="0"/>
                                                                      <w:marTop w:val="0"/>
                                                                      <w:marBottom w:val="0"/>
                                                                      <w:divBdr>
                                                                        <w:top w:val="none" w:sz="0" w:space="0" w:color="auto"/>
                                                                        <w:left w:val="none" w:sz="0" w:space="0" w:color="auto"/>
                                                                        <w:bottom w:val="none" w:sz="0" w:space="0" w:color="auto"/>
                                                                        <w:right w:val="none" w:sz="0" w:space="0" w:color="auto"/>
                                                                      </w:divBdr>
                                                                    </w:div>
                                                                    <w:div w:id="427190854">
                                                                      <w:marLeft w:val="0"/>
                                                                      <w:marRight w:val="0"/>
                                                                      <w:marTop w:val="0"/>
                                                                      <w:marBottom w:val="0"/>
                                                                      <w:divBdr>
                                                                        <w:top w:val="none" w:sz="0" w:space="0" w:color="auto"/>
                                                                        <w:left w:val="none" w:sz="0" w:space="0" w:color="auto"/>
                                                                        <w:bottom w:val="none" w:sz="0" w:space="0" w:color="auto"/>
                                                                        <w:right w:val="none" w:sz="0" w:space="0" w:color="auto"/>
                                                                      </w:divBdr>
                                                                    </w:div>
                                                                    <w:div w:id="471752727">
                                                                      <w:marLeft w:val="0"/>
                                                                      <w:marRight w:val="0"/>
                                                                      <w:marTop w:val="0"/>
                                                                      <w:marBottom w:val="0"/>
                                                                      <w:divBdr>
                                                                        <w:top w:val="none" w:sz="0" w:space="0" w:color="auto"/>
                                                                        <w:left w:val="none" w:sz="0" w:space="0" w:color="auto"/>
                                                                        <w:bottom w:val="none" w:sz="0" w:space="0" w:color="auto"/>
                                                                        <w:right w:val="none" w:sz="0" w:space="0" w:color="auto"/>
                                                                      </w:divBdr>
                                                                    </w:div>
                                                                    <w:div w:id="477187593">
                                                                      <w:marLeft w:val="0"/>
                                                                      <w:marRight w:val="0"/>
                                                                      <w:marTop w:val="0"/>
                                                                      <w:marBottom w:val="0"/>
                                                                      <w:divBdr>
                                                                        <w:top w:val="none" w:sz="0" w:space="0" w:color="auto"/>
                                                                        <w:left w:val="none" w:sz="0" w:space="0" w:color="auto"/>
                                                                        <w:bottom w:val="none" w:sz="0" w:space="0" w:color="auto"/>
                                                                        <w:right w:val="none" w:sz="0" w:space="0" w:color="auto"/>
                                                                      </w:divBdr>
                                                                    </w:div>
                                                                    <w:div w:id="500000824">
                                                                      <w:marLeft w:val="0"/>
                                                                      <w:marRight w:val="0"/>
                                                                      <w:marTop w:val="0"/>
                                                                      <w:marBottom w:val="0"/>
                                                                      <w:divBdr>
                                                                        <w:top w:val="none" w:sz="0" w:space="0" w:color="auto"/>
                                                                        <w:left w:val="none" w:sz="0" w:space="0" w:color="auto"/>
                                                                        <w:bottom w:val="none" w:sz="0" w:space="0" w:color="auto"/>
                                                                        <w:right w:val="none" w:sz="0" w:space="0" w:color="auto"/>
                                                                      </w:divBdr>
                                                                    </w:div>
                                                                    <w:div w:id="505098879">
                                                                      <w:marLeft w:val="0"/>
                                                                      <w:marRight w:val="0"/>
                                                                      <w:marTop w:val="0"/>
                                                                      <w:marBottom w:val="0"/>
                                                                      <w:divBdr>
                                                                        <w:top w:val="none" w:sz="0" w:space="0" w:color="auto"/>
                                                                        <w:left w:val="none" w:sz="0" w:space="0" w:color="auto"/>
                                                                        <w:bottom w:val="none" w:sz="0" w:space="0" w:color="auto"/>
                                                                        <w:right w:val="none" w:sz="0" w:space="0" w:color="auto"/>
                                                                      </w:divBdr>
                                                                    </w:div>
                                                                    <w:div w:id="529610399">
                                                                      <w:marLeft w:val="0"/>
                                                                      <w:marRight w:val="0"/>
                                                                      <w:marTop w:val="0"/>
                                                                      <w:marBottom w:val="0"/>
                                                                      <w:divBdr>
                                                                        <w:top w:val="none" w:sz="0" w:space="0" w:color="auto"/>
                                                                        <w:left w:val="none" w:sz="0" w:space="0" w:color="auto"/>
                                                                        <w:bottom w:val="none" w:sz="0" w:space="0" w:color="auto"/>
                                                                        <w:right w:val="none" w:sz="0" w:space="0" w:color="auto"/>
                                                                      </w:divBdr>
                                                                    </w:div>
                                                                    <w:div w:id="544023488">
                                                                      <w:marLeft w:val="0"/>
                                                                      <w:marRight w:val="0"/>
                                                                      <w:marTop w:val="0"/>
                                                                      <w:marBottom w:val="0"/>
                                                                      <w:divBdr>
                                                                        <w:top w:val="none" w:sz="0" w:space="0" w:color="auto"/>
                                                                        <w:left w:val="none" w:sz="0" w:space="0" w:color="auto"/>
                                                                        <w:bottom w:val="none" w:sz="0" w:space="0" w:color="auto"/>
                                                                        <w:right w:val="none" w:sz="0" w:space="0" w:color="auto"/>
                                                                      </w:divBdr>
                                                                    </w:div>
                                                                    <w:div w:id="546263709">
                                                                      <w:marLeft w:val="0"/>
                                                                      <w:marRight w:val="0"/>
                                                                      <w:marTop w:val="0"/>
                                                                      <w:marBottom w:val="0"/>
                                                                      <w:divBdr>
                                                                        <w:top w:val="none" w:sz="0" w:space="0" w:color="auto"/>
                                                                        <w:left w:val="none" w:sz="0" w:space="0" w:color="auto"/>
                                                                        <w:bottom w:val="none" w:sz="0" w:space="0" w:color="auto"/>
                                                                        <w:right w:val="none" w:sz="0" w:space="0" w:color="auto"/>
                                                                      </w:divBdr>
                                                                    </w:div>
                                                                    <w:div w:id="551314083">
                                                                      <w:marLeft w:val="0"/>
                                                                      <w:marRight w:val="0"/>
                                                                      <w:marTop w:val="0"/>
                                                                      <w:marBottom w:val="0"/>
                                                                      <w:divBdr>
                                                                        <w:top w:val="none" w:sz="0" w:space="0" w:color="auto"/>
                                                                        <w:left w:val="none" w:sz="0" w:space="0" w:color="auto"/>
                                                                        <w:bottom w:val="none" w:sz="0" w:space="0" w:color="auto"/>
                                                                        <w:right w:val="none" w:sz="0" w:space="0" w:color="auto"/>
                                                                      </w:divBdr>
                                                                    </w:div>
                                                                    <w:div w:id="604968522">
                                                                      <w:marLeft w:val="0"/>
                                                                      <w:marRight w:val="0"/>
                                                                      <w:marTop w:val="0"/>
                                                                      <w:marBottom w:val="0"/>
                                                                      <w:divBdr>
                                                                        <w:top w:val="none" w:sz="0" w:space="0" w:color="auto"/>
                                                                        <w:left w:val="none" w:sz="0" w:space="0" w:color="auto"/>
                                                                        <w:bottom w:val="none" w:sz="0" w:space="0" w:color="auto"/>
                                                                        <w:right w:val="none" w:sz="0" w:space="0" w:color="auto"/>
                                                                      </w:divBdr>
                                                                    </w:div>
                                                                    <w:div w:id="617833814">
                                                                      <w:marLeft w:val="0"/>
                                                                      <w:marRight w:val="0"/>
                                                                      <w:marTop w:val="0"/>
                                                                      <w:marBottom w:val="0"/>
                                                                      <w:divBdr>
                                                                        <w:top w:val="none" w:sz="0" w:space="0" w:color="auto"/>
                                                                        <w:left w:val="none" w:sz="0" w:space="0" w:color="auto"/>
                                                                        <w:bottom w:val="none" w:sz="0" w:space="0" w:color="auto"/>
                                                                        <w:right w:val="none" w:sz="0" w:space="0" w:color="auto"/>
                                                                      </w:divBdr>
                                                                    </w:div>
                                                                    <w:div w:id="658922776">
                                                                      <w:marLeft w:val="0"/>
                                                                      <w:marRight w:val="0"/>
                                                                      <w:marTop w:val="0"/>
                                                                      <w:marBottom w:val="0"/>
                                                                      <w:divBdr>
                                                                        <w:top w:val="none" w:sz="0" w:space="0" w:color="auto"/>
                                                                        <w:left w:val="none" w:sz="0" w:space="0" w:color="auto"/>
                                                                        <w:bottom w:val="none" w:sz="0" w:space="0" w:color="auto"/>
                                                                        <w:right w:val="none" w:sz="0" w:space="0" w:color="auto"/>
                                                                      </w:divBdr>
                                                                    </w:div>
                                                                    <w:div w:id="669329394">
                                                                      <w:marLeft w:val="0"/>
                                                                      <w:marRight w:val="0"/>
                                                                      <w:marTop w:val="0"/>
                                                                      <w:marBottom w:val="0"/>
                                                                      <w:divBdr>
                                                                        <w:top w:val="none" w:sz="0" w:space="0" w:color="auto"/>
                                                                        <w:left w:val="none" w:sz="0" w:space="0" w:color="auto"/>
                                                                        <w:bottom w:val="none" w:sz="0" w:space="0" w:color="auto"/>
                                                                        <w:right w:val="none" w:sz="0" w:space="0" w:color="auto"/>
                                                                      </w:divBdr>
                                                                    </w:div>
                                                                    <w:div w:id="695079864">
                                                                      <w:marLeft w:val="0"/>
                                                                      <w:marRight w:val="0"/>
                                                                      <w:marTop w:val="0"/>
                                                                      <w:marBottom w:val="0"/>
                                                                      <w:divBdr>
                                                                        <w:top w:val="none" w:sz="0" w:space="0" w:color="auto"/>
                                                                        <w:left w:val="none" w:sz="0" w:space="0" w:color="auto"/>
                                                                        <w:bottom w:val="none" w:sz="0" w:space="0" w:color="auto"/>
                                                                        <w:right w:val="none" w:sz="0" w:space="0" w:color="auto"/>
                                                                      </w:divBdr>
                                                                    </w:div>
                                                                    <w:div w:id="695624116">
                                                                      <w:marLeft w:val="0"/>
                                                                      <w:marRight w:val="0"/>
                                                                      <w:marTop w:val="0"/>
                                                                      <w:marBottom w:val="0"/>
                                                                      <w:divBdr>
                                                                        <w:top w:val="none" w:sz="0" w:space="0" w:color="auto"/>
                                                                        <w:left w:val="none" w:sz="0" w:space="0" w:color="auto"/>
                                                                        <w:bottom w:val="none" w:sz="0" w:space="0" w:color="auto"/>
                                                                        <w:right w:val="none" w:sz="0" w:space="0" w:color="auto"/>
                                                                      </w:divBdr>
                                                                    </w:div>
                                                                    <w:div w:id="700011494">
                                                                      <w:marLeft w:val="0"/>
                                                                      <w:marRight w:val="0"/>
                                                                      <w:marTop w:val="0"/>
                                                                      <w:marBottom w:val="0"/>
                                                                      <w:divBdr>
                                                                        <w:top w:val="none" w:sz="0" w:space="0" w:color="auto"/>
                                                                        <w:left w:val="none" w:sz="0" w:space="0" w:color="auto"/>
                                                                        <w:bottom w:val="none" w:sz="0" w:space="0" w:color="auto"/>
                                                                        <w:right w:val="none" w:sz="0" w:space="0" w:color="auto"/>
                                                                      </w:divBdr>
                                                                    </w:div>
                                                                    <w:div w:id="746658116">
                                                                      <w:marLeft w:val="0"/>
                                                                      <w:marRight w:val="0"/>
                                                                      <w:marTop w:val="0"/>
                                                                      <w:marBottom w:val="0"/>
                                                                      <w:divBdr>
                                                                        <w:top w:val="none" w:sz="0" w:space="0" w:color="auto"/>
                                                                        <w:left w:val="none" w:sz="0" w:space="0" w:color="auto"/>
                                                                        <w:bottom w:val="none" w:sz="0" w:space="0" w:color="auto"/>
                                                                        <w:right w:val="none" w:sz="0" w:space="0" w:color="auto"/>
                                                                      </w:divBdr>
                                                                    </w:div>
                                                                    <w:div w:id="771437702">
                                                                      <w:marLeft w:val="0"/>
                                                                      <w:marRight w:val="0"/>
                                                                      <w:marTop w:val="0"/>
                                                                      <w:marBottom w:val="0"/>
                                                                      <w:divBdr>
                                                                        <w:top w:val="none" w:sz="0" w:space="0" w:color="auto"/>
                                                                        <w:left w:val="none" w:sz="0" w:space="0" w:color="auto"/>
                                                                        <w:bottom w:val="none" w:sz="0" w:space="0" w:color="auto"/>
                                                                        <w:right w:val="none" w:sz="0" w:space="0" w:color="auto"/>
                                                                      </w:divBdr>
                                                                    </w:div>
                                                                    <w:div w:id="776489547">
                                                                      <w:marLeft w:val="0"/>
                                                                      <w:marRight w:val="0"/>
                                                                      <w:marTop w:val="0"/>
                                                                      <w:marBottom w:val="0"/>
                                                                      <w:divBdr>
                                                                        <w:top w:val="none" w:sz="0" w:space="0" w:color="auto"/>
                                                                        <w:left w:val="none" w:sz="0" w:space="0" w:color="auto"/>
                                                                        <w:bottom w:val="none" w:sz="0" w:space="0" w:color="auto"/>
                                                                        <w:right w:val="none" w:sz="0" w:space="0" w:color="auto"/>
                                                                      </w:divBdr>
                                                                    </w:div>
                                                                    <w:div w:id="776632368">
                                                                      <w:marLeft w:val="0"/>
                                                                      <w:marRight w:val="0"/>
                                                                      <w:marTop w:val="0"/>
                                                                      <w:marBottom w:val="0"/>
                                                                      <w:divBdr>
                                                                        <w:top w:val="none" w:sz="0" w:space="0" w:color="auto"/>
                                                                        <w:left w:val="none" w:sz="0" w:space="0" w:color="auto"/>
                                                                        <w:bottom w:val="none" w:sz="0" w:space="0" w:color="auto"/>
                                                                        <w:right w:val="none" w:sz="0" w:space="0" w:color="auto"/>
                                                                      </w:divBdr>
                                                                    </w:div>
                                                                    <w:div w:id="785730860">
                                                                      <w:marLeft w:val="0"/>
                                                                      <w:marRight w:val="0"/>
                                                                      <w:marTop w:val="0"/>
                                                                      <w:marBottom w:val="0"/>
                                                                      <w:divBdr>
                                                                        <w:top w:val="none" w:sz="0" w:space="0" w:color="auto"/>
                                                                        <w:left w:val="none" w:sz="0" w:space="0" w:color="auto"/>
                                                                        <w:bottom w:val="none" w:sz="0" w:space="0" w:color="auto"/>
                                                                        <w:right w:val="none" w:sz="0" w:space="0" w:color="auto"/>
                                                                      </w:divBdr>
                                                                    </w:div>
                                                                    <w:div w:id="800730324">
                                                                      <w:marLeft w:val="0"/>
                                                                      <w:marRight w:val="0"/>
                                                                      <w:marTop w:val="0"/>
                                                                      <w:marBottom w:val="0"/>
                                                                      <w:divBdr>
                                                                        <w:top w:val="none" w:sz="0" w:space="0" w:color="auto"/>
                                                                        <w:left w:val="none" w:sz="0" w:space="0" w:color="auto"/>
                                                                        <w:bottom w:val="none" w:sz="0" w:space="0" w:color="auto"/>
                                                                        <w:right w:val="none" w:sz="0" w:space="0" w:color="auto"/>
                                                                      </w:divBdr>
                                                                    </w:div>
                                                                    <w:div w:id="806628180">
                                                                      <w:marLeft w:val="0"/>
                                                                      <w:marRight w:val="0"/>
                                                                      <w:marTop w:val="0"/>
                                                                      <w:marBottom w:val="0"/>
                                                                      <w:divBdr>
                                                                        <w:top w:val="none" w:sz="0" w:space="0" w:color="auto"/>
                                                                        <w:left w:val="none" w:sz="0" w:space="0" w:color="auto"/>
                                                                        <w:bottom w:val="none" w:sz="0" w:space="0" w:color="auto"/>
                                                                        <w:right w:val="none" w:sz="0" w:space="0" w:color="auto"/>
                                                                      </w:divBdr>
                                                                    </w:div>
                                                                    <w:div w:id="818226661">
                                                                      <w:marLeft w:val="0"/>
                                                                      <w:marRight w:val="0"/>
                                                                      <w:marTop w:val="0"/>
                                                                      <w:marBottom w:val="0"/>
                                                                      <w:divBdr>
                                                                        <w:top w:val="none" w:sz="0" w:space="0" w:color="auto"/>
                                                                        <w:left w:val="none" w:sz="0" w:space="0" w:color="auto"/>
                                                                        <w:bottom w:val="none" w:sz="0" w:space="0" w:color="auto"/>
                                                                        <w:right w:val="none" w:sz="0" w:space="0" w:color="auto"/>
                                                                      </w:divBdr>
                                                                    </w:div>
                                                                    <w:div w:id="835611966">
                                                                      <w:marLeft w:val="0"/>
                                                                      <w:marRight w:val="0"/>
                                                                      <w:marTop w:val="0"/>
                                                                      <w:marBottom w:val="0"/>
                                                                      <w:divBdr>
                                                                        <w:top w:val="none" w:sz="0" w:space="0" w:color="auto"/>
                                                                        <w:left w:val="none" w:sz="0" w:space="0" w:color="auto"/>
                                                                        <w:bottom w:val="none" w:sz="0" w:space="0" w:color="auto"/>
                                                                        <w:right w:val="none" w:sz="0" w:space="0" w:color="auto"/>
                                                                      </w:divBdr>
                                                                    </w:div>
                                                                    <w:div w:id="850870960">
                                                                      <w:marLeft w:val="0"/>
                                                                      <w:marRight w:val="0"/>
                                                                      <w:marTop w:val="0"/>
                                                                      <w:marBottom w:val="0"/>
                                                                      <w:divBdr>
                                                                        <w:top w:val="none" w:sz="0" w:space="0" w:color="auto"/>
                                                                        <w:left w:val="none" w:sz="0" w:space="0" w:color="auto"/>
                                                                        <w:bottom w:val="none" w:sz="0" w:space="0" w:color="auto"/>
                                                                        <w:right w:val="none" w:sz="0" w:space="0" w:color="auto"/>
                                                                      </w:divBdr>
                                                                    </w:div>
                                                                    <w:div w:id="886189094">
                                                                      <w:marLeft w:val="0"/>
                                                                      <w:marRight w:val="0"/>
                                                                      <w:marTop w:val="0"/>
                                                                      <w:marBottom w:val="0"/>
                                                                      <w:divBdr>
                                                                        <w:top w:val="none" w:sz="0" w:space="0" w:color="auto"/>
                                                                        <w:left w:val="none" w:sz="0" w:space="0" w:color="auto"/>
                                                                        <w:bottom w:val="none" w:sz="0" w:space="0" w:color="auto"/>
                                                                        <w:right w:val="none" w:sz="0" w:space="0" w:color="auto"/>
                                                                      </w:divBdr>
                                                                    </w:div>
                                                                    <w:div w:id="903414415">
                                                                      <w:marLeft w:val="0"/>
                                                                      <w:marRight w:val="0"/>
                                                                      <w:marTop w:val="0"/>
                                                                      <w:marBottom w:val="0"/>
                                                                      <w:divBdr>
                                                                        <w:top w:val="none" w:sz="0" w:space="0" w:color="auto"/>
                                                                        <w:left w:val="none" w:sz="0" w:space="0" w:color="auto"/>
                                                                        <w:bottom w:val="none" w:sz="0" w:space="0" w:color="auto"/>
                                                                        <w:right w:val="none" w:sz="0" w:space="0" w:color="auto"/>
                                                                      </w:divBdr>
                                                                    </w:div>
                                                                    <w:div w:id="905073730">
                                                                      <w:marLeft w:val="0"/>
                                                                      <w:marRight w:val="0"/>
                                                                      <w:marTop w:val="0"/>
                                                                      <w:marBottom w:val="0"/>
                                                                      <w:divBdr>
                                                                        <w:top w:val="none" w:sz="0" w:space="0" w:color="auto"/>
                                                                        <w:left w:val="none" w:sz="0" w:space="0" w:color="auto"/>
                                                                        <w:bottom w:val="none" w:sz="0" w:space="0" w:color="auto"/>
                                                                        <w:right w:val="none" w:sz="0" w:space="0" w:color="auto"/>
                                                                      </w:divBdr>
                                                                    </w:div>
                                                                    <w:div w:id="908802827">
                                                                      <w:marLeft w:val="0"/>
                                                                      <w:marRight w:val="0"/>
                                                                      <w:marTop w:val="0"/>
                                                                      <w:marBottom w:val="0"/>
                                                                      <w:divBdr>
                                                                        <w:top w:val="none" w:sz="0" w:space="0" w:color="auto"/>
                                                                        <w:left w:val="none" w:sz="0" w:space="0" w:color="auto"/>
                                                                        <w:bottom w:val="none" w:sz="0" w:space="0" w:color="auto"/>
                                                                        <w:right w:val="none" w:sz="0" w:space="0" w:color="auto"/>
                                                                      </w:divBdr>
                                                                    </w:div>
                                                                    <w:div w:id="951592312">
                                                                      <w:marLeft w:val="0"/>
                                                                      <w:marRight w:val="0"/>
                                                                      <w:marTop w:val="0"/>
                                                                      <w:marBottom w:val="0"/>
                                                                      <w:divBdr>
                                                                        <w:top w:val="none" w:sz="0" w:space="0" w:color="auto"/>
                                                                        <w:left w:val="none" w:sz="0" w:space="0" w:color="auto"/>
                                                                        <w:bottom w:val="none" w:sz="0" w:space="0" w:color="auto"/>
                                                                        <w:right w:val="none" w:sz="0" w:space="0" w:color="auto"/>
                                                                      </w:divBdr>
                                                                    </w:div>
                                                                    <w:div w:id="960066244">
                                                                      <w:marLeft w:val="0"/>
                                                                      <w:marRight w:val="0"/>
                                                                      <w:marTop w:val="0"/>
                                                                      <w:marBottom w:val="0"/>
                                                                      <w:divBdr>
                                                                        <w:top w:val="none" w:sz="0" w:space="0" w:color="auto"/>
                                                                        <w:left w:val="none" w:sz="0" w:space="0" w:color="auto"/>
                                                                        <w:bottom w:val="none" w:sz="0" w:space="0" w:color="auto"/>
                                                                        <w:right w:val="none" w:sz="0" w:space="0" w:color="auto"/>
                                                                      </w:divBdr>
                                                                    </w:div>
                                                                    <w:div w:id="973481540">
                                                                      <w:marLeft w:val="0"/>
                                                                      <w:marRight w:val="0"/>
                                                                      <w:marTop w:val="0"/>
                                                                      <w:marBottom w:val="0"/>
                                                                      <w:divBdr>
                                                                        <w:top w:val="none" w:sz="0" w:space="0" w:color="auto"/>
                                                                        <w:left w:val="none" w:sz="0" w:space="0" w:color="auto"/>
                                                                        <w:bottom w:val="none" w:sz="0" w:space="0" w:color="auto"/>
                                                                        <w:right w:val="none" w:sz="0" w:space="0" w:color="auto"/>
                                                                      </w:divBdr>
                                                                    </w:div>
                                                                    <w:div w:id="975836282">
                                                                      <w:marLeft w:val="0"/>
                                                                      <w:marRight w:val="0"/>
                                                                      <w:marTop w:val="0"/>
                                                                      <w:marBottom w:val="0"/>
                                                                      <w:divBdr>
                                                                        <w:top w:val="none" w:sz="0" w:space="0" w:color="auto"/>
                                                                        <w:left w:val="none" w:sz="0" w:space="0" w:color="auto"/>
                                                                        <w:bottom w:val="none" w:sz="0" w:space="0" w:color="auto"/>
                                                                        <w:right w:val="none" w:sz="0" w:space="0" w:color="auto"/>
                                                                      </w:divBdr>
                                                                    </w:div>
                                                                    <w:div w:id="980310741">
                                                                      <w:marLeft w:val="0"/>
                                                                      <w:marRight w:val="0"/>
                                                                      <w:marTop w:val="0"/>
                                                                      <w:marBottom w:val="0"/>
                                                                      <w:divBdr>
                                                                        <w:top w:val="none" w:sz="0" w:space="0" w:color="auto"/>
                                                                        <w:left w:val="none" w:sz="0" w:space="0" w:color="auto"/>
                                                                        <w:bottom w:val="none" w:sz="0" w:space="0" w:color="auto"/>
                                                                        <w:right w:val="none" w:sz="0" w:space="0" w:color="auto"/>
                                                                      </w:divBdr>
                                                                    </w:div>
                                                                    <w:div w:id="980380559">
                                                                      <w:marLeft w:val="0"/>
                                                                      <w:marRight w:val="0"/>
                                                                      <w:marTop w:val="0"/>
                                                                      <w:marBottom w:val="0"/>
                                                                      <w:divBdr>
                                                                        <w:top w:val="none" w:sz="0" w:space="0" w:color="auto"/>
                                                                        <w:left w:val="none" w:sz="0" w:space="0" w:color="auto"/>
                                                                        <w:bottom w:val="none" w:sz="0" w:space="0" w:color="auto"/>
                                                                        <w:right w:val="none" w:sz="0" w:space="0" w:color="auto"/>
                                                                      </w:divBdr>
                                                                    </w:div>
                                                                    <w:div w:id="1058937314">
                                                                      <w:marLeft w:val="0"/>
                                                                      <w:marRight w:val="0"/>
                                                                      <w:marTop w:val="0"/>
                                                                      <w:marBottom w:val="0"/>
                                                                      <w:divBdr>
                                                                        <w:top w:val="none" w:sz="0" w:space="0" w:color="auto"/>
                                                                        <w:left w:val="none" w:sz="0" w:space="0" w:color="auto"/>
                                                                        <w:bottom w:val="none" w:sz="0" w:space="0" w:color="auto"/>
                                                                        <w:right w:val="none" w:sz="0" w:space="0" w:color="auto"/>
                                                                      </w:divBdr>
                                                                    </w:div>
                                                                    <w:div w:id="1059789980">
                                                                      <w:marLeft w:val="0"/>
                                                                      <w:marRight w:val="0"/>
                                                                      <w:marTop w:val="0"/>
                                                                      <w:marBottom w:val="0"/>
                                                                      <w:divBdr>
                                                                        <w:top w:val="none" w:sz="0" w:space="0" w:color="auto"/>
                                                                        <w:left w:val="none" w:sz="0" w:space="0" w:color="auto"/>
                                                                        <w:bottom w:val="none" w:sz="0" w:space="0" w:color="auto"/>
                                                                        <w:right w:val="none" w:sz="0" w:space="0" w:color="auto"/>
                                                                      </w:divBdr>
                                                                    </w:div>
                                                                    <w:div w:id="1064841323">
                                                                      <w:marLeft w:val="0"/>
                                                                      <w:marRight w:val="0"/>
                                                                      <w:marTop w:val="0"/>
                                                                      <w:marBottom w:val="0"/>
                                                                      <w:divBdr>
                                                                        <w:top w:val="none" w:sz="0" w:space="0" w:color="auto"/>
                                                                        <w:left w:val="none" w:sz="0" w:space="0" w:color="auto"/>
                                                                        <w:bottom w:val="none" w:sz="0" w:space="0" w:color="auto"/>
                                                                        <w:right w:val="none" w:sz="0" w:space="0" w:color="auto"/>
                                                                      </w:divBdr>
                                                                    </w:div>
                                                                    <w:div w:id="1069887881">
                                                                      <w:marLeft w:val="0"/>
                                                                      <w:marRight w:val="0"/>
                                                                      <w:marTop w:val="0"/>
                                                                      <w:marBottom w:val="0"/>
                                                                      <w:divBdr>
                                                                        <w:top w:val="none" w:sz="0" w:space="0" w:color="auto"/>
                                                                        <w:left w:val="none" w:sz="0" w:space="0" w:color="auto"/>
                                                                        <w:bottom w:val="none" w:sz="0" w:space="0" w:color="auto"/>
                                                                        <w:right w:val="none" w:sz="0" w:space="0" w:color="auto"/>
                                                                      </w:divBdr>
                                                                    </w:div>
                                                                    <w:div w:id="1069962426">
                                                                      <w:marLeft w:val="0"/>
                                                                      <w:marRight w:val="0"/>
                                                                      <w:marTop w:val="0"/>
                                                                      <w:marBottom w:val="0"/>
                                                                      <w:divBdr>
                                                                        <w:top w:val="none" w:sz="0" w:space="0" w:color="auto"/>
                                                                        <w:left w:val="none" w:sz="0" w:space="0" w:color="auto"/>
                                                                        <w:bottom w:val="none" w:sz="0" w:space="0" w:color="auto"/>
                                                                        <w:right w:val="none" w:sz="0" w:space="0" w:color="auto"/>
                                                                      </w:divBdr>
                                                                    </w:div>
                                                                    <w:div w:id="1099521516">
                                                                      <w:marLeft w:val="0"/>
                                                                      <w:marRight w:val="0"/>
                                                                      <w:marTop w:val="0"/>
                                                                      <w:marBottom w:val="0"/>
                                                                      <w:divBdr>
                                                                        <w:top w:val="none" w:sz="0" w:space="0" w:color="auto"/>
                                                                        <w:left w:val="none" w:sz="0" w:space="0" w:color="auto"/>
                                                                        <w:bottom w:val="none" w:sz="0" w:space="0" w:color="auto"/>
                                                                        <w:right w:val="none" w:sz="0" w:space="0" w:color="auto"/>
                                                                      </w:divBdr>
                                                                    </w:div>
                                                                    <w:div w:id="1106538170">
                                                                      <w:marLeft w:val="0"/>
                                                                      <w:marRight w:val="0"/>
                                                                      <w:marTop w:val="0"/>
                                                                      <w:marBottom w:val="0"/>
                                                                      <w:divBdr>
                                                                        <w:top w:val="none" w:sz="0" w:space="0" w:color="auto"/>
                                                                        <w:left w:val="none" w:sz="0" w:space="0" w:color="auto"/>
                                                                        <w:bottom w:val="none" w:sz="0" w:space="0" w:color="auto"/>
                                                                        <w:right w:val="none" w:sz="0" w:space="0" w:color="auto"/>
                                                                      </w:divBdr>
                                                                      <w:divsChild>
                                                                        <w:div w:id="1592145">
                                                                          <w:marLeft w:val="0"/>
                                                                          <w:marRight w:val="0"/>
                                                                          <w:marTop w:val="0"/>
                                                                          <w:marBottom w:val="0"/>
                                                                          <w:divBdr>
                                                                            <w:top w:val="none" w:sz="0" w:space="0" w:color="auto"/>
                                                                            <w:left w:val="none" w:sz="0" w:space="0" w:color="auto"/>
                                                                            <w:bottom w:val="none" w:sz="0" w:space="0" w:color="auto"/>
                                                                            <w:right w:val="none" w:sz="0" w:space="0" w:color="auto"/>
                                                                          </w:divBdr>
                                                                        </w:div>
                                                                        <w:div w:id="24261177">
                                                                          <w:marLeft w:val="0"/>
                                                                          <w:marRight w:val="0"/>
                                                                          <w:marTop w:val="0"/>
                                                                          <w:marBottom w:val="0"/>
                                                                          <w:divBdr>
                                                                            <w:top w:val="none" w:sz="0" w:space="0" w:color="auto"/>
                                                                            <w:left w:val="none" w:sz="0" w:space="0" w:color="auto"/>
                                                                            <w:bottom w:val="none" w:sz="0" w:space="0" w:color="auto"/>
                                                                            <w:right w:val="none" w:sz="0" w:space="0" w:color="auto"/>
                                                                          </w:divBdr>
                                                                        </w:div>
                                                                        <w:div w:id="39744135">
                                                                          <w:marLeft w:val="0"/>
                                                                          <w:marRight w:val="0"/>
                                                                          <w:marTop w:val="0"/>
                                                                          <w:marBottom w:val="0"/>
                                                                          <w:divBdr>
                                                                            <w:top w:val="none" w:sz="0" w:space="0" w:color="auto"/>
                                                                            <w:left w:val="none" w:sz="0" w:space="0" w:color="auto"/>
                                                                            <w:bottom w:val="none" w:sz="0" w:space="0" w:color="auto"/>
                                                                            <w:right w:val="none" w:sz="0" w:space="0" w:color="auto"/>
                                                                          </w:divBdr>
                                                                        </w:div>
                                                                        <w:div w:id="51468022">
                                                                          <w:marLeft w:val="0"/>
                                                                          <w:marRight w:val="0"/>
                                                                          <w:marTop w:val="0"/>
                                                                          <w:marBottom w:val="0"/>
                                                                          <w:divBdr>
                                                                            <w:top w:val="none" w:sz="0" w:space="0" w:color="auto"/>
                                                                            <w:left w:val="none" w:sz="0" w:space="0" w:color="auto"/>
                                                                            <w:bottom w:val="none" w:sz="0" w:space="0" w:color="auto"/>
                                                                            <w:right w:val="none" w:sz="0" w:space="0" w:color="auto"/>
                                                                          </w:divBdr>
                                                                        </w:div>
                                                                        <w:div w:id="68161020">
                                                                          <w:marLeft w:val="0"/>
                                                                          <w:marRight w:val="0"/>
                                                                          <w:marTop w:val="0"/>
                                                                          <w:marBottom w:val="0"/>
                                                                          <w:divBdr>
                                                                            <w:top w:val="none" w:sz="0" w:space="0" w:color="auto"/>
                                                                            <w:left w:val="none" w:sz="0" w:space="0" w:color="auto"/>
                                                                            <w:bottom w:val="none" w:sz="0" w:space="0" w:color="auto"/>
                                                                            <w:right w:val="none" w:sz="0" w:space="0" w:color="auto"/>
                                                                          </w:divBdr>
                                                                        </w:div>
                                                                        <w:div w:id="81032157">
                                                                          <w:marLeft w:val="0"/>
                                                                          <w:marRight w:val="0"/>
                                                                          <w:marTop w:val="0"/>
                                                                          <w:marBottom w:val="0"/>
                                                                          <w:divBdr>
                                                                            <w:top w:val="none" w:sz="0" w:space="0" w:color="auto"/>
                                                                            <w:left w:val="none" w:sz="0" w:space="0" w:color="auto"/>
                                                                            <w:bottom w:val="none" w:sz="0" w:space="0" w:color="auto"/>
                                                                            <w:right w:val="none" w:sz="0" w:space="0" w:color="auto"/>
                                                                          </w:divBdr>
                                                                        </w:div>
                                                                        <w:div w:id="86585926">
                                                                          <w:marLeft w:val="0"/>
                                                                          <w:marRight w:val="0"/>
                                                                          <w:marTop w:val="0"/>
                                                                          <w:marBottom w:val="0"/>
                                                                          <w:divBdr>
                                                                            <w:top w:val="none" w:sz="0" w:space="0" w:color="auto"/>
                                                                            <w:left w:val="none" w:sz="0" w:space="0" w:color="auto"/>
                                                                            <w:bottom w:val="none" w:sz="0" w:space="0" w:color="auto"/>
                                                                            <w:right w:val="none" w:sz="0" w:space="0" w:color="auto"/>
                                                                          </w:divBdr>
                                                                        </w:div>
                                                                        <w:div w:id="86969494">
                                                                          <w:marLeft w:val="0"/>
                                                                          <w:marRight w:val="0"/>
                                                                          <w:marTop w:val="0"/>
                                                                          <w:marBottom w:val="0"/>
                                                                          <w:divBdr>
                                                                            <w:top w:val="none" w:sz="0" w:space="0" w:color="auto"/>
                                                                            <w:left w:val="none" w:sz="0" w:space="0" w:color="auto"/>
                                                                            <w:bottom w:val="none" w:sz="0" w:space="0" w:color="auto"/>
                                                                            <w:right w:val="none" w:sz="0" w:space="0" w:color="auto"/>
                                                                          </w:divBdr>
                                                                        </w:div>
                                                                        <w:div w:id="92677565">
                                                                          <w:marLeft w:val="0"/>
                                                                          <w:marRight w:val="0"/>
                                                                          <w:marTop w:val="0"/>
                                                                          <w:marBottom w:val="0"/>
                                                                          <w:divBdr>
                                                                            <w:top w:val="none" w:sz="0" w:space="0" w:color="auto"/>
                                                                            <w:left w:val="none" w:sz="0" w:space="0" w:color="auto"/>
                                                                            <w:bottom w:val="none" w:sz="0" w:space="0" w:color="auto"/>
                                                                            <w:right w:val="none" w:sz="0" w:space="0" w:color="auto"/>
                                                                          </w:divBdr>
                                                                        </w:div>
                                                                        <w:div w:id="104691628">
                                                                          <w:marLeft w:val="0"/>
                                                                          <w:marRight w:val="0"/>
                                                                          <w:marTop w:val="0"/>
                                                                          <w:marBottom w:val="0"/>
                                                                          <w:divBdr>
                                                                            <w:top w:val="none" w:sz="0" w:space="0" w:color="auto"/>
                                                                            <w:left w:val="none" w:sz="0" w:space="0" w:color="auto"/>
                                                                            <w:bottom w:val="none" w:sz="0" w:space="0" w:color="auto"/>
                                                                            <w:right w:val="none" w:sz="0" w:space="0" w:color="auto"/>
                                                                          </w:divBdr>
                                                                        </w:div>
                                                                        <w:div w:id="114450166">
                                                                          <w:marLeft w:val="0"/>
                                                                          <w:marRight w:val="0"/>
                                                                          <w:marTop w:val="0"/>
                                                                          <w:marBottom w:val="0"/>
                                                                          <w:divBdr>
                                                                            <w:top w:val="none" w:sz="0" w:space="0" w:color="auto"/>
                                                                            <w:left w:val="none" w:sz="0" w:space="0" w:color="auto"/>
                                                                            <w:bottom w:val="none" w:sz="0" w:space="0" w:color="auto"/>
                                                                            <w:right w:val="none" w:sz="0" w:space="0" w:color="auto"/>
                                                                          </w:divBdr>
                                                                        </w:div>
                                                                        <w:div w:id="129904050">
                                                                          <w:marLeft w:val="0"/>
                                                                          <w:marRight w:val="0"/>
                                                                          <w:marTop w:val="0"/>
                                                                          <w:marBottom w:val="0"/>
                                                                          <w:divBdr>
                                                                            <w:top w:val="none" w:sz="0" w:space="0" w:color="auto"/>
                                                                            <w:left w:val="none" w:sz="0" w:space="0" w:color="auto"/>
                                                                            <w:bottom w:val="none" w:sz="0" w:space="0" w:color="auto"/>
                                                                            <w:right w:val="none" w:sz="0" w:space="0" w:color="auto"/>
                                                                          </w:divBdr>
                                                                        </w:div>
                                                                        <w:div w:id="209928425">
                                                                          <w:marLeft w:val="0"/>
                                                                          <w:marRight w:val="0"/>
                                                                          <w:marTop w:val="0"/>
                                                                          <w:marBottom w:val="0"/>
                                                                          <w:divBdr>
                                                                            <w:top w:val="none" w:sz="0" w:space="0" w:color="auto"/>
                                                                            <w:left w:val="none" w:sz="0" w:space="0" w:color="auto"/>
                                                                            <w:bottom w:val="none" w:sz="0" w:space="0" w:color="auto"/>
                                                                            <w:right w:val="none" w:sz="0" w:space="0" w:color="auto"/>
                                                                          </w:divBdr>
                                                                        </w:div>
                                                                        <w:div w:id="224877097">
                                                                          <w:marLeft w:val="0"/>
                                                                          <w:marRight w:val="0"/>
                                                                          <w:marTop w:val="0"/>
                                                                          <w:marBottom w:val="0"/>
                                                                          <w:divBdr>
                                                                            <w:top w:val="none" w:sz="0" w:space="0" w:color="auto"/>
                                                                            <w:left w:val="none" w:sz="0" w:space="0" w:color="auto"/>
                                                                            <w:bottom w:val="none" w:sz="0" w:space="0" w:color="auto"/>
                                                                            <w:right w:val="none" w:sz="0" w:space="0" w:color="auto"/>
                                                                          </w:divBdr>
                                                                        </w:div>
                                                                        <w:div w:id="228276423">
                                                                          <w:marLeft w:val="0"/>
                                                                          <w:marRight w:val="0"/>
                                                                          <w:marTop w:val="0"/>
                                                                          <w:marBottom w:val="0"/>
                                                                          <w:divBdr>
                                                                            <w:top w:val="none" w:sz="0" w:space="0" w:color="auto"/>
                                                                            <w:left w:val="none" w:sz="0" w:space="0" w:color="auto"/>
                                                                            <w:bottom w:val="none" w:sz="0" w:space="0" w:color="auto"/>
                                                                            <w:right w:val="none" w:sz="0" w:space="0" w:color="auto"/>
                                                                          </w:divBdr>
                                                                        </w:div>
                                                                        <w:div w:id="261495403">
                                                                          <w:marLeft w:val="0"/>
                                                                          <w:marRight w:val="0"/>
                                                                          <w:marTop w:val="0"/>
                                                                          <w:marBottom w:val="0"/>
                                                                          <w:divBdr>
                                                                            <w:top w:val="none" w:sz="0" w:space="0" w:color="auto"/>
                                                                            <w:left w:val="none" w:sz="0" w:space="0" w:color="auto"/>
                                                                            <w:bottom w:val="none" w:sz="0" w:space="0" w:color="auto"/>
                                                                            <w:right w:val="none" w:sz="0" w:space="0" w:color="auto"/>
                                                                          </w:divBdr>
                                                                        </w:div>
                                                                        <w:div w:id="262346314">
                                                                          <w:marLeft w:val="0"/>
                                                                          <w:marRight w:val="0"/>
                                                                          <w:marTop w:val="0"/>
                                                                          <w:marBottom w:val="0"/>
                                                                          <w:divBdr>
                                                                            <w:top w:val="none" w:sz="0" w:space="0" w:color="auto"/>
                                                                            <w:left w:val="none" w:sz="0" w:space="0" w:color="auto"/>
                                                                            <w:bottom w:val="none" w:sz="0" w:space="0" w:color="auto"/>
                                                                            <w:right w:val="none" w:sz="0" w:space="0" w:color="auto"/>
                                                                          </w:divBdr>
                                                                        </w:div>
                                                                        <w:div w:id="264119681">
                                                                          <w:marLeft w:val="0"/>
                                                                          <w:marRight w:val="0"/>
                                                                          <w:marTop w:val="0"/>
                                                                          <w:marBottom w:val="0"/>
                                                                          <w:divBdr>
                                                                            <w:top w:val="none" w:sz="0" w:space="0" w:color="auto"/>
                                                                            <w:left w:val="none" w:sz="0" w:space="0" w:color="auto"/>
                                                                            <w:bottom w:val="none" w:sz="0" w:space="0" w:color="auto"/>
                                                                            <w:right w:val="none" w:sz="0" w:space="0" w:color="auto"/>
                                                                          </w:divBdr>
                                                                        </w:div>
                                                                        <w:div w:id="279731272">
                                                                          <w:marLeft w:val="0"/>
                                                                          <w:marRight w:val="0"/>
                                                                          <w:marTop w:val="0"/>
                                                                          <w:marBottom w:val="0"/>
                                                                          <w:divBdr>
                                                                            <w:top w:val="none" w:sz="0" w:space="0" w:color="auto"/>
                                                                            <w:left w:val="none" w:sz="0" w:space="0" w:color="auto"/>
                                                                            <w:bottom w:val="none" w:sz="0" w:space="0" w:color="auto"/>
                                                                            <w:right w:val="none" w:sz="0" w:space="0" w:color="auto"/>
                                                                          </w:divBdr>
                                                                        </w:div>
                                                                        <w:div w:id="280919237">
                                                                          <w:marLeft w:val="0"/>
                                                                          <w:marRight w:val="0"/>
                                                                          <w:marTop w:val="0"/>
                                                                          <w:marBottom w:val="0"/>
                                                                          <w:divBdr>
                                                                            <w:top w:val="none" w:sz="0" w:space="0" w:color="auto"/>
                                                                            <w:left w:val="none" w:sz="0" w:space="0" w:color="auto"/>
                                                                            <w:bottom w:val="none" w:sz="0" w:space="0" w:color="auto"/>
                                                                            <w:right w:val="none" w:sz="0" w:space="0" w:color="auto"/>
                                                                          </w:divBdr>
                                                                        </w:div>
                                                                        <w:div w:id="314914313">
                                                                          <w:marLeft w:val="0"/>
                                                                          <w:marRight w:val="0"/>
                                                                          <w:marTop w:val="0"/>
                                                                          <w:marBottom w:val="0"/>
                                                                          <w:divBdr>
                                                                            <w:top w:val="none" w:sz="0" w:space="0" w:color="auto"/>
                                                                            <w:left w:val="none" w:sz="0" w:space="0" w:color="auto"/>
                                                                            <w:bottom w:val="none" w:sz="0" w:space="0" w:color="auto"/>
                                                                            <w:right w:val="none" w:sz="0" w:space="0" w:color="auto"/>
                                                                          </w:divBdr>
                                                                        </w:div>
                                                                        <w:div w:id="328682521">
                                                                          <w:marLeft w:val="0"/>
                                                                          <w:marRight w:val="0"/>
                                                                          <w:marTop w:val="0"/>
                                                                          <w:marBottom w:val="0"/>
                                                                          <w:divBdr>
                                                                            <w:top w:val="none" w:sz="0" w:space="0" w:color="auto"/>
                                                                            <w:left w:val="none" w:sz="0" w:space="0" w:color="auto"/>
                                                                            <w:bottom w:val="none" w:sz="0" w:space="0" w:color="auto"/>
                                                                            <w:right w:val="none" w:sz="0" w:space="0" w:color="auto"/>
                                                                          </w:divBdr>
                                                                        </w:div>
                                                                        <w:div w:id="331421807">
                                                                          <w:marLeft w:val="0"/>
                                                                          <w:marRight w:val="0"/>
                                                                          <w:marTop w:val="0"/>
                                                                          <w:marBottom w:val="0"/>
                                                                          <w:divBdr>
                                                                            <w:top w:val="none" w:sz="0" w:space="0" w:color="auto"/>
                                                                            <w:left w:val="none" w:sz="0" w:space="0" w:color="auto"/>
                                                                            <w:bottom w:val="none" w:sz="0" w:space="0" w:color="auto"/>
                                                                            <w:right w:val="none" w:sz="0" w:space="0" w:color="auto"/>
                                                                          </w:divBdr>
                                                                        </w:div>
                                                                        <w:div w:id="331641366">
                                                                          <w:marLeft w:val="0"/>
                                                                          <w:marRight w:val="0"/>
                                                                          <w:marTop w:val="0"/>
                                                                          <w:marBottom w:val="0"/>
                                                                          <w:divBdr>
                                                                            <w:top w:val="none" w:sz="0" w:space="0" w:color="auto"/>
                                                                            <w:left w:val="none" w:sz="0" w:space="0" w:color="auto"/>
                                                                            <w:bottom w:val="none" w:sz="0" w:space="0" w:color="auto"/>
                                                                            <w:right w:val="none" w:sz="0" w:space="0" w:color="auto"/>
                                                                          </w:divBdr>
                                                                        </w:div>
                                                                        <w:div w:id="343018859">
                                                                          <w:marLeft w:val="0"/>
                                                                          <w:marRight w:val="0"/>
                                                                          <w:marTop w:val="0"/>
                                                                          <w:marBottom w:val="0"/>
                                                                          <w:divBdr>
                                                                            <w:top w:val="none" w:sz="0" w:space="0" w:color="auto"/>
                                                                            <w:left w:val="none" w:sz="0" w:space="0" w:color="auto"/>
                                                                            <w:bottom w:val="none" w:sz="0" w:space="0" w:color="auto"/>
                                                                            <w:right w:val="none" w:sz="0" w:space="0" w:color="auto"/>
                                                                          </w:divBdr>
                                                                        </w:div>
                                                                        <w:div w:id="375202142">
                                                                          <w:marLeft w:val="0"/>
                                                                          <w:marRight w:val="0"/>
                                                                          <w:marTop w:val="0"/>
                                                                          <w:marBottom w:val="0"/>
                                                                          <w:divBdr>
                                                                            <w:top w:val="none" w:sz="0" w:space="0" w:color="auto"/>
                                                                            <w:left w:val="none" w:sz="0" w:space="0" w:color="auto"/>
                                                                            <w:bottom w:val="none" w:sz="0" w:space="0" w:color="auto"/>
                                                                            <w:right w:val="none" w:sz="0" w:space="0" w:color="auto"/>
                                                                          </w:divBdr>
                                                                        </w:div>
                                                                        <w:div w:id="394821511">
                                                                          <w:marLeft w:val="0"/>
                                                                          <w:marRight w:val="0"/>
                                                                          <w:marTop w:val="0"/>
                                                                          <w:marBottom w:val="0"/>
                                                                          <w:divBdr>
                                                                            <w:top w:val="none" w:sz="0" w:space="0" w:color="auto"/>
                                                                            <w:left w:val="none" w:sz="0" w:space="0" w:color="auto"/>
                                                                            <w:bottom w:val="none" w:sz="0" w:space="0" w:color="auto"/>
                                                                            <w:right w:val="none" w:sz="0" w:space="0" w:color="auto"/>
                                                                          </w:divBdr>
                                                                        </w:div>
                                                                        <w:div w:id="399324774">
                                                                          <w:marLeft w:val="0"/>
                                                                          <w:marRight w:val="0"/>
                                                                          <w:marTop w:val="0"/>
                                                                          <w:marBottom w:val="0"/>
                                                                          <w:divBdr>
                                                                            <w:top w:val="none" w:sz="0" w:space="0" w:color="auto"/>
                                                                            <w:left w:val="none" w:sz="0" w:space="0" w:color="auto"/>
                                                                            <w:bottom w:val="none" w:sz="0" w:space="0" w:color="auto"/>
                                                                            <w:right w:val="none" w:sz="0" w:space="0" w:color="auto"/>
                                                                          </w:divBdr>
                                                                        </w:div>
                                                                        <w:div w:id="428429848">
                                                                          <w:marLeft w:val="0"/>
                                                                          <w:marRight w:val="0"/>
                                                                          <w:marTop w:val="0"/>
                                                                          <w:marBottom w:val="0"/>
                                                                          <w:divBdr>
                                                                            <w:top w:val="none" w:sz="0" w:space="0" w:color="auto"/>
                                                                            <w:left w:val="none" w:sz="0" w:space="0" w:color="auto"/>
                                                                            <w:bottom w:val="none" w:sz="0" w:space="0" w:color="auto"/>
                                                                            <w:right w:val="none" w:sz="0" w:space="0" w:color="auto"/>
                                                                          </w:divBdr>
                                                                        </w:div>
                                                                        <w:div w:id="438573598">
                                                                          <w:marLeft w:val="0"/>
                                                                          <w:marRight w:val="0"/>
                                                                          <w:marTop w:val="0"/>
                                                                          <w:marBottom w:val="0"/>
                                                                          <w:divBdr>
                                                                            <w:top w:val="none" w:sz="0" w:space="0" w:color="auto"/>
                                                                            <w:left w:val="none" w:sz="0" w:space="0" w:color="auto"/>
                                                                            <w:bottom w:val="none" w:sz="0" w:space="0" w:color="auto"/>
                                                                            <w:right w:val="none" w:sz="0" w:space="0" w:color="auto"/>
                                                                          </w:divBdr>
                                                                        </w:div>
                                                                        <w:div w:id="465196864">
                                                                          <w:marLeft w:val="0"/>
                                                                          <w:marRight w:val="0"/>
                                                                          <w:marTop w:val="0"/>
                                                                          <w:marBottom w:val="0"/>
                                                                          <w:divBdr>
                                                                            <w:top w:val="none" w:sz="0" w:space="0" w:color="auto"/>
                                                                            <w:left w:val="none" w:sz="0" w:space="0" w:color="auto"/>
                                                                            <w:bottom w:val="none" w:sz="0" w:space="0" w:color="auto"/>
                                                                            <w:right w:val="none" w:sz="0" w:space="0" w:color="auto"/>
                                                                          </w:divBdr>
                                                                        </w:div>
                                                                        <w:div w:id="525800246">
                                                                          <w:marLeft w:val="0"/>
                                                                          <w:marRight w:val="0"/>
                                                                          <w:marTop w:val="0"/>
                                                                          <w:marBottom w:val="0"/>
                                                                          <w:divBdr>
                                                                            <w:top w:val="none" w:sz="0" w:space="0" w:color="auto"/>
                                                                            <w:left w:val="none" w:sz="0" w:space="0" w:color="auto"/>
                                                                            <w:bottom w:val="none" w:sz="0" w:space="0" w:color="auto"/>
                                                                            <w:right w:val="none" w:sz="0" w:space="0" w:color="auto"/>
                                                                          </w:divBdr>
                                                                        </w:div>
                                                                        <w:div w:id="528640810">
                                                                          <w:marLeft w:val="0"/>
                                                                          <w:marRight w:val="0"/>
                                                                          <w:marTop w:val="0"/>
                                                                          <w:marBottom w:val="0"/>
                                                                          <w:divBdr>
                                                                            <w:top w:val="none" w:sz="0" w:space="0" w:color="auto"/>
                                                                            <w:left w:val="none" w:sz="0" w:space="0" w:color="auto"/>
                                                                            <w:bottom w:val="none" w:sz="0" w:space="0" w:color="auto"/>
                                                                            <w:right w:val="none" w:sz="0" w:space="0" w:color="auto"/>
                                                                          </w:divBdr>
                                                                        </w:div>
                                                                        <w:div w:id="545530744">
                                                                          <w:marLeft w:val="0"/>
                                                                          <w:marRight w:val="0"/>
                                                                          <w:marTop w:val="0"/>
                                                                          <w:marBottom w:val="0"/>
                                                                          <w:divBdr>
                                                                            <w:top w:val="none" w:sz="0" w:space="0" w:color="auto"/>
                                                                            <w:left w:val="none" w:sz="0" w:space="0" w:color="auto"/>
                                                                            <w:bottom w:val="none" w:sz="0" w:space="0" w:color="auto"/>
                                                                            <w:right w:val="none" w:sz="0" w:space="0" w:color="auto"/>
                                                                          </w:divBdr>
                                                                        </w:div>
                                                                        <w:div w:id="553350001">
                                                                          <w:marLeft w:val="0"/>
                                                                          <w:marRight w:val="0"/>
                                                                          <w:marTop w:val="0"/>
                                                                          <w:marBottom w:val="0"/>
                                                                          <w:divBdr>
                                                                            <w:top w:val="none" w:sz="0" w:space="0" w:color="auto"/>
                                                                            <w:left w:val="none" w:sz="0" w:space="0" w:color="auto"/>
                                                                            <w:bottom w:val="none" w:sz="0" w:space="0" w:color="auto"/>
                                                                            <w:right w:val="none" w:sz="0" w:space="0" w:color="auto"/>
                                                                          </w:divBdr>
                                                                        </w:div>
                                                                        <w:div w:id="565144502">
                                                                          <w:marLeft w:val="0"/>
                                                                          <w:marRight w:val="0"/>
                                                                          <w:marTop w:val="0"/>
                                                                          <w:marBottom w:val="0"/>
                                                                          <w:divBdr>
                                                                            <w:top w:val="none" w:sz="0" w:space="0" w:color="auto"/>
                                                                            <w:left w:val="none" w:sz="0" w:space="0" w:color="auto"/>
                                                                            <w:bottom w:val="none" w:sz="0" w:space="0" w:color="auto"/>
                                                                            <w:right w:val="none" w:sz="0" w:space="0" w:color="auto"/>
                                                                          </w:divBdr>
                                                                        </w:div>
                                                                        <w:div w:id="620654665">
                                                                          <w:marLeft w:val="0"/>
                                                                          <w:marRight w:val="0"/>
                                                                          <w:marTop w:val="0"/>
                                                                          <w:marBottom w:val="0"/>
                                                                          <w:divBdr>
                                                                            <w:top w:val="none" w:sz="0" w:space="0" w:color="auto"/>
                                                                            <w:left w:val="none" w:sz="0" w:space="0" w:color="auto"/>
                                                                            <w:bottom w:val="none" w:sz="0" w:space="0" w:color="auto"/>
                                                                            <w:right w:val="none" w:sz="0" w:space="0" w:color="auto"/>
                                                                          </w:divBdr>
                                                                        </w:div>
                                                                        <w:div w:id="625357704">
                                                                          <w:marLeft w:val="0"/>
                                                                          <w:marRight w:val="0"/>
                                                                          <w:marTop w:val="0"/>
                                                                          <w:marBottom w:val="0"/>
                                                                          <w:divBdr>
                                                                            <w:top w:val="none" w:sz="0" w:space="0" w:color="auto"/>
                                                                            <w:left w:val="none" w:sz="0" w:space="0" w:color="auto"/>
                                                                            <w:bottom w:val="none" w:sz="0" w:space="0" w:color="auto"/>
                                                                            <w:right w:val="none" w:sz="0" w:space="0" w:color="auto"/>
                                                                          </w:divBdr>
                                                                        </w:div>
                                                                        <w:div w:id="626161255">
                                                                          <w:marLeft w:val="0"/>
                                                                          <w:marRight w:val="0"/>
                                                                          <w:marTop w:val="0"/>
                                                                          <w:marBottom w:val="0"/>
                                                                          <w:divBdr>
                                                                            <w:top w:val="none" w:sz="0" w:space="0" w:color="auto"/>
                                                                            <w:left w:val="none" w:sz="0" w:space="0" w:color="auto"/>
                                                                            <w:bottom w:val="none" w:sz="0" w:space="0" w:color="auto"/>
                                                                            <w:right w:val="none" w:sz="0" w:space="0" w:color="auto"/>
                                                                          </w:divBdr>
                                                                        </w:div>
                                                                        <w:div w:id="636955476">
                                                                          <w:marLeft w:val="0"/>
                                                                          <w:marRight w:val="0"/>
                                                                          <w:marTop w:val="0"/>
                                                                          <w:marBottom w:val="0"/>
                                                                          <w:divBdr>
                                                                            <w:top w:val="none" w:sz="0" w:space="0" w:color="auto"/>
                                                                            <w:left w:val="none" w:sz="0" w:space="0" w:color="auto"/>
                                                                            <w:bottom w:val="none" w:sz="0" w:space="0" w:color="auto"/>
                                                                            <w:right w:val="none" w:sz="0" w:space="0" w:color="auto"/>
                                                                          </w:divBdr>
                                                                        </w:div>
                                                                        <w:div w:id="638921779">
                                                                          <w:marLeft w:val="0"/>
                                                                          <w:marRight w:val="0"/>
                                                                          <w:marTop w:val="0"/>
                                                                          <w:marBottom w:val="0"/>
                                                                          <w:divBdr>
                                                                            <w:top w:val="none" w:sz="0" w:space="0" w:color="auto"/>
                                                                            <w:left w:val="none" w:sz="0" w:space="0" w:color="auto"/>
                                                                            <w:bottom w:val="none" w:sz="0" w:space="0" w:color="auto"/>
                                                                            <w:right w:val="none" w:sz="0" w:space="0" w:color="auto"/>
                                                                          </w:divBdr>
                                                                        </w:div>
                                                                        <w:div w:id="673145467">
                                                                          <w:marLeft w:val="0"/>
                                                                          <w:marRight w:val="0"/>
                                                                          <w:marTop w:val="0"/>
                                                                          <w:marBottom w:val="0"/>
                                                                          <w:divBdr>
                                                                            <w:top w:val="none" w:sz="0" w:space="0" w:color="auto"/>
                                                                            <w:left w:val="none" w:sz="0" w:space="0" w:color="auto"/>
                                                                            <w:bottom w:val="none" w:sz="0" w:space="0" w:color="auto"/>
                                                                            <w:right w:val="none" w:sz="0" w:space="0" w:color="auto"/>
                                                                          </w:divBdr>
                                                                        </w:div>
                                                                        <w:div w:id="685012995">
                                                                          <w:marLeft w:val="0"/>
                                                                          <w:marRight w:val="0"/>
                                                                          <w:marTop w:val="0"/>
                                                                          <w:marBottom w:val="0"/>
                                                                          <w:divBdr>
                                                                            <w:top w:val="none" w:sz="0" w:space="0" w:color="auto"/>
                                                                            <w:left w:val="none" w:sz="0" w:space="0" w:color="auto"/>
                                                                            <w:bottom w:val="none" w:sz="0" w:space="0" w:color="auto"/>
                                                                            <w:right w:val="none" w:sz="0" w:space="0" w:color="auto"/>
                                                                          </w:divBdr>
                                                                        </w:div>
                                                                        <w:div w:id="716052750">
                                                                          <w:marLeft w:val="0"/>
                                                                          <w:marRight w:val="0"/>
                                                                          <w:marTop w:val="0"/>
                                                                          <w:marBottom w:val="0"/>
                                                                          <w:divBdr>
                                                                            <w:top w:val="none" w:sz="0" w:space="0" w:color="auto"/>
                                                                            <w:left w:val="none" w:sz="0" w:space="0" w:color="auto"/>
                                                                            <w:bottom w:val="none" w:sz="0" w:space="0" w:color="auto"/>
                                                                            <w:right w:val="none" w:sz="0" w:space="0" w:color="auto"/>
                                                                          </w:divBdr>
                                                                        </w:div>
                                                                        <w:div w:id="723602010">
                                                                          <w:marLeft w:val="0"/>
                                                                          <w:marRight w:val="0"/>
                                                                          <w:marTop w:val="0"/>
                                                                          <w:marBottom w:val="0"/>
                                                                          <w:divBdr>
                                                                            <w:top w:val="none" w:sz="0" w:space="0" w:color="auto"/>
                                                                            <w:left w:val="none" w:sz="0" w:space="0" w:color="auto"/>
                                                                            <w:bottom w:val="none" w:sz="0" w:space="0" w:color="auto"/>
                                                                            <w:right w:val="none" w:sz="0" w:space="0" w:color="auto"/>
                                                                          </w:divBdr>
                                                                        </w:div>
                                                                        <w:div w:id="750977311">
                                                                          <w:marLeft w:val="0"/>
                                                                          <w:marRight w:val="0"/>
                                                                          <w:marTop w:val="0"/>
                                                                          <w:marBottom w:val="0"/>
                                                                          <w:divBdr>
                                                                            <w:top w:val="none" w:sz="0" w:space="0" w:color="auto"/>
                                                                            <w:left w:val="none" w:sz="0" w:space="0" w:color="auto"/>
                                                                            <w:bottom w:val="none" w:sz="0" w:space="0" w:color="auto"/>
                                                                            <w:right w:val="none" w:sz="0" w:space="0" w:color="auto"/>
                                                                          </w:divBdr>
                                                                        </w:div>
                                                                        <w:div w:id="756705628">
                                                                          <w:marLeft w:val="0"/>
                                                                          <w:marRight w:val="0"/>
                                                                          <w:marTop w:val="0"/>
                                                                          <w:marBottom w:val="0"/>
                                                                          <w:divBdr>
                                                                            <w:top w:val="none" w:sz="0" w:space="0" w:color="auto"/>
                                                                            <w:left w:val="none" w:sz="0" w:space="0" w:color="auto"/>
                                                                            <w:bottom w:val="none" w:sz="0" w:space="0" w:color="auto"/>
                                                                            <w:right w:val="none" w:sz="0" w:space="0" w:color="auto"/>
                                                                          </w:divBdr>
                                                                        </w:div>
                                                                        <w:div w:id="780688152">
                                                                          <w:marLeft w:val="0"/>
                                                                          <w:marRight w:val="0"/>
                                                                          <w:marTop w:val="0"/>
                                                                          <w:marBottom w:val="0"/>
                                                                          <w:divBdr>
                                                                            <w:top w:val="none" w:sz="0" w:space="0" w:color="auto"/>
                                                                            <w:left w:val="none" w:sz="0" w:space="0" w:color="auto"/>
                                                                            <w:bottom w:val="none" w:sz="0" w:space="0" w:color="auto"/>
                                                                            <w:right w:val="none" w:sz="0" w:space="0" w:color="auto"/>
                                                                          </w:divBdr>
                                                                        </w:div>
                                                                        <w:div w:id="794443817">
                                                                          <w:marLeft w:val="0"/>
                                                                          <w:marRight w:val="0"/>
                                                                          <w:marTop w:val="0"/>
                                                                          <w:marBottom w:val="0"/>
                                                                          <w:divBdr>
                                                                            <w:top w:val="none" w:sz="0" w:space="0" w:color="auto"/>
                                                                            <w:left w:val="none" w:sz="0" w:space="0" w:color="auto"/>
                                                                            <w:bottom w:val="none" w:sz="0" w:space="0" w:color="auto"/>
                                                                            <w:right w:val="none" w:sz="0" w:space="0" w:color="auto"/>
                                                                          </w:divBdr>
                                                                        </w:div>
                                                                        <w:div w:id="794716175">
                                                                          <w:marLeft w:val="0"/>
                                                                          <w:marRight w:val="0"/>
                                                                          <w:marTop w:val="0"/>
                                                                          <w:marBottom w:val="0"/>
                                                                          <w:divBdr>
                                                                            <w:top w:val="none" w:sz="0" w:space="0" w:color="auto"/>
                                                                            <w:left w:val="none" w:sz="0" w:space="0" w:color="auto"/>
                                                                            <w:bottom w:val="none" w:sz="0" w:space="0" w:color="auto"/>
                                                                            <w:right w:val="none" w:sz="0" w:space="0" w:color="auto"/>
                                                                          </w:divBdr>
                                                                        </w:div>
                                                                        <w:div w:id="827598083">
                                                                          <w:marLeft w:val="0"/>
                                                                          <w:marRight w:val="0"/>
                                                                          <w:marTop w:val="0"/>
                                                                          <w:marBottom w:val="0"/>
                                                                          <w:divBdr>
                                                                            <w:top w:val="none" w:sz="0" w:space="0" w:color="auto"/>
                                                                            <w:left w:val="none" w:sz="0" w:space="0" w:color="auto"/>
                                                                            <w:bottom w:val="none" w:sz="0" w:space="0" w:color="auto"/>
                                                                            <w:right w:val="none" w:sz="0" w:space="0" w:color="auto"/>
                                                                          </w:divBdr>
                                                                        </w:div>
                                                                        <w:div w:id="831605559">
                                                                          <w:marLeft w:val="0"/>
                                                                          <w:marRight w:val="0"/>
                                                                          <w:marTop w:val="0"/>
                                                                          <w:marBottom w:val="0"/>
                                                                          <w:divBdr>
                                                                            <w:top w:val="none" w:sz="0" w:space="0" w:color="auto"/>
                                                                            <w:left w:val="none" w:sz="0" w:space="0" w:color="auto"/>
                                                                            <w:bottom w:val="none" w:sz="0" w:space="0" w:color="auto"/>
                                                                            <w:right w:val="none" w:sz="0" w:space="0" w:color="auto"/>
                                                                          </w:divBdr>
                                                                        </w:div>
                                                                        <w:div w:id="833109832">
                                                                          <w:marLeft w:val="0"/>
                                                                          <w:marRight w:val="0"/>
                                                                          <w:marTop w:val="0"/>
                                                                          <w:marBottom w:val="0"/>
                                                                          <w:divBdr>
                                                                            <w:top w:val="none" w:sz="0" w:space="0" w:color="auto"/>
                                                                            <w:left w:val="none" w:sz="0" w:space="0" w:color="auto"/>
                                                                            <w:bottom w:val="none" w:sz="0" w:space="0" w:color="auto"/>
                                                                            <w:right w:val="none" w:sz="0" w:space="0" w:color="auto"/>
                                                                          </w:divBdr>
                                                                        </w:div>
                                                                        <w:div w:id="858355242">
                                                                          <w:marLeft w:val="0"/>
                                                                          <w:marRight w:val="0"/>
                                                                          <w:marTop w:val="0"/>
                                                                          <w:marBottom w:val="0"/>
                                                                          <w:divBdr>
                                                                            <w:top w:val="none" w:sz="0" w:space="0" w:color="auto"/>
                                                                            <w:left w:val="none" w:sz="0" w:space="0" w:color="auto"/>
                                                                            <w:bottom w:val="none" w:sz="0" w:space="0" w:color="auto"/>
                                                                            <w:right w:val="none" w:sz="0" w:space="0" w:color="auto"/>
                                                                          </w:divBdr>
                                                                        </w:div>
                                                                        <w:div w:id="860822778">
                                                                          <w:marLeft w:val="0"/>
                                                                          <w:marRight w:val="0"/>
                                                                          <w:marTop w:val="0"/>
                                                                          <w:marBottom w:val="0"/>
                                                                          <w:divBdr>
                                                                            <w:top w:val="none" w:sz="0" w:space="0" w:color="auto"/>
                                                                            <w:left w:val="none" w:sz="0" w:space="0" w:color="auto"/>
                                                                            <w:bottom w:val="none" w:sz="0" w:space="0" w:color="auto"/>
                                                                            <w:right w:val="none" w:sz="0" w:space="0" w:color="auto"/>
                                                                          </w:divBdr>
                                                                        </w:div>
                                                                        <w:div w:id="869222359">
                                                                          <w:marLeft w:val="0"/>
                                                                          <w:marRight w:val="0"/>
                                                                          <w:marTop w:val="0"/>
                                                                          <w:marBottom w:val="0"/>
                                                                          <w:divBdr>
                                                                            <w:top w:val="none" w:sz="0" w:space="0" w:color="auto"/>
                                                                            <w:left w:val="none" w:sz="0" w:space="0" w:color="auto"/>
                                                                            <w:bottom w:val="none" w:sz="0" w:space="0" w:color="auto"/>
                                                                            <w:right w:val="none" w:sz="0" w:space="0" w:color="auto"/>
                                                                          </w:divBdr>
                                                                        </w:div>
                                                                        <w:div w:id="881866214">
                                                                          <w:marLeft w:val="0"/>
                                                                          <w:marRight w:val="0"/>
                                                                          <w:marTop w:val="0"/>
                                                                          <w:marBottom w:val="0"/>
                                                                          <w:divBdr>
                                                                            <w:top w:val="none" w:sz="0" w:space="0" w:color="auto"/>
                                                                            <w:left w:val="none" w:sz="0" w:space="0" w:color="auto"/>
                                                                            <w:bottom w:val="none" w:sz="0" w:space="0" w:color="auto"/>
                                                                            <w:right w:val="none" w:sz="0" w:space="0" w:color="auto"/>
                                                                          </w:divBdr>
                                                                        </w:div>
                                                                        <w:div w:id="896471009">
                                                                          <w:marLeft w:val="0"/>
                                                                          <w:marRight w:val="0"/>
                                                                          <w:marTop w:val="0"/>
                                                                          <w:marBottom w:val="0"/>
                                                                          <w:divBdr>
                                                                            <w:top w:val="none" w:sz="0" w:space="0" w:color="auto"/>
                                                                            <w:left w:val="none" w:sz="0" w:space="0" w:color="auto"/>
                                                                            <w:bottom w:val="none" w:sz="0" w:space="0" w:color="auto"/>
                                                                            <w:right w:val="none" w:sz="0" w:space="0" w:color="auto"/>
                                                                          </w:divBdr>
                                                                        </w:div>
                                                                        <w:div w:id="912352067">
                                                                          <w:marLeft w:val="0"/>
                                                                          <w:marRight w:val="0"/>
                                                                          <w:marTop w:val="0"/>
                                                                          <w:marBottom w:val="0"/>
                                                                          <w:divBdr>
                                                                            <w:top w:val="none" w:sz="0" w:space="0" w:color="auto"/>
                                                                            <w:left w:val="none" w:sz="0" w:space="0" w:color="auto"/>
                                                                            <w:bottom w:val="none" w:sz="0" w:space="0" w:color="auto"/>
                                                                            <w:right w:val="none" w:sz="0" w:space="0" w:color="auto"/>
                                                                          </w:divBdr>
                                                                        </w:div>
                                                                        <w:div w:id="923337714">
                                                                          <w:marLeft w:val="0"/>
                                                                          <w:marRight w:val="0"/>
                                                                          <w:marTop w:val="0"/>
                                                                          <w:marBottom w:val="0"/>
                                                                          <w:divBdr>
                                                                            <w:top w:val="none" w:sz="0" w:space="0" w:color="auto"/>
                                                                            <w:left w:val="none" w:sz="0" w:space="0" w:color="auto"/>
                                                                            <w:bottom w:val="none" w:sz="0" w:space="0" w:color="auto"/>
                                                                            <w:right w:val="none" w:sz="0" w:space="0" w:color="auto"/>
                                                                          </w:divBdr>
                                                                        </w:div>
                                                                        <w:div w:id="943612768">
                                                                          <w:marLeft w:val="0"/>
                                                                          <w:marRight w:val="0"/>
                                                                          <w:marTop w:val="0"/>
                                                                          <w:marBottom w:val="0"/>
                                                                          <w:divBdr>
                                                                            <w:top w:val="none" w:sz="0" w:space="0" w:color="auto"/>
                                                                            <w:left w:val="none" w:sz="0" w:space="0" w:color="auto"/>
                                                                            <w:bottom w:val="none" w:sz="0" w:space="0" w:color="auto"/>
                                                                            <w:right w:val="none" w:sz="0" w:space="0" w:color="auto"/>
                                                                          </w:divBdr>
                                                                        </w:div>
                                                                        <w:div w:id="1070692667">
                                                                          <w:marLeft w:val="0"/>
                                                                          <w:marRight w:val="0"/>
                                                                          <w:marTop w:val="0"/>
                                                                          <w:marBottom w:val="0"/>
                                                                          <w:divBdr>
                                                                            <w:top w:val="none" w:sz="0" w:space="0" w:color="auto"/>
                                                                            <w:left w:val="none" w:sz="0" w:space="0" w:color="auto"/>
                                                                            <w:bottom w:val="none" w:sz="0" w:space="0" w:color="auto"/>
                                                                            <w:right w:val="none" w:sz="0" w:space="0" w:color="auto"/>
                                                                          </w:divBdr>
                                                                        </w:div>
                                                                        <w:div w:id="1091587129">
                                                                          <w:marLeft w:val="0"/>
                                                                          <w:marRight w:val="0"/>
                                                                          <w:marTop w:val="0"/>
                                                                          <w:marBottom w:val="0"/>
                                                                          <w:divBdr>
                                                                            <w:top w:val="none" w:sz="0" w:space="0" w:color="auto"/>
                                                                            <w:left w:val="none" w:sz="0" w:space="0" w:color="auto"/>
                                                                            <w:bottom w:val="none" w:sz="0" w:space="0" w:color="auto"/>
                                                                            <w:right w:val="none" w:sz="0" w:space="0" w:color="auto"/>
                                                                          </w:divBdr>
                                                                        </w:div>
                                                                        <w:div w:id="1116214817">
                                                                          <w:marLeft w:val="0"/>
                                                                          <w:marRight w:val="0"/>
                                                                          <w:marTop w:val="0"/>
                                                                          <w:marBottom w:val="0"/>
                                                                          <w:divBdr>
                                                                            <w:top w:val="none" w:sz="0" w:space="0" w:color="auto"/>
                                                                            <w:left w:val="none" w:sz="0" w:space="0" w:color="auto"/>
                                                                            <w:bottom w:val="none" w:sz="0" w:space="0" w:color="auto"/>
                                                                            <w:right w:val="none" w:sz="0" w:space="0" w:color="auto"/>
                                                                          </w:divBdr>
                                                                        </w:div>
                                                                        <w:div w:id="1121804182">
                                                                          <w:marLeft w:val="0"/>
                                                                          <w:marRight w:val="0"/>
                                                                          <w:marTop w:val="0"/>
                                                                          <w:marBottom w:val="0"/>
                                                                          <w:divBdr>
                                                                            <w:top w:val="none" w:sz="0" w:space="0" w:color="auto"/>
                                                                            <w:left w:val="none" w:sz="0" w:space="0" w:color="auto"/>
                                                                            <w:bottom w:val="none" w:sz="0" w:space="0" w:color="auto"/>
                                                                            <w:right w:val="none" w:sz="0" w:space="0" w:color="auto"/>
                                                                          </w:divBdr>
                                                                        </w:div>
                                                                        <w:div w:id="1159004495">
                                                                          <w:marLeft w:val="0"/>
                                                                          <w:marRight w:val="0"/>
                                                                          <w:marTop w:val="0"/>
                                                                          <w:marBottom w:val="0"/>
                                                                          <w:divBdr>
                                                                            <w:top w:val="none" w:sz="0" w:space="0" w:color="auto"/>
                                                                            <w:left w:val="none" w:sz="0" w:space="0" w:color="auto"/>
                                                                            <w:bottom w:val="none" w:sz="0" w:space="0" w:color="auto"/>
                                                                            <w:right w:val="none" w:sz="0" w:space="0" w:color="auto"/>
                                                                          </w:divBdr>
                                                                        </w:div>
                                                                        <w:div w:id="1179350799">
                                                                          <w:marLeft w:val="0"/>
                                                                          <w:marRight w:val="0"/>
                                                                          <w:marTop w:val="0"/>
                                                                          <w:marBottom w:val="0"/>
                                                                          <w:divBdr>
                                                                            <w:top w:val="none" w:sz="0" w:space="0" w:color="auto"/>
                                                                            <w:left w:val="none" w:sz="0" w:space="0" w:color="auto"/>
                                                                            <w:bottom w:val="none" w:sz="0" w:space="0" w:color="auto"/>
                                                                            <w:right w:val="none" w:sz="0" w:space="0" w:color="auto"/>
                                                                          </w:divBdr>
                                                                        </w:div>
                                                                        <w:div w:id="1203055816">
                                                                          <w:marLeft w:val="0"/>
                                                                          <w:marRight w:val="0"/>
                                                                          <w:marTop w:val="0"/>
                                                                          <w:marBottom w:val="0"/>
                                                                          <w:divBdr>
                                                                            <w:top w:val="none" w:sz="0" w:space="0" w:color="auto"/>
                                                                            <w:left w:val="none" w:sz="0" w:space="0" w:color="auto"/>
                                                                            <w:bottom w:val="none" w:sz="0" w:space="0" w:color="auto"/>
                                                                            <w:right w:val="none" w:sz="0" w:space="0" w:color="auto"/>
                                                                          </w:divBdr>
                                                                        </w:div>
                                                                        <w:div w:id="1221790385">
                                                                          <w:marLeft w:val="0"/>
                                                                          <w:marRight w:val="0"/>
                                                                          <w:marTop w:val="0"/>
                                                                          <w:marBottom w:val="0"/>
                                                                          <w:divBdr>
                                                                            <w:top w:val="none" w:sz="0" w:space="0" w:color="auto"/>
                                                                            <w:left w:val="none" w:sz="0" w:space="0" w:color="auto"/>
                                                                            <w:bottom w:val="none" w:sz="0" w:space="0" w:color="auto"/>
                                                                            <w:right w:val="none" w:sz="0" w:space="0" w:color="auto"/>
                                                                          </w:divBdr>
                                                                        </w:div>
                                                                        <w:div w:id="1232082946">
                                                                          <w:marLeft w:val="0"/>
                                                                          <w:marRight w:val="0"/>
                                                                          <w:marTop w:val="0"/>
                                                                          <w:marBottom w:val="0"/>
                                                                          <w:divBdr>
                                                                            <w:top w:val="none" w:sz="0" w:space="0" w:color="auto"/>
                                                                            <w:left w:val="none" w:sz="0" w:space="0" w:color="auto"/>
                                                                            <w:bottom w:val="none" w:sz="0" w:space="0" w:color="auto"/>
                                                                            <w:right w:val="none" w:sz="0" w:space="0" w:color="auto"/>
                                                                          </w:divBdr>
                                                                        </w:div>
                                                                        <w:div w:id="1256286503">
                                                                          <w:marLeft w:val="0"/>
                                                                          <w:marRight w:val="0"/>
                                                                          <w:marTop w:val="0"/>
                                                                          <w:marBottom w:val="0"/>
                                                                          <w:divBdr>
                                                                            <w:top w:val="none" w:sz="0" w:space="0" w:color="auto"/>
                                                                            <w:left w:val="none" w:sz="0" w:space="0" w:color="auto"/>
                                                                            <w:bottom w:val="none" w:sz="0" w:space="0" w:color="auto"/>
                                                                            <w:right w:val="none" w:sz="0" w:space="0" w:color="auto"/>
                                                                          </w:divBdr>
                                                                        </w:div>
                                                                        <w:div w:id="1328290910">
                                                                          <w:marLeft w:val="0"/>
                                                                          <w:marRight w:val="0"/>
                                                                          <w:marTop w:val="0"/>
                                                                          <w:marBottom w:val="0"/>
                                                                          <w:divBdr>
                                                                            <w:top w:val="none" w:sz="0" w:space="0" w:color="auto"/>
                                                                            <w:left w:val="none" w:sz="0" w:space="0" w:color="auto"/>
                                                                            <w:bottom w:val="none" w:sz="0" w:space="0" w:color="auto"/>
                                                                            <w:right w:val="none" w:sz="0" w:space="0" w:color="auto"/>
                                                                          </w:divBdr>
                                                                        </w:div>
                                                                        <w:div w:id="1342926958">
                                                                          <w:marLeft w:val="0"/>
                                                                          <w:marRight w:val="0"/>
                                                                          <w:marTop w:val="0"/>
                                                                          <w:marBottom w:val="0"/>
                                                                          <w:divBdr>
                                                                            <w:top w:val="none" w:sz="0" w:space="0" w:color="auto"/>
                                                                            <w:left w:val="none" w:sz="0" w:space="0" w:color="auto"/>
                                                                            <w:bottom w:val="none" w:sz="0" w:space="0" w:color="auto"/>
                                                                            <w:right w:val="none" w:sz="0" w:space="0" w:color="auto"/>
                                                                          </w:divBdr>
                                                                        </w:div>
                                                                        <w:div w:id="1356692434">
                                                                          <w:marLeft w:val="0"/>
                                                                          <w:marRight w:val="0"/>
                                                                          <w:marTop w:val="0"/>
                                                                          <w:marBottom w:val="0"/>
                                                                          <w:divBdr>
                                                                            <w:top w:val="none" w:sz="0" w:space="0" w:color="auto"/>
                                                                            <w:left w:val="none" w:sz="0" w:space="0" w:color="auto"/>
                                                                            <w:bottom w:val="none" w:sz="0" w:space="0" w:color="auto"/>
                                                                            <w:right w:val="none" w:sz="0" w:space="0" w:color="auto"/>
                                                                          </w:divBdr>
                                                                        </w:div>
                                                                        <w:div w:id="1397432072">
                                                                          <w:marLeft w:val="0"/>
                                                                          <w:marRight w:val="0"/>
                                                                          <w:marTop w:val="0"/>
                                                                          <w:marBottom w:val="0"/>
                                                                          <w:divBdr>
                                                                            <w:top w:val="none" w:sz="0" w:space="0" w:color="auto"/>
                                                                            <w:left w:val="none" w:sz="0" w:space="0" w:color="auto"/>
                                                                            <w:bottom w:val="none" w:sz="0" w:space="0" w:color="auto"/>
                                                                            <w:right w:val="none" w:sz="0" w:space="0" w:color="auto"/>
                                                                          </w:divBdr>
                                                                        </w:div>
                                                                        <w:div w:id="1402632548">
                                                                          <w:marLeft w:val="0"/>
                                                                          <w:marRight w:val="0"/>
                                                                          <w:marTop w:val="0"/>
                                                                          <w:marBottom w:val="0"/>
                                                                          <w:divBdr>
                                                                            <w:top w:val="none" w:sz="0" w:space="0" w:color="auto"/>
                                                                            <w:left w:val="none" w:sz="0" w:space="0" w:color="auto"/>
                                                                            <w:bottom w:val="none" w:sz="0" w:space="0" w:color="auto"/>
                                                                            <w:right w:val="none" w:sz="0" w:space="0" w:color="auto"/>
                                                                          </w:divBdr>
                                                                        </w:div>
                                                                        <w:div w:id="1405837446">
                                                                          <w:marLeft w:val="0"/>
                                                                          <w:marRight w:val="0"/>
                                                                          <w:marTop w:val="0"/>
                                                                          <w:marBottom w:val="0"/>
                                                                          <w:divBdr>
                                                                            <w:top w:val="none" w:sz="0" w:space="0" w:color="auto"/>
                                                                            <w:left w:val="none" w:sz="0" w:space="0" w:color="auto"/>
                                                                            <w:bottom w:val="none" w:sz="0" w:space="0" w:color="auto"/>
                                                                            <w:right w:val="none" w:sz="0" w:space="0" w:color="auto"/>
                                                                          </w:divBdr>
                                                                        </w:div>
                                                                        <w:div w:id="1417170534">
                                                                          <w:marLeft w:val="0"/>
                                                                          <w:marRight w:val="0"/>
                                                                          <w:marTop w:val="0"/>
                                                                          <w:marBottom w:val="0"/>
                                                                          <w:divBdr>
                                                                            <w:top w:val="none" w:sz="0" w:space="0" w:color="auto"/>
                                                                            <w:left w:val="none" w:sz="0" w:space="0" w:color="auto"/>
                                                                            <w:bottom w:val="none" w:sz="0" w:space="0" w:color="auto"/>
                                                                            <w:right w:val="none" w:sz="0" w:space="0" w:color="auto"/>
                                                                          </w:divBdr>
                                                                        </w:div>
                                                                        <w:div w:id="1418945806">
                                                                          <w:marLeft w:val="0"/>
                                                                          <w:marRight w:val="0"/>
                                                                          <w:marTop w:val="0"/>
                                                                          <w:marBottom w:val="0"/>
                                                                          <w:divBdr>
                                                                            <w:top w:val="none" w:sz="0" w:space="0" w:color="auto"/>
                                                                            <w:left w:val="none" w:sz="0" w:space="0" w:color="auto"/>
                                                                            <w:bottom w:val="none" w:sz="0" w:space="0" w:color="auto"/>
                                                                            <w:right w:val="none" w:sz="0" w:space="0" w:color="auto"/>
                                                                          </w:divBdr>
                                                                        </w:div>
                                                                        <w:div w:id="1419597173">
                                                                          <w:marLeft w:val="0"/>
                                                                          <w:marRight w:val="0"/>
                                                                          <w:marTop w:val="0"/>
                                                                          <w:marBottom w:val="0"/>
                                                                          <w:divBdr>
                                                                            <w:top w:val="none" w:sz="0" w:space="0" w:color="auto"/>
                                                                            <w:left w:val="none" w:sz="0" w:space="0" w:color="auto"/>
                                                                            <w:bottom w:val="none" w:sz="0" w:space="0" w:color="auto"/>
                                                                            <w:right w:val="none" w:sz="0" w:space="0" w:color="auto"/>
                                                                          </w:divBdr>
                                                                        </w:div>
                                                                        <w:div w:id="1436169650">
                                                                          <w:marLeft w:val="0"/>
                                                                          <w:marRight w:val="0"/>
                                                                          <w:marTop w:val="0"/>
                                                                          <w:marBottom w:val="0"/>
                                                                          <w:divBdr>
                                                                            <w:top w:val="none" w:sz="0" w:space="0" w:color="auto"/>
                                                                            <w:left w:val="none" w:sz="0" w:space="0" w:color="auto"/>
                                                                            <w:bottom w:val="none" w:sz="0" w:space="0" w:color="auto"/>
                                                                            <w:right w:val="none" w:sz="0" w:space="0" w:color="auto"/>
                                                                          </w:divBdr>
                                                                        </w:div>
                                                                        <w:div w:id="1442191171">
                                                                          <w:marLeft w:val="0"/>
                                                                          <w:marRight w:val="0"/>
                                                                          <w:marTop w:val="0"/>
                                                                          <w:marBottom w:val="0"/>
                                                                          <w:divBdr>
                                                                            <w:top w:val="none" w:sz="0" w:space="0" w:color="auto"/>
                                                                            <w:left w:val="none" w:sz="0" w:space="0" w:color="auto"/>
                                                                            <w:bottom w:val="none" w:sz="0" w:space="0" w:color="auto"/>
                                                                            <w:right w:val="none" w:sz="0" w:space="0" w:color="auto"/>
                                                                          </w:divBdr>
                                                                        </w:div>
                                                                        <w:div w:id="1453744244">
                                                                          <w:marLeft w:val="0"/>
                                                                          <w:marRight w:val="0"/>
                                                                          <w:marTop w:val="0"/>
                                                                          <w:marBottom w:val="0"/>
                                                                          <w:divBdr>
                                                                            <w:top w:val="none" w:sz="0" w:space="0" w:color="auto"/>
                                                                            <w:left w:val="none" w:sz="0" w:space="0" w:color="auto"/>
                                                                            <w:bottom w:val="none" w:sz="0" w:space="0" w:color="auto"/>
                                                                            <w:right w:val="none" w:sz="0" w:space="0" w:color="auto"/>
                                                                          </w:divBdr>
                                                                        </w:div>
                                                                        <w:div w:id="1455323263">
                                                                          <w:marLeft w:val="0"/>
                                                                          <w:marRight w:val="0"/>
                                                                          <w:marTop w:val="0"/>
                                                                          <w:marBottom w:val="0"/>
                                                                          <w:divBdr>
                                                                            <w:top w:val="none" w:sz="0" w:space="0" w:color="auto"/>
                                                                            <w:left w:val="none" w:sz="0" w:space="0" w:color="auto"/>
                                                                            <w:bottom w:val="none" w:sz="0" w:space="0" w:color="auto"/>
                                                                            <w:right w:val="none" w:sz="0" w:space="0" w:color="auto"/>
                                                                          </w:divBdr>
                                                                        </w:div>
                                                                        <w:div w:id="1488013971">
                                                                          <w:marLeft w:val="0"/>
                                                                          <w:marRight w:val="0"/>
                                                                          <w:marTop w:val="0"/>
                                                                          <w:marBottom w:val="0"/>
                                                                          <w:divBdr>
                                                                            <w:top w:val="none" w:sz="0" w:space="0" w:color="auto"/>
                                                                            <w:left w:val="none" w:sz="0" w:space="0" w:color="auto"/>
                                                                            <w:bottom w:val="none" w:sz="0" w:space="0" w:color="auto"/>
                                                                            <w:right w:val="none" w:sz="0" w:space="0" w:color="auto"/>
                                                                          </w:divBdr>
                                                                        </w:div>
                                                                        <w:div w:id="1492060355">
                                                                          <w:marLeft w:val="0"/>
                                                                          <w:marRight w:val="0"/>
                                                                          <w:marTop w:val="0"/>
                                                                          <w:marBottom w:val="0"/>
                                                                          <w:divBdr>
                                                                            <w:top w:val="none" w:sz="0" w:space="0" w:color="auto"/>
                                                                            <w:left w:val="none" w:sz="0" w:space="0" w:color="auto"/>
                                                                            <w:bottom w:val="none" w:sz="0" w:space="0" w:color="auto"/>
                                                                            <w:right w:val="none" w:sz="0" w:space="0" w:color="auto"/>
                                                                          </w:divBdr>
                                                                        </w:div>
                                                                        <w:div w:id="1499466847">
                                                                          <w:marLeft w:val="0"/>
                                                                          <w:marRight w:val="0"/>
                                                                          <w:marTop w:val="0"/>
                                                                          <w:marBottom w:val="0"/>
                                                                          <w:divBdr>
                                                                            <w:top w:val="none" w:sz="0" w:space="0" w:color="auto"/>
                                                                            <w:left w:val="none" w:sz="0" w:space="0" w:color="auto"/>
                                                                            <w:bottom w:val="none" w:sz="0" w:space="0" w:color="auto"/>
                                                                            <w:right w:val="none" w:sz="0" w:space="0" w:color="auto"/>
                                                                          </w:divBdr>
                                                                        </w:div>
                                                                        <w:div w:id="1523661437">
                                                                          <w:marLeft w:val="0"/>
                                                                          <w:marRight w:val="0"/>
                                                                          <w:marTop w:val="0"/>
                                                                          <w:marBottom w:val="0"/>
                                                                          <w:divBdr>
                                                                            <w:top w:val="none" w:sz="0" w:space="0" w:color="auto"/>
                                                                            <w:left w:val="none" w:sz="0" w:space="0" w:color="auto"/>
                                                                            <w:bottom w:val="none" w:sz="0" w:space="0" w:color="auto"/>
                                                                            <w:right w:val="none" w:sz="0" w:space="0" w:color="auto"/>
                                                                          </w:divBdr>
                                                                        </w:div>
                                                                        <w:div w:id="1527865603">
                                                                          <w:marLeft w:val="0"/>
                                                                          <w:marRight w:val="0"/>
                                                                          <w:marTop w:val="0"/>
                                                                          <w:marBottom w:val="0"/>
                                                                          <w:divBdr>
                                                                            <w:top w:val="none" w:sz="0" w:space="0" w:color="auto"/>
                                                                            <w:left w:val="none" w:sz="0" w:space="0" w:color="auto"/>
                                                                            <w:bottom w:val="none" w:sz="0" w:space="0" w:color="auto"/>
                                                                            <w:right w:val="none" w:sz="0" w:space="0" w:color="auto"/>
                                                                          </w:divBdr>
                                                                        </w:div>
                                                                        <w:div w:id="1536040298">
                                                                          <w:marLeft w:val="0"/>
                                                                          <w:marRight w:val="0"/>
                                                                          <w:marTop w:val="0"/>
                                                                          <w:marBottom w:val="0"/>
                                                                          <w:divBdr>
                                                                            <w:top w:val="none" w:sz="0" w:space="0" w:color="auto"/>
                                                                            <w:left w:val="none" w:sz="0" w:space="0" w:color="auto"/>
                                                                            <w:bottom w:val="none" w:sz="0" w:space="0" w:color="auto"/>
                                                                            <w:right w:val="none" w:sz="0" w:space="0" w:color="auto"/>
                                                                          </w:divBdr>
                                                                        </w:div>
                                                                        <w:div w:id="1555777107">
                                                                          <w:marLeft w:val="0"/>
                                                                          <w:marRight w:val="0"/>
                                                                          <w:marTop w:val="0"/>
                                                                          <w:marBottom w:val="0"/>
                                                                          <w:divBdr>
                                                                            <w:top w:val="none" w:sz="0" w:space="0" w:color="auto"/>
                                                                            <w:left w:val="none" w:sz="0" w:space="0" w:color="auto"/>
                                                                            <w:bottom w:val="none" w:sz="0" w:space="0" w:color="auto"/>
                                                                            <w:right w:val="none" w:sz="0" w:space="0" w:color="auto"/>
                                                                          </w:divBdr>
                                                                        </w:div>
                                                                        <w:div w:id="1573157737">
                                                                          <w:marLeft w:val="0"/>
                                                                          <w:marRight w:val="0"/>
                                                                          <w:marTop w:val="0"/>
                                                                          <w:marBottom w:val="0"/>
                                                                          <w:divBdr>
                                                                            <w:top w:val="none" w:sz="0" w:space="0" w:color="auto"/>
                                                                            <w:left w:val="none" w:sz="0" w:space="0" w:color="auto"/>
                                                                            <w:bottom w:val="none" w:sz="0" w:space="0" w:color="auto"/>
                                                                            <w:right w:val="none" w:sz="0" w:space="0" w:color="auto"/>
                                                                          </w:divBdr>
                                                                        </w:div>
                                                                        <w:div w:id="1575697512">
                                                                          <w:marLeft w:val="0"/>
                                                                          <w:marRight w:val="0"/>
                                                                          <w:marTop w:val="0"/>
                                                                          <w:marBottom w:val="0"/>
                                                                          <w:divBdr>
                                                                            <w:top w:val="none" w:sz="0" w:space="0" w:color="auto"/>
                                                                            <w:left w:val="none" w:sz="0" w:space="0" w:color="auto"/>
                                                                            <w:bottom w:val="none" w:sz="0" w:space="0" w:color="auto"/>
                                                                            <w:right w:val="none" w:sz="0" w:space="0" w:color="auto"/>
                                                                          </w:divBdr>
                                                                        </w:div>
                                                                        <w:div w:id="1578634509">
                                                                          <w:marLeft w:val="0"/>
                                                                          <w:marRight w:val="0"/>
                                                                          <w:marTop w:val="0"/>
                                                                          <w:marBottom w:val="0"/>
                                                                          <w:divBdr>
                                                                            <w:top w:val="none" w:sz="0" w:space="0" w:color="auto"/>
                                                                            <w:left w:val="none" w:sz="0" w:space="0" w:color="auto"/>
                                                                            <w:bottom w:val="none" w:sz="0" w:space="0" w:color="auto"/>
                                                                            <w:right w:val="none" w:sz="0" w:space="0" w:color="auto"/>
                                                                          </w:divBdr>
                                                                        </w:div>
                                                                        <w:div w:id="1598513690">
                                                                          <w:marLeft w:val="0"/>
                                                                          <w:marRight w:val="0"/>
                                                                          <w:marTop w:val="0"/>
                                                                          <w:marBottom w:val="0"/>
                                                                          <w:divBdr>
                                                                            <w:top w:val="none" w:sz="0" w:space="0" w:color="auto"/>
                                                                            <w:left w:val="none" w:sz="0" w:space="0" w:color="auto"/>
                                                                            <w:bottom w:val="none" w:sz="0" w:space="0" w:color="auto"/>
                                                                            <w:right w:val="none" w:sz="0" w:space="0" w:color="auto"/>
                                                                          </w:divBdr>
                                                                        </w:div>
                                                                        <w:div w:id="1644654513">
                                                                          <w:marLeft w:val="0"/>
                                                                          <w:marRight w:val="0"/>
                                                                          <w:marTop w:val="0"/>
                                                                          <w:marBottom w:val="0"/>
                                                                          <w:divBdr>
                                                                            <w:top w:val="none" w:sz="0" w:space="0" w:color="auto"/>
                                                                            <w:left w:val="none" w:sz="0" w:space="0" w:color="auto"/>
                                                                            <w:bottom w:val="none" w:sz="0" w:space="0" w:color="auto"/>
                                                                            <w:right w:val="none" w:sz="0" w:space="0" w:color="auto"/>
                                                                          </w:divBdr>
                                                                        </w:div>
                                                                        <w:div w:id="1646659964">
                                                                          <w:marLeft w:val="0"/>
                                                                          <w:marRight w:val="0"/>
                                                                          <w:marTop w:val="0"/>
                                                                          <w:marBottom w:val="0"/>
                                                                          <w:divBdr>
                                                                            <w:top w:val="none" w:sz="0" w:space="0" w:color="auto"/>
                                                                            <w:left w:val="none" w:sz="0" w:space="0" w:color="auto"/>
                                                                            <w:bottom w:val="none" w:sz="0" w:space="0" w:color="auto"/>
                                                                            <w:right w:val="none" w:sz="0" w:space="0" w:color="auto"/>
                                                                          </w:divBdr>
                                                                        </w:div>
                                                                        <w:div w:id="1678774773">
                                                                          <w:marLeft w:val="0"/>
                                                                          <w:marRight w:val="0"/>
                                                                          <w:marTop w:val="0"/>
                                                                          <w:marBottom w:val="0"/>
                                                                          <w:divBdr>
                                                                            <w:top w:val="none" w:sz="0" w:space="0" w:color="auto"/>
                                                                            <w:left w:val="none" w:sz="0" w:space="0" w:color="auto"/>
                                                                            <w:bottom w:val="none" w:sz="0" w:space="0" w:color="auto"/>
                                                                            <w:right w:val="none" w:sz="0" w:space="0" w:color="auto"/>
                                                                          </w:divBdr>
                                                                        </w:div>
                                                                        <w:div w:id="1686859604">
                                                                          <w:marLeft w:val="0"/>
                                                                          <w:marRight w:val="0"/>
                                                                          <w:marTop w:val="0"/>
                                                                          <w:marBottom w:val="0"/>
                                                                          <w:divBdr>
                                                                            <w:top w:val="none" w:sz="0" w:space="0" w:color="auto"/>
                                                                            <w:left w:val="none" w:sz="0" w:space="0" w:color="auto"/>
                                                                            <w:bottom w:val="none" w:sz="0" w:space="0" w:color="auto"/>
                                                                            <w:right w:val="none" w:sz="0" w:space="0" w:color="auto"/>
                                                                          </w:divBdr>
                                                                        </w:div>
                                                                        <w:div w:id="1729527053">
                                                                          <w:marLeft w:val="0"/>
                                                                          <w:marRight w:val="0"/>
                                                                          <w:marTop w:val="0"/>
                                                                          <w:marBottom w:val="0"/>
                                                                          <w:divBdr>
                                                                            <w:top w:val="none" w:sz="0" w:space="0" w:color="auto"/>
                                                                            <w:left w:val="none" w:sz="0" w:space="0" w:color="auto"/>
                                                                            <w:bottom w:val="none" w:sz="0" w:space="0" w:color="auto"/>
                                                                            <w:right w:val="none" w:sz="0" w:space="0" w:color="auto"/>
                                                                          </w:divBdr>
                                                                        </w:div>
                                                                        <w:div w:id="1733117815">
                                                                          <w:marLeft w:val="0"/>
                                                                          <w:marRight w:val="0"/>
                                                                          <w:marTop w:val="0"/>
                                                                          <w:marBottom w:val="0"/>
                                                                          <w:divBdr>
                                                                            <w:top w:val="none" w:sz="0" w:space="0" w:color="auto"/>
                                                                            <w:left w:val="none" w:sz="0" w:space="0" w:color="auto"/>
                                                                            <w:bottom w:val="none" w:sz="0" w:space="0" w:color="auto"/>
                                                                            <w:right w:val="none" w:sz="0" w:space="0" w:color="auto"/>
                                                                          </w:divBdr>
                                                                        </w:div>
                                                                        <w:div w:id="1751460414">
                                                                          <w:marLeft w:val="0"/>
                                                                          <w:marRight w:val="0"/>
                                                                          <w:marTop w:val="0"/>
                                                                          <w:marBottom w:val="0"/>
                                                                          <w:divBdr>
                                                                            <w:top w:val="none" w:sz="0" w:space="0" w:color="auto"/>
                                                                            <w:left w:val="none" w:sz="0" w:space="0" w:color="auto"/>
                                                                            <w:bottom w:val="none" w:sz="0" w:space="0" w:color="auto"/>
                                                                            <w:right w:val="none" w:sz="0" w:space="0" w:color="auto"/>
                                                                          </w:divBdr>
                                                                        </w:div>
                                                                        <w:div w:id="1785344853">
                                                                          <w:marLeft w:val="0"/>
                                                                          <w:marRight w:val="0"/>
                                                                          <w:marTop w:val="0"/>
                                                                          <w:marBottom w:val="0"/>
                                                                          <w:divBdr>
                                                                            <w:top w:val="none" w:sz="0" w:space="0" w:color="auto"/>
                                                                            <w:left w:val="none" w:sz="0" w:space="0" w:color="auto"/>
                                                                            <w:bottom w:val="none" w:sz="0" w:space="0" w:color="auto"/>
                                                                            <w:right w:val="none" w:sz="0" w:space="0" w:color="auto"/>
                                                                          </w:divBdr>
                                                                        </w:div>
                                                                        <w:div w:id="1814254715">
                                                                          <w:marLeft w:val="0"/>
                                                                          <w:marRight w:val="0"/>
                                                                          <w:marTop w:val="0"/>
                                                                          <w:marBottom w:val="0"/>
                                                                          <w:divBdr>
                                                                            <w:top w:val="none" w:sz="0" w:space="0" w:color="auto"/>
                                                                            <w:left w:val="none" w:sz="0" w:space="0" w:color="auto"/>
                                                                            <w:bottom w:val="none" w:sz="0" w:space="0" w:color="auto"/>
                                                                            <w:right w:val="none" w:sz="0" w:space="0" w:color="auto"/>
                                                                          </w:divBdr>
                                                                        </w:div>
                                                                        <w:div w:id="1814834483">
                                                                          <w:marLeft w:val="0"/>
                                                                          <w:marRight w:val="0"/>
                                                                          <w:marTop w:val="0"/>
                                                                          <w:marBottom w:val="0"/>
                                                                          <w:divBdr>
                                                                            <w:top w:val="none" w:sz="0" w:space="0" w:color="auto"/>
                                                                            <w:left w:val="none" w:sz="0" w:space="0" w:color="auto"/>
                                                                            <w:bottom w:val="none" w:sz="0" w:space="0" w:color="auto"/>
                                                                            <w:right w:val="none" w:sz="0" w:space="0" w:color="auto"/>
                                                                          </w:divBdr>
                                                                        </w:div>
                                                                        <w:div w:id="1841697912">
                                                                          <w:marLeft w:val="0"/>
                                                                          <w:marRight w:val="0"/>
                                                                          <w:marTop w:val="0"/>
                                                                          <w:marBottom w:val="0"/>
                                                                          <w:divBdr>
                                                                            <w:top w:val="none" w:sz="0" w:space="0" w:color="auto"/>
                                                                            <w:left w:val="none" w:sz="0" w:space="0" w:color="auto"/>
                                                                            <w:bottom w:val="none" w:sz="0" w:space="0" w:color="auto"/>
                                                                            <w:right w:val="none" w:sz="0" w:space="0" w:color="auto"/>
                                                                          </w:divBdr>
                                                                        </w:div>
                                                                        <w:div w:id="1906068493">
                                                                          <w:marLeft w:val="0"/>
                                                                          <w:marRight w:val="0"/>
                                                                          <w:marTop w:val="0"/>
                                                                          <w:marBottom w:val="0"/>
                                                                          <w:divBdr>
                                                                            <w:top w:val="none" w:sz="0" w:space="0" w:color="auto"/>
                                                                            <w:left w:val="none" w:sz="0" w:space="0" w:color="auto"/>
                                                                            <w:bottom w:val="none" w:sz="0" w:space="0" w:color="auto"/>
                                                                            <w:right w:val="none" w:sz="0" w:space="0" w:color="auto"/>
                                                                          </w:divBdr>
                                                                        </w:div>
                                                                        <w:div w:id="2000302361">
                                                                          <w:marLeft w:val="0"/>
                                                                          <w:marRight w:val="0"/>
                                                                          <w:marTop w:val="0"/>
                                                                          <w:marBottom w:val="0"/>
                                                                          <w:divBdr>
                                                                            <w:top w:val="none" w:sz="0" w:space="0" w:color="auto"/>
                                                                            <w:left w:val="none" w:sz="0" w:space="0" w:color="auto"/>
                                                                            <w:bottom w:val="none" w:sz="0" w:space="0" w:color="auto"/>
                                                                            <w:right w:val="none" w:sz="0" w:space="0" w:color="auto"/>
                                                                          </w:divBdr>
                                                                        </w:div>
                                                                        <w:div w:id="2030403405">
                                                                          <w:marLeft w:val="0"/>
                                                                          <w:marRight w:val="0"/>
                                                                          <w:marTop w:val="0"/>
                                                                          <w:marBottom w:val="0"/>
                                                                          <w:divBdr>
                                                                            <w:top w:val="none" w:sz="0" w:space="0" w:color="auto"/>
                                                                            <w:left w:val="none" w:sz="0" w:space="0" w:color="auto"/>
                                                                            <w:bottom w:val="none" w:sz="0" w:space="0" w:color="auto"/>
                                                                            <w:right w:val="none" w:sz="0" w:space="0" w:color="auto"/>
                                                                          </w:divBdr>
                                                                        </w:div>
                                                                        <w:div w:id="2045251736">
                                                                          <w:marLeft w:val="0"/>
                                                                          <w:marRight w:val="0"/>
                                                                          <w:marTop w:val="0"/>
                                                                          <w:marBottom w:val="0"/>
                                                                          <w:divBdr>
                                                                            <w:top w:val="none" w:sz="0" w:space="0" w:color="auto"/>
                                                                            <w:left w:val="none" w:sz="0" w:space="0" w:color="auto"/>
                                                                            <w:bottom w:val="none" w:sz="0" w:space="0" w:color="auto"/>
                                                                            <w:right w:val="none" w:sz="0" w:space="0" w:color="auto"/>
                                                                          </w:divBdr>
                                                                        </w:div>
                                                                        <w:div w:id="2063871017">
                                                                          <w:marLeft w:val="0"/>
                                                                          <w:marRight w:val="0"/>
                                                                          <w:marTop w:val="0"/>
                                                                          <w:marBottom w:val="0"/>
                                                                          <w:divBdr>
                                                                            <w:top w:val="none" w:sz="0" w:space="0" w:color="auto"/>
                                                                            <w:left w:val="none" w:sz="0" w:space="0" w:color="auto"/>
                                                                            <w:bottom w:val="none" w:sz="0" w:space="0" w:color="auto"/>
                                                                            <w:right w:val="none" w:sz="0" w:space="0" w:color="auto"/>
                                                                          </w:divBdr>
                                                                        </w:div>
                                                                        <w:div w:id="2074498384">
                                                                          <w:marLeft w:val="0"/>
                                                                          <w:marRight w:val="0"/>
                                                                          <w:marTop w:val="0"/>
                                                                          <w:marBottom w:val="0"/>
                                                                          <w:divBdr>
                                                                            <w:top w:val="none" w:sz="0" w:space="0" w:color="auto"/>
                                                                            <w:left w:val="none" w:sz="0" w:space="0" w:color="auto"/>
                                                                            <w:bottom w:val="none" w:sz="0" w:space="0" w:color="auto"/>
                                                                            <w:right w:val="none" w:sz="0" w:space="0" w:color="auto"/>
                                                                          </w:divBdr>
                                                                        </w:div>
                                                                        <w:div w:id="2112503702">
                                                                          <w:marLeft w:val="0"/>
                                                                          <w:marRight w:val="0"/>
                                                                          <w:marTop w:val="0"/>
                                                                          <w:marBottom w:val="0"/>
                                                                          <w:divBdr>
                                                                            <w:top w:val="none" w:sz="0" w:space="0" w:color="auto"/>
                                                                            <w:left w:val="none" w:sz="0" w:space="0" w:color="auto"/>
                                                                            <w:bottom w:val="none" w:sz="0" w:space="0" w:color="auto"/>
                                                                            <w:right w:val="none" w:sz="0" w:space="0" w:color="auto"/>
                                                                          </w:divBdr>
                                                                        </w:div>
                                                                        <w:div w:id="2113620297">
                                                                          <w:marLeft w:val="0"/>
                                                                          <w:marRight w:val="0"/>
                                                                          <w:marTop w:val="0"/>
                                                                          <w:marBottom w:val="0"/>
                                                                          <w:divBdr>
                                                                            <w:top w:val="none" w:sz="0" w:space="0" w:color="auto"/>
                                                                            <w:left w:val="none" w:sz="0" w:space="0" w:color="auto"/>
                                                                            <w:bottom w:val="none" w:sz="0" w:space="0" w:color="auto"/>
                                                                            <w:right w:val="none" w:sz="0" w:space="0" w:color="auto"/>
                                                                          </w:divBdr>
                                                                        </w:div>
                                                                        <w:div w:id="2122140745">
                                                                          <w:marLeft w:val="0"/>
                                                                          <w:marRight w:val="0"/>
                                                                          <w:marTop w:val="0"/>
                                                                          <w:marBottom w:val="0"/>
                                                                          <w:divBdr>
                                                                            <w:top w:val="none" w:sz="0" w:space="0" w:color="auto"/>
                                                                            <w:left w:val="none" w:sz="0" w:space="0" w:color="auto"/>
                                                                            <w:bottom w:val="none" w:sz="0" w:space="0" w:color="auto"/>
                                                                            <w:right w:val="none" w:sz="0" w:space="0" w:color="auto"/>
                                                                          </w:divBdr>
                                                                        </w:div>
                                                                        <w:div w:id="2141456442">
                                                                          <w:marLeft w:val="0"/>
                                                                          <w:marRight w:val="0"/>
                                                                          <w:marTop w:val="0"/>
                                                                          <w:marBottom w:val="0"/>
                                                                          <w:divBdr>
                                                                            <w:top w:val="none" w:sz="0" w:space="0" w:color="auto"/>
                                                                            <w:left w:val="none" w:sz="0" w:space="0" w:color="auto"/>
                                                                            <w:bottom w:val="none" w:sz="0" w:space="0" w:color="auto"/>
                                                                            <w:right w:val="none" w:sz="0" w:space="0" w:color="auto"/>
                                                                          </w:divBdr>
                                                                        </w:div>
                                                                        <w:div w:id="2145074401">
                                                                          <w:marLeft w:val="0"/>
                                                                          <w:marRight w:val="0"/>
                                                                          <w:marTop w:val="0"/>
                                                                          <w:marBottom w:val="0"/>
                                                                          <w:divBdr>
                                                                            <w:top w:val="none" w:sz="0" w:space="0" w:color="auto"/>
                                                                            <w:left w:val="none" w:sz="0" w:space="0" w:color="auto"/>
                                                                            <w:bottom w:val="none" w:sz="0" w:space="0" w:color="auto"/>
                                                                            <w:right w:val="none" w:sz="0" w:space="0" w:color="auto"/>
                                                                          </w:divBdr>
                                                                        </w:div>
                                                                      </w:divsChild>
                                                                    </w:div>
                                                                    <w:div w:id="1106853135">
                                                                      <w:marLeft w:val="0"/>
                                                                      <w:marRight w:val="0"/>
                                                                      <w:marTop w:val="0"/>
                                                                      <w:marBottom w:val="0"/>
                                                                      <w:divBdr>
                                                                        <w:top w:val="none" w:sz="0" w:space="0" w:color="auto"/>
                                                                        <w:left w:val="none" w:sz="0" w:space="0" w:color="auto"/>
                                                                        <w:bottom w:val="none" w:sz="0" w:space="0" w:color="auto"/>
                                                                        <w:right w:val="none" w:sz="0" w:space="0" w:color="auto"/>
                                                                      </w:divBdr>
                                                                    </w:div>
                                                                    <w:div w:id="1106920604">
                                                                      <w:marLeft w:val="0"/>
                                                                      <w:marRight w:val="0"/>
                                                                      <w:marTop w:val="0"/>
                                                                      <w:marBottom w:val="0"/>
                                                                      <w:divBdr>
                                                                        <w:top w:val="none" w:sz="0" w:space="0" w:color="auto"/>
                                                                        <w:left w:val="none" w:sz="0" w:space="0" w:color="auto"/>
                                                                        <w:bottom w:val="none" w:sz="0" w:space="0" w:color="auto"/>
                                                                        <w:right w:val="none" w:sz="0" w:space="0" w:color="auto"/>
                                                                      </w:divBdr>
                                                                    </w:div>
                                                                    <w:div w:id="1110972217">
                                                                      <w:marLeft w:val="0"/>
                                                                      <w:marRight w:val="0"/>
                                                                      <w:marTop w:val="0"/>
                                                                      <w:marBottom w:val="0"/>
                                                                      <w:divBdr>
                                                                        <w:top w:val="none" w:sz="0" w:space="0" w:color="auto"/>
                                                                        <w:left w:val="none" w:sz="0" w:space="0" w:color="auto"/>
                                                                        <w:bottom w:val="none" w:sz="0" w:space="0" w:color="auto"/>
                                                                        <w:right w:val="none" w:sz="0" w:space="0" w:color="auto"/>
                                                                      </w:divBdr>
                                                                    </w:div>
                                                                    <w:div w:id="1115248663">
                                                                      <w:marLeft w:val="0"/>
                                                                      <w:marRight w:val="0"/>
                                                                      <w:marTop w:val="0"/>
                                                                      <w:marBottom w:val="0"/>
                                                                      <w:divBdr>
                                                                        <w:top w:val="none" w:sz="0" w:space="0" w:color="auto"/>
                                                                        <w:left w:val="none" w:sz="0" w:space="0" w:color="auto"/>
                                                                        <w:bottom w:val="none" w:sz="0" w:space="0" w:color="auto"/>
                                                                        <w:right w:val="none" w:sz="0" w:space="0" w:color="auto"/>
                                                                      </w:divBdr>
                                                                    </w:div>
                                                                    <w:div w:id="1136603156">
                                                                      <w:marLeft w:val="0"/>
                                                                      <w:marRight w:val="0"/>
                                                                      <w:marTop w:val="0"/>
                                                                      <w:marBottom w:val="0"/>
                                                                      <w:divBdr>
                                                                        <w:top w:val="none" w:sz="0" w:space="0" w:color="auto"/>
                                                                        <w:left w:val="none" w:sz="0" w:space="0" w:color="auto"/>
                                                                        <w:bottom w:val="none" w:sz="0" w:space="0" w:color="auto"/>
                                                                        <w:right w:val="none" w:sz="0" w:space="0" w:color="auto"/>
                                                                      </w:divBdr>
                                                                    </w:div>
                                                                    <w:div w:id="1136871334">
                                                                      <w:marLeft w:val="0"/>
                                                                      <w:marRight w:val="0"/>
                                                                      <w:marTop w:val="0"/>
                                                                      <w:marBottom w:val="0"/>
                                                                      <w:divBdr>
                                                                        <w:top w:val="none" w:sz="0" w:space="0" w:color="auto"/>
                                                                        <w:left w:val="none" w:sz="0" w:space="0" w:color="auto"/>
                                                                        <w:bottom w:val="none" w:sz="0" w:space="0" w:color="auto"/>
                                                                        <w:right w:val="none" w:sz="0" w:space="0" w:color="auto"/>
                                                                      </w:divBdr>
                                                                    </w:div>
                                                                    <w:div w:id="1152479784">
                                                                      <w:marLeft w:val="0"/>
                                                                      <w:marRight w:val="0"/>
                                                                      <w:marTop w:val="0"/>
                                                                      <w:marBottom w:val="0"/>
                                                                      <w:divBdr>
                                                                        <w:top w:val="none" w:sz="0" w:space="0" w:color="auto"/>
                                                                        <w:left w:val="none" w:sz="0" w:space="0" w:color="auto"/>
                                                                        <w:bottom w:val="none" w:sz="0" w:space="0" w:color="auto"/>
                                                                        <w:right w:val="none" w:sz="0" w:space="0" w:color="auto"/>
                                                                      </w:divBdr>
                                                                    </w:div>
                                                                    <w:div w:id="1204170249">
                                                                      <w:marLeft w:val="0"/>
                                                                      <w:marRight w:val="0"/>
                                                                      <w:marTop w:val="0"/>
                                                                      <w:marBottom w:val="0"/>
                                                                      <w:divBdr>
                                                                        <w:top w:val="none" w:sz="0" w:space="0" w:color="auto"/>
                                                                        <w:left w:val="none" w:sz="0" w:space="0" w:color="auto"/>
                                                                        <w:bottom w:val="none" w:sz="0" w:space="0" w:color="auto"/>
                                                                        <w:right w:val="none" w:sz="0" w:space="0" w:color="auto"/>
                                                                      </w:divBdr>
                                                                    </w:div>
                                                                    <w:div w:id="1212812069">
                                                                      <w:marLeft w:val="0"/>
                                                                      <w:marRight w:val="0"/>
                                                                      <w:marTop w:val="0"/>
                                                                      <w:marBottom w:val="0"/>
                                                                      <w:divBdr>
                                                                        <w:top w:val="none" w:sz="0" w:space="0" w:color="auto"/>
                                                                        <w:left w:val="none" w:sz="0" w:space="0" w:color="auto"/>
                                                                        <w:bottom w:val="none" w:sz="0" w:space="0" w:color="auto"/>
                                                                        <w:right w:val="none" w:sz="0" w:space="0" w:color="auto"/>
                                                                      </w:divBdr>
                                                                    </w:div>
                                                                    <w:div w:id="1213274375">
                                                                      <w:marLeft w:val="0"/>
                                                                      <w:marRight w:val="0"/>
                                                                      <w:marTop w:val="0"/>
                                                                      <w:marBottom w:val="0"/>
                                                                      <w:divBdr>
                                                                        <w:top w:val="none" w:sz="0" w:space="0" w:color="auto"/>
                                                                        <w:left w:val="none" w:sz="0" w:space="0" w:color="auto"/>
                                                                        <w:bottom w:val="none" w:sz="0" w:space="0" w:color="auto"/>
                                                                        <w:right w:val="none" w:sz="0" w:space="0" w:color="auto"/>
                                                                      </w:divBdr>
                                                                    </w:div>
                                                                    <w:div w:id="1217355212">
                                                                      <w:marLeft w:val="0"/>
                                                                      <w:marRight w:val="0"/>
                                                                      <w:marTop w:val="0"/>
                                                                      <w:marBottom w:val="0"/>
                                                                      <w:divBdr>
                                                                        <w:top w:val="none" w:sz="0" w:space="0" w:color="auto"/>
                                                                        <w:left w:val="none" w:sz="0" w:space="0" w:color="auto"/>
                                                                        <w:bottom w:val="none" w:sz="0" w:space="0" w:color="auto"/>
                                                                        <w:right w:val="none" w:sz="0" w:space="0" w:color="auto"/>
                                                                      </w:divBdr>
                                                                    </w:div>
                                                                    <w:div w:id="1236355962">
                                                                      <w:marLeft w:val="0"/>
                                                                      <w:marRight w:val="0"/>
                                                                      <w:marTop w:val="0"/>
                                                                      <w:marBottom w:val="0"/>
                                                                      <w:divBdr>
                                                                        <w:top w:val="none" w:sz="0" w:space="0" w:color="auto"/>
                                                                        <w:left w:val="none" w:sz="0" w:space="0" w:color="auto"/>
                                                                        <w:bottom w:val="none" w:sz="0" w:space="0" w:color="auto"/>
                                                                        <w:right w:val="none" w:sz="0" w:space="0" w:color="auto"/>
                                                                      </w:divBdr>
                                                                    </w:div>
                                                                    <w:div w:id="1248802300">
                                                                      <w:marLeft w:val="0"/>
                                                                      <w:marRight w:val="0"/>
                                                                      <w:marTop w:val="0"/>
                                                                      <w:marBottom w:val="0"/>
                                                                      <w:divBdr>
                                                                        <w:top w:val="none" w:sz="0" w:space="0" w:color="auto"/>
                                                                        <w:left w:val="none" w:sz="0" w:space="0" w:color="auto"/>
                                                                        <w:bottom w:val="none" w:sz="0" w:space="0" w:color="auto"/>
                                                                        <w:right w:val="none" w:sz="0" w:space="0" w:color="auto"/>
                                                                      </w:divBdr>
                                                                    </w:div>
                                                                    <w:div w:id="1263298961">
                                                                      <w:marLeft w:val="0"/>
                                                                      <w:marRight w:val="0"/>
                                                                      <w:marTop w:val="0"/>
                                                                      <w:marBottom w:val="0"/>
                                                                      <w:divBdr>
                                                                        <w:top w:val="none" w:sz="0" w:space="0" w:color="auto"/>
                                                                        <w:left w:val="none" w:sz="0" w:space="0" w:color="auto"/>
                                                                        <w:bottom w:val="none" w:sz="0" w:space="0" w:color="auto"/>
                                                                        <w:right w:val="none" w:sz="0" w:space="0" w:color="auto"/>
                                                                      </w:divBdr>
                                                                    </w:div>
                                                                    <w:div w:id="1282765134">
                                                                      <w:marLeft w:val="0"/>
                                                                      <w:marRight w:val="0"/>
                                                                      <w:marTop w:val="0"/>
                                                                      <w:marBottom w:val="0"/>
                                                                      <w:divBdr>
                                                                        <w:top w:val="none" w:sz="0" w:space="0" w:color="auto"/>
                                                                        <w:left w:val="none" w:sz="0" w:space="0" w:color="auto"/>
                                                                        <w:bottom w:val="none" w:sz="0" w:space="0" w:color="auto"/>
                                                                        <w:right w:val="none" w:sz="0" w:space="0" w:color="auto"/>
                                                                      </w:divBdr>
                                                                    </w:div>
                                                                    <w:div w:id="1312103159">
                                                                      <w:marLeft w:val="0"/>
                                                                      <w:marRight w:val="0"/>
                                                                      <w:marTop w:val="0"/>
                                                                      <w:marBottom w:val="0"/>
                                                                      <w:divBdr>
                                                                        <w:top w:val="none" w:sz="0" w:space="0" w:color="auto"/>
                                                                        <w:left w:val="none" w:sz="0" w:space="0" w:color="auto"/>
                                                                        <w:bottom w:val="none" w:sz="0" w:space="0" w:color="auto"/>
                                                                        <w:right w:val="none" w:sz="0" w:space="0" w:color="auto"/>
                                                                      </w:divBdr>
                                                                    </w:div>
                                                                    <w:div w:id="1454906754">
                                                                      <w:marLeft w:val="0"/>
                                                                      <w:marRight w:val="0"/>
                                                                      <w:marTop w:val="0"/>
                                                                      <w:marBottom w:val="0"/>
                                                                      <w:divBdr>
                                                                        <w:top w:val="none" w:sz="0" w:space="0" w:color="auto"/>
                                                                        <w:left w:val="none" w:sz="0" w:space="0" w:color="auto"/>
                                                                        <w:bottom w:val="none" w:sz="0" w:space="0" w:color="auto"/>
                                                                        <w:right w:val="none" w:sz="0" w:space="0" w:color="auto"/>
                                                                      </w:divBdr>
                                                                    </w:div>
                                                                    <w:div w:id="1479344188">
                                                                      <w:marLeft w:val="0"/>
                                                                      <w:marRight w:val="0"/>
                                                                      <w:marTop w:val="0"/>
                                                                      <w:marBottom w:val="0"/>
                                                                      <w:divBdr>
                                                                        <w:top w:val="none" w:sz="0" w:space="0" w:color="auto"/>
                                                                        <w:left w:val="none" w:sz="0" w:space="0" w:color="auto"/>
                                                                        <w:bottom w:val="none" w:sz="0" w:space="0" w:color="auto"/>
                                                                        <w:right w:val="none" w:sz="0" w:space="0" w:color="auto"/>
                                                                      </w:divBdr>
                                                                    </w:div>
                                                                    <w:div w:id="1497115556">
                                                                      <w:marLeft w:val="0"/>
                                                                      <w:marRight w:val="0"/>
                                                                      <w:marTop w:val="0"/>
                                                                      <w:marBottom w:val="0"/>
                                                                      <w:divBdr>
                                                                        <w:top w:val="none" w:sz="0" w:space="0" w:color="auto"/>
                                                                        <w:left w:val="none" w:sz="0" w:space="0" w:color="auto"/>
                                                                        <w:bottom w:val="none" w:sz="0" w:space="0" w:color="auto"/>
                                                                        <w:right w:val="none" w:sz="0" w:space="0" w:color="auto"/>
                                                                      </w:divBdr>
                                                                    </w:div>
                                                                    <w:div w:id="1586256384">
                                                                      <w:marLeft w:val="0"/>
                                                                      <w:marRight w:val="0"/>
                                                                      <w:marTop w:val="0"/>
                                                                      <w:marBottom w:val="0"/>
                                                                      <w:divBdr>
                                                                        <w:top w:val="none" w:sz="0" w:space="0" w:color="auto"/>
                                                                        <w:left w:val="none" w:sz="0" w:space="0" w:color="auto"/>
                                                                        <w:bottom w:val="none" w:sz="0" w:space="0" w:color="auto"/>
                                                                        <w:right w:val="none" w:sz="0" w:space="0" w:color="auto"/>
                                                                      </w:divBdr>
                                                                    </w:div>
                                                                    <w:div w:id="1611473883">
                                                                      <w:marLeft w:val="0"/>
                                                                      <w:marRight w:val="0"/>
                                                                      <w:marTop w:val="0"/>
                                                                      <w:marBottom w:val="0"/>
                                                                      <w:divBdr>
                                                                        <w:top w:val="none" w:sz="0" w:space="0" w:color="auto"/>
                                                                        <w:left w:val="none" w:sz="0" w:space="0" w:color="auto"/>
                                                                        <w:bottom w:val="none" w:sz="0" w:space="0" w:color="auto"/>
                                                                        <w:right w:val="none" w:sz="0" w:space="0" w:color="auto"/>
                                                                      </w:divBdr>
                                                                    </w:div>
                                                                    <w:div w:id="1616063418">
                                                                      <w:marLeft w:val="0"/>
                                                                      <w:marRight w:val="0"/>
                                                                      <w:marTop w:val="0"/>
                                                                      <w:marBottom w:val="0"/>
                                                                      <w:divBdr>
                                                                        <w:top w:val="none" w:sz="0" w:space="0" w:color="auto"/>
                                                                        <w:left w:val="none" w:sz="0" w:space="0" w:color="auto"/>
                                                                        <w:bottom w:val="none" w:sz="0" w:space="0" w:color="auto"/>
                                                                        <w:right w:val="none" w:sz="0" w:space="0" w:color="auto"/>
                                                                      </w:divBdr>
                                                                    </w:div>
                                                                    <w:div w:id="1633096353">
                                                                      <w:marLeft w:val="0"/>
                                                                      <w:marRight w:val="0"/>
                                                                      <w:marTop w:val="0"/>
                                                                      <w:marBottom w:val="0"/>
                                                                      <w:divBdr>
                                                                        <w:top w:val="none" w:sz="0" w:space="0" w:color="auto"/>
                                                                        <w:left w:val="none" w:sz="0" w:space="0" w:color="auto"/>
                                                                        <w:bottom w:val="none" w:sz="0" w:space="0" w:color="auto"/>
                                                                        <w:right w:val="none" w:sz="0" w:space="0" w:color="auto"/>
                                                                      </w:divBdr>
                                                                    </w:div>
                                                                    <w:div w:id="1640694554">
                                                                      <w:marLeft w:val="0"/>
                                                                      <w:marRight w:val="0"/>
                                                                      <w:marTop w:val="0"/>
                                                                      <w:marBottom w:val="0"/>
                                                                      <w:divBdr>
                                                                        <w:top w:val="none" w:sz="0" w:space="0" w:color="auto"/>
                                                                        <w:left w:val="none" w:sz="0" w:space="0" w:color="auto"/>
                                                                        <w:bottom w:val="none" w:sz="0" w:space="0" w:color="auto"/>
                                                                        <w:right w:val="none" w:sz="0" w:space="0" w:color="auto"/>
                                                                      </w:divBdr>
                                                                    </w:div>
                                                                    <w:div w:id="1648515193">
                                                                      <w:marLeft w:val="0"/>
                                                                      <w:marRight w:val="0"/>
                                                                      <w:marTop w:val="0"/>
                                                                      <w:marBottom w:val="0"/>
                                                                      <w:divBdr>
                                                                        <w:top w:val="none" w:sz="0" w:space="0" w:color="auto"/>
                                                                        <w:left w:val="none" w:sz="0" w:space="0" w:color="auto"/>
                                                                        <w:bottom w:val="none" w:sz="0" w:space="0" w:color="auto"/>
                                                                        <w:right w:val="none" w:sz="0" w:space="0" w:color="auto"/>
                                                                      </w:divBdr>
                                                                    </w:div>
                                                                    <w:div w:id="1671133917">
                                                                      <w:marLeft w:val="0"/>
                                                                      <w:marRight w:val="0"/>
                                                                      <w:marTop w:val="0"/>
                                                                      <w:marBottom w:val="0"/>
                                                                      <w:divBdr>
                                                                        <w:top w:val="none" w:sz="0" w:space="0" w:color="auto"/>
                                                                        <w:left w:val="none" w:sz="0" w:space="0" w:color="auto"/>
                                                                        <w:bottom w:val="none" w:sz="0" w:space="0" w:color="auto"/>
                                                                        <w:right w:val="none" w:sz="0" w:space="0" w:color="auto"/>
                                                                      </w:divBdr>
                                                                    </w:div>
                                                                    <w:div w:id="1718509638">
                                                                      <w:marLeft w:val="0"/>
                                                                      <w:marRight w:val="0"/>
                                                                      <w:marTop w:val="0"/>
                                                                      <w:marBottom w:val="0"/>
                                                                      <w:divBdr>
                                                                        <w:top w:val="none" w:sz="0" w:space="0" w:color="auto"/>
                                                                        <w:left w:val="none" w:sz="0" w:space="0" w:color="auto"/>
                                                                        <w:bottom w:val="none" w:sz="0" w:space="0" w:color="auto"/>
                                                                        <w:right w:val="none" w:sz="0" w:space="0" w:color="auto"/>
                                                                      </w:divBdr>
                                                                    </w:div>
                                                                    <w:div w:id="1728727134">
                                                                      <w:marLeft w:val="0"/>
                                                                      <w:marRight w:val="0"/>
                                                                      <w:marTop w:val="0"/>
                                                                      <w:marBottom w:val="0"/>
                                                                      <w:divBdr>
                                                                        <w:top w:val="none" w:sz="0" w:space="0" w:color="auto"/>
                                                                        <w:left w:val="none" w:sz="0" w:space="0" w:color="auto"/>
                                                                        <w:bottom w:val="none" w:sz="0" w:space="0" w:color="auto"/>
                                                                        <w:right w:val="none" w:sz="0" w:space="0" w:color="auto"/>
                                                                      </w:divBdr>
                                                                    </w:div>
                                                                    <w:div w:id="1737893862">
                                                                      <w:marLeft w:val="0"/>
                                                                      <w:marRight w:val="0"/>
                                                                      <w:marTop w:val="0"/>
                                                                      <w:marBottom w:val="0"/>
                                                                      <w:divBdr>
                                                                        <w:top w:val="none" w:sz="0" w:space="0" w:color="auto"/>
                                                                        <w:left w:val="none" w:sz="0" w:space="0" w:color="auto"/>
                                                                        <w:bottom w:val="none" w:sz="0" w:space="0" w:color="auto"/>
                                                                        <w:right w:val="none" w:sz="0" w:space="0" w:color="auto"/>
                                                                      </w:divBdr>
                                                                    </w:div>
                                                                    <w:div w:id="1805275880">
                                                                      <w:marLeft w:val="0"/>
                                                                      <w:marRight w:val="0"/>
                                                                      <w:marTop w:val="0"/>
                                                                      <w:marBottom w:val="0"/>
                                                                      <w:divBdr>
                                                                        <w:top w:val="none" w:sz="0" w:space="0" w:color="auto"/>
                                                                        <w:left w:val="none" w:sz="0" w:space="0" w:color="auto"/>
                                                                        <w:bottom w:val="none" w:sz="0" w:space="0" w:color="auto"/>
                                                                        <w:right w:val="none" w:sz="0" w:space="0" w:color="auto"/>
                                                                      </w:divBdr>
                                                                    </w:div>
                                                                    <w:div w:id="1809274803">
                                                                      <w:marLeft w:val="0"/>
                                                                      <w:marRight w:val="0"/>
                                                                      <w:marTop w:val="0"/>
                                                                      <w:marBottom w:val="0"/>
                                                                      <w:divBdr>
                                                                        <w:top w:val="none" w:sz="0" w:space="0" w:color="auto"/>
                                                                        <w:left w:val="none" w:sz="0" w:space="0" w:color="auto"/>
                                                                        <w:bottom w:val="none" w:sz="0" w:space="0" w:color="auto"/>
                                                                        <w:right w:val="none" w:sz="0" w:space="0" w:color="auto"/>
                                                                      </w:divBdr>
                                                                    </w:div>
                                                                    <w:div w:id="1825198532">
                                                                      <w:marLeft w:val="0"/>
                                                                      <w:marRight w:val="0"/>
                                                                      <w:marTop w:val="0"/>
                                                                      <w:marBottom w:val="0"/>
                                                                      <w:divBdr>
                                                                        <w:top w:val="none" w:sz="0" w:space="0" w:color="auto"/>
                                                                        <w:left w:val="none" w:sz="0" w:space="0" w:color="auto"/>
                                                                        <w:bottom w:val="none" w:sz="0" w:space="0" w:color="auto"/>
                                                                        <w:right w:val="none" w:sz="0" w:space="0" w:color="auto"/>
                                                                      </w:divBdr>
                                                                    </w:div>
                                                                    <w:div w:id="1830554190">
                                                                      <w:marLeft w:val="0"/>
                                                                      <w:marRight w:val="0"/>
                                                                      <w:marTop w:val="0"/>
                                                                      <w:marBottom w:val="0"/>
                                                                      <w:divBdr>
                                                                        <w:top w:val="none" w:sz="0" w:space="0" w:color="auto"/>
                                                                        <w:left w:val="none" w:sz="0" w:space="0" w:color="auto"/>
                                                                        <w:bottom w:val="none" w:sz="0" w:space="0" w:color="auto"/>
                                                                        <w:right w:val="none" w:sz="0" w:space="0" w:color="auto"/>
                                                                      </w:divBdr>
                                                                    </w:div>
                                                                    <w:div w:id="1911888879">
                                                                      <w:marLeft w:val="0"/>
                                                                      <w:marRight w:val="0"/>
                                                                      <w:marTop w:val="0"/>
                                                                      <w:marBottom w:val="0"/>
                                                                      <w:divBdr>
                                                                        <w:top w:val="none" w:sz="0" w:space="0" w:color="auto"/>
                                                                        <w:left w:val="none" w:sz="0" w:space="0" w:color="auto"/>
                                                                        <w:bottom w:val="none" w:sz="0" w:space="0" w:color="auto"/>
                                                                        <w:right w:val="none" w:sz="0" w:space="0" w:color="auto"/>
                                                                      </w:divBdr>
                                                                    </w:div>
                                                                    <w:div w:id="1913736409">
                                                                      <w:marLeft w:val="0"/>
                                                                      <w:marRight w:val="0"/>
                                                                      <w:marTop w:val="0"/>
                                                                      <w:marBottom w:val="0"/>
                                                                      <w:divBdr>
                                                                        <w:top w:val="none" w:sz="0" w:space="0" w:color="auto"/>
                                                                        <w:left w:val="none" w:sz="0" w:space="0" w:color="auto"/>
                                                                        <w:bottom w:val="none" w:sz="0" w:space="0" w:color="auto"/>
                                                                        <w:right w:val="none" w:sz="0" w:space="0" w:color="auto"/>
                                                                      </w:divBdr>
                                                                    </w:div>
                                                                    <w:div w:id="1922370757">
                                                                      <w:marLeft w:val="0"/>
                                                                      <w:marRight w:val="0"/>
                                                                      <w:marTop w:val="0"/>
                                                                      <w:marBottom w:val="0"/>
                                                                      <w:divBdr>
                                                                        <w:top w:val="none" w:sz="0" w:space="0" w:color="auto"/>
                                                                        <w:left w:val="none" w:sz="0" w:space="0" w:color="auto"/>
                                                                        <w:bottom w:val="none" w:sz="0" w:space="0" w:color="auto"/>
                                                                        <w:right w:val="none" w:sz="0" w:space="0" w:color="auto"/>
                                                                      </w:divBdr>
                                                                    </w:div>
                                                                    <w:div w:id="1953629840">
                                                                      <w:marLeft w:val="0"/>
                                                                      <w:marRight w:val="0"/>
                                                                      <w:marTop w:val="0"/>
                                                                      <w:marBottom w:val="0"/>
                                                                      <w:divBdr>
                                                                        <w:top w:val="none" w:sz="0" w:space="0" w:color="auto"/>
                                                                        <w:left w:val="none" w:sz="0" w:space="0" w:color="auto"/>
                                                                        <w:bottom w:val="none" w:sz="0" w:space="0" w:color="auto"/>
                                                                        <w:right w:val="none" w:sz="0" w:space="0" w:color="auto"/>
                                                                      </w:divBdr>
                                                                    </w:div>
                                                                    <w:div w:id="1967154070">
                                                                      <w:marLeft w:val="0"/>
                                                                      <w:marRight w:val="0"/>
                                                                      <w:marTop w:val="0"/>
                                                                      <w:marBottom w:val="0"/>
                                                                      <w:divBdr>
                                                                        <w:top w:val="none" w:sz="0" w:space="0" w:color="auto"/>
                                                                        <w:left w:val="none" w:sz="0" w:space="0" w:color="auto"/>
                                                                        <w:bottom w:val="none" w:sz="0" w:space="0" w:color="auto"/>
                                                                        <w:right w:val="none" w:sz="0" w:space="0" w:color="auto"/>
                                                                      </w:divBdr>
                                                                    </w:div>
                                                                    <w:div w:id="1968467396">
                                                                      <w:marLeft w:val="0"/>
                                                                      <w:marRight w:val="0"/>
                                                                      <w:marTop w:val="0"/>
                                                                      <w:marBottom w:val="0"/>
                                                                      <w:divBdr>
                                                                        <w:top w:val="none" w:sz="0" w:space="0" w:color="auto"/>
                                                                        <w:left w:val="none" w:sz="0" w:space="0" w:color="auto"/>
                                                                        <w:bottom w:val="none" w:sz="0" w:space="0" w:color="auto"/>
                                                                        <w:right w:val="none" w:sz="0" w:space="0" w:color="auto"/>
                                                                      </w:divBdr>
                                                                    </w:div>
                                                                    <w:div w:id="2010867552">
                                                                      <w:marLeft w:val="0"/>
                                                                      <w:marRight w:val="0"/>
                                                                      <w:marTop w:val="0"/>
                                                                      <w:marBottom w:val="0"/>
                                                                      <w:divBdr>
                                                                        <w:top w:val="none" w:sz="0" w:space="0" w:color="auto"/>
                                                                        <w:left w:val="none" w:sz="0" w:space="0" w:color="auto"/>
                                                                        <w:bottom w:val="none" w:sz="0" w:space="0" w:color="auto"/>
                                                                        <w:right w:val="none" w:sz="0" w:space="0" w:color="auto"/>
                                                                      </w:divBdr>
                                                                    </w:div>
                                                                    <w:div w:id="2018068917">
                                                                      <w:marLeft w:val="0"/>
                                                                      <w:marRight w:val="0"/>
                                                                      <w:marTop w:val="0"/>
                                                                      <w:marBottom w:val="0"/>
                                                                      <w:divBdr>
                                                                        <w:top w:val="none" w:sz="0" w:space="0" w:color="auto"/>
                                                                        <w:left w:val="none" w:sz="0" w:space="0" w:color="auto"/>
                                                                        <w:bottom w:val="none" w:sz="0" w:space="0" w:color="auto"/>
                                                                        <w:right w:val="none" w:sz="0" w:space="0" w:color="auto"/>
                                                                      </w:divBdr>
                                                                    </w:div>
                                                                    <w:div w:id="2093505032">
                                                                      <w:marLeft w:val="0"/>
                                                                      <w:marRight w:val="0"/>
                                                                      <w:marTop w:val="0"/>
                                                                      <w:marBottom w:val="0"/>
                                                                      <w:divBdr>
                                                                        <w:top w:val="none" w:sz="0" w:space="0" w:color="auto"/>
                                                                        <w:left w:val="none" w:sz="0" w:space="0" w:color="auto"/>
                                                                        <w:bottom w:val="none" w:sz="0" w:space="0" w:color="auto"/>
                                                                        <w:right w:val="none" w:sz="0" w:space="0" w:color="auto"/>
                                                                      </w:divBdr>
                                                                    </w:div>
                                                                    <w:div w:id="2097901436">
                                                                      <w:marLeft w:val="0"/>
                                                                      <w:marRight w:val="0"/>
                                                                      <w:marTop w:val="0"/>
                                                                      <w:marBottom w:val="0"/>
                                                                      <w:divBdr>
                                                                        <w:top w:val="none" w:sz="0" w:space="0" w:color="auto"/>
                                                                        <w:left w:val="none" w:sz="0" w:space="0" w:color="auto"/>
                                                                        <w:bottom w:val="none" w:sz="0" w:space="0" w:color="auto"/>
                                                                        <w:right w:val="none" w:sz="0" w:space="0" w:color="auto"/>
                                                                      </w:divBdr>
                                                                    </w:div>
                                                                    <w:div w:id="2116363233">
                                                                      <w:marLeft w:val="0"/>
                                                                      <w:marRight w:val="0"/>
                                                                      <w:marTop w:val="0"/>
                                                                      <w:marBottom w:val="0"/>
                                                                      <w:divBdr>
                                                                        <w:top w:val="none" w:sz="0" w:space="0" w:color="auto"/>
                                                                        <w:left w:val="none" w:sz="0" w:space="0" w:color="auto"/>
                                                                        <w:bottom w:val="none" w:sz="0" w:space="0" w:color="auto"/>
                                                                        <w:right w:val="none" w:sz="0" w:space="0" w:color="auto"/>
                                                                      </w:divBdr>
                                                                    </w:div>
                                                                    <w:div w:id="2120566602">
                                                                      <w:marLeft w:val="0"/>
                                                                      <w:marRight w:val="0"/>
                                                                      <w:marTop w:val="0"/>
                                                                      <w:marBottom w:val="0"/>
                                                                      <w:divBdr>
                                                                        <w:top w:val="none" w:sz="0" w:space="0" w:color="auto"/>
                                                                        <w:left w:val="none" w:sz="0" w:space="0" w:color="auto"/>
                                                                        <w:bottom w:val="none" w:sz="0" w:space="0" w:color="auto"/>
                                                                        <w:right w:val="none" w:sz="0" w:space="0" w:color="auto"/>
                                                                      </w:divBdr>
                                                                    </w:div>
                                                                    <w:div w:id="21401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8162">
                                                      <w:marLeft w:val="0"/>
                                                      <w:marRight w:val="0"/>
                                                      <w:marTop w:val="150"/>
                                                      <w:marBottom w:val="0"/>
                                                      <w:divBdr>
                                                        <w:top w:val="none" w:sz="0" w:space="0" w:color="auto"/>
                                                        <w:left w:val="none" w:sz="0" w:space="0" w:color="auto"/>
                                                        <w:bottom w:val="none" w:sz="0" w:space="0" w:color="auto"/>
                                                        <w:right w:val="none" w:sz="0" w:space="0" w:color="auto"/>
                                                      </w:divBdr>
                                                      <w:divsChild>
                                                        <w:div w:id="145518680">
                                                          <w:marLeft w:val="0"/>
                                                          <w:marRight w:val="0"/>
                                                          <w:marTop w:val="0"/>
                                                          <w:marBottom w:val="0"/>
                                                          <w:divBdr>
                                                            <w:top w:val="none" w:sz="0" w:space="0" w:color="auto"/>
                                                            <w:left w:val="none" w:sz="0" w:space="0" w:color="auto"/>
                                                            <w:bottom w:val="none" w:sz="0" w:space="0" w:color="auto"/>
                                                            <w:right w:val="none" w:sz="0" w:space="0" w:color="auto"/>
                                                          </w:divBdr>
                                                        </w:div>
                                                        <w:div w:id="151064355">
                                                          <w:marLeft w:val="0"/>
                                                          <w:marRight w:val="0"/>
                                                          <w:marTop w:val="0"/>
                                                          <w:marBottom w:val="0"/>
                                                          <w:divBdr>
                                                            <w:top w:val="none" w:sz="0" w:space="0" w:color="auto"/>
                                                            <w:left w:val="none" w:sz="0" w:space="0" w:color="auto"/>
                                                            <w:bottom w:val="none" w:sz="0" w:space="0" w:color="auto"/>
                                                            <w:right w:val="none" w:sz="0" w:space="0" w:color="auto"/>
                                                          </w:divBdr>
                                                        </w:div>
                                                        <w:div w:id="330911226">
                                                          <w:marLeft w:val="0"/>
                                                          <w:marRight w:val="0"/>
                                                          <w:marTop w:val="0"/>
                                                          <w:marBottom w:val="0"/>
                                                          <w:divBdr>
                                                            <w:top w:val="none" w:sz="0" w:space="0" w:color="auto"/>
                                                            <w:left w:val="none" w:sz="0" w:space="0" w:color="auto"/>
                                                            <w:bottom w:val="none" w:sz="0" w:space="0" w:color="auto"/>
                                                            <w:right w:val="none" w:sz="0" w:space="0" w:color="auto"/>
                                                          </w:divBdr>
                                                        </w:div>
                                                        <w:div w:id="510219924">
                                                          <w:marLeft w:val="0"/>
                                                          <w:marRight w:val="0"/>
                                                          <w:marTop w:val="0"/>
                                                          <w:marBottom w:val="0"/>
                                                          <w:divBdr>
                                                            <w:top w:val="none" w:sz="0" w:space="0" w:color="auto"/>
                                                            <w:left w:val="none" w:sz="0" w:space="0" w:color="auto"/>
                                                            <w:bottom w:val="none" w:sz="0" w:space="0" w:color="auto"/>
                                                            <w:right w:val="none" w:sz="0" w:space="0" w:color="auto"/>
                                                          </w:divBdr>
                                                        </w:div>
                                                        <w:div w:id="588807206">
                                                          <w:marLeft w:val="0"/>
                                                          <w:marRight w:val="0"/>
                                                          <w:marTop w:val="0"/>
                                                          <w:marBottom w:val="0"/>
                                                          <w:divBdr>
                                                            <w:top w:val="none" w:sz="0" w:space="0" w:color="auto"/>
                                                            <w:left w:val="none" w:sz="0" w:space="0" w:color="auto"/>
                                                            <w:bottom w:val="none" w:sz="0" w:space="0" w:color="auto"/>
                                                            <w:right w:val="none" w:sz="0" w:space="0" w:color="auto"/>
                                                          </w:divBdr>
                                                        </w:div>
                                                        <w:div w:id="1431046319">
                                                          <w:marLeft w:val="0"/>
                                                          <w:marRight w:val="0"/>
                                                          <w:marTop w:val="0"/>
                                                          <w:marBottom w:val="0"/>
                                                          <w:divBdr>
                                                            <w:top w:val="none" w:sz="0" w:space="0" w:color="auto"/>
                                                            <w:left w:val="none" w:sz="0" w:space="0" w:color="auto"/>
                                                            <w:bottom w:val="none" w:sz="0" w:space="0" w:color="auto"/>
                                                            <w:right w:val="none" w:sz="0" w:space="0" w:color="auto"/>
                                                          </w:divBdr>
                                                          <w:divsChild>
                                                            <w:div w:id="285741183">
                                                              <w:marLeft w:val="0"/>
                                                              <w:marRight w:val="0"/>
                                                              <w:marTop w:val="0"/>
                                                              <w:marBottom w:val="0"/>
                                                              <w:divBdr>
                                                                <w:top w:val="none" w:sz="0" w:space="0" w:color="auto"/>
                                                                <w:left w:val="none" w:sz="0" w:space="0" w:color="auto"/>
                                                                <w:bottom w:val="none" w:sz="0" w:space="0" w:color="auto"/>
                                                                <w:right w:val="none" w:sz="0" w:space="0" w:color="auto"/>
                                                              </w:divBdr>
                                                              <w:divsChild>
                                                                <w:div w:id="6949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2509520">
      <w:bodyDiv w:val="1"/>
      <w:marLeft w:val="0"/>
      <w:marRight w:val="0"/>
      <w:marTop w:val="0"/>
      <w:marBottom w:val="0"/>
      <w:divBdr>
        <w:top w:val="none" w:sz="0" w:space="0" w:color="auto"/>
        <w:left w:val="none" w:sz="0" w:space="0" w:color="auto"/>
        <w:bottom w:val="none" w:sz="0" w:space="0" w:color="auto"/>
        <w:right w:val="none" w:sz="0" w:space="0" w:color="auto"/>
      </w:divBdr>
      <w:divsChild>
        <w:div w:id="1035542727">
          <w:marLeft w:val="0"/>
          <w:marRight w:val="0"/>
          <w:marTop w:val="0"/>
          <w:marBottom w:val="0"/>
          <w:divBdr>
            <w:top w:val="none" w:sz="0" w:space="0" w:color="auto"/>
            <w:left w:val="none" w:sz="0" w:space="0" w:color="auto"/>
            <w:bottom w:val="none" w:sz="0" w:space="0" w:color="auto"/>
            <w:right w:val="none" w:sz="0" w:space="0" w:color="auto"/>
          </w:divBdr>
          <w:divsChild>
            <w:div w:id="1419139150">
              <w:marLeft w:val="0"/>
              <w:marRight w:val="0"/>
              <w:marTop w:val="0"/>
              <w:marBottom w:val="0"/>
              <w:divBdr>
                <w:top w:val="none" w:sz="0" w:space="0" w:color="auto"/>
                <w:left w:val="none" w:sz="0" w:space="0" w:color="auto"/>
                <w:bottom w:val="none" w:sz="0" w:space="0" w:color="auto"/>
                <w:right w:val="none" w:sz="0" w:space="0" w:color="auto"/>
              </w:divBdr>
              <w:divsChild>
                <w:div w:id="2011905464">
                  <w:marLeft w:val="0"/>
                  <w:marRight w:val="0"/>
                  <w:marTop w:val="0"/>
                  <w:marBottom w:val="0"/>
                  <w:divBdr>
                    <w:top w:val="none" w:sz="0" w:space="0" w:color="auto"/>
                    <w:left w:val="none" w:sz="0" w:space="0" w:color="auto"/>
                    <w:bottom w:val="none" w:sz="0" w:space="0" w:color="auto"/>
                    <w:right w:val="none" w:sz="0" w:space="0" w:color="auto"/>
                  </w:divBdr>
                  <w:divsChild>
                    <w:div w:id="1930045402">
                      <w:marLeft w:val="0"/>
                      <w:marRight w:val="0"/>
                      <w:marTop w:val="0"/>
                      <w:marBottom w:val="0"/>
                      <w:divBdr>
                        <w:top w:val="none" w:sz="0" w:space="0" w:color="auto"/>
                        <w:left w:val="none" w:sz="0" w:space="0" w:color="auto"/>
                        <w:bottom w:val="none" w:sz="0" w:space="0" w:color="auto"/>
                        <w:right w:val="none" w:sz="0" w:space="0" w:color="auto"/>
                      </w:divBdr>
                      <w:divsChild>
                        <w:div w:id="813988031">
                          <w:marLeft w:val="0"/>
                          <w:marRight w:val="0"/>
                          <w:marTop w:val="0"/>
                          <w:marBottom w:val="0"/>
                          <w:divBdr>
                            <w:top w:val="none" w:sz="0" w:space="0" w:color="auto"/>
                            <w:left w:val="none" w:sz="0" w:space="0" w:color="auto"/>
                            <w:bottom w:val="none" w:sz="0" w:space="0" w:color="auto"/>
                            <w:right w:val="none" w:sz="0" w:space="0" w:color="auto"/>
                          </w:divBdr>
                          <w:divsChild>
                            <w:div w:id="654066617">
                              <w:marLeft w:val="0"/>
                              <w:marRight w:val="0"/>
                              <w:marTop w:val="0"/>
                              <w:marBottom w:val="0"/>
                              <w:divBdr>
                                <w:top w:val="none" w:sz="0" w:space="0" w:color="auto"/>
                                <w:left w:val="none" w:sz="0" w:space="0" w:color="auto"/>
                                <w:bottom w:val="none" w:sz="0" w:space="0" w:color="auto"/>
                                <w:right w:val="none" w:sz="0" w:space="0" w:color="auto"/>
                              </w:divBdr>
                              <w:divsChild>
                                <w:div w:id="774710546">
                                  <w:marLeft w:val="0"/>
                                  <w:marRight w:val="0"/>
                                  <w:marTop w:val="0"/>
                                  <w:marBottom w:val="0"/>
                                  <w:divBdr>
                                    <w:top w:val="none" w:sz="0" w:space="0" w:color="auto"/>
                                    <w:left w:val="none" w:sz="0" w:space="0" w:color="auto"/>
                                    <w:bottom w:val="none" w:sz="0" w:space="0" w:color="auto"/>
                                    <w:right w:val="none" w:sz="0" w:space="0" w:color="auto"/>
                                  </w:divBdr>
                                  <w:divsChild>
                                    <w:div w:id="993602971">
                                      <w:marLeft w:val="0"/>
                                      <w:marRight w:val="0"/>
                                      <w:marTop w:val="0"/>
                                      <w:marBottom w:val="0"/>
                                      <w:divBdr>
                                        <w:top w:val="none" w:sz="0" w:space="0" w:color="auto"/>
                                        <w:left w:val="none" w:sz="0" w:space="0" w:color="auto"/>
                                        <w:bottom w:val="none" w:sz="0" w:space="0" w:color="auto"/>
                                        <w:right w:val="none" w:sz="0" w:space="0" w:color="auto"/>
                                      </w:divBdr>
                                      <w:divsChild>
                                        <w:div w:id="670716675">
                                          <w:marLeft w:val="0"/>
                                          <w:marRight w:val="0"/>
                                          <w:marTop w:val="0"/>
                                          <w:marBottom w:val="0"/>
                                          <w:divBdr>
                                            <w:top w:val="none" w:sz="0" w:space="0" w:color="auto"/>
                                            <w:left w:val="none" w:sz="0" w:space="0" w:color="auto"/>
                                            <w:bottom w:val="none" w:sz="0" w:space="0" w:color="auto"/>
                                            <w:right w:val="none" w:sz="0" w:space="0" w:color="auto"/>
                                          </w:divBdr>
                                          <w:divsChild>
                                            <w:div w:id="971136775">
                                              <w:marLeft w:val="0"/>
                                              <w:marRight w:val="0"/>
                                              <w:marTop w:val="0"/>
                                              <w:marBottom w:val="0"/>
                                              <w:divBdr>
                                                <w:top w:val="none" w:sz="0" w:space="0" w:color="auto"/>
                                                <w:left w:val="none" w:sz="0" w:space="0" w:color="auto"/>
                                                <w:bottom w:val="none" w:sz="0" w:space="0" w:color="auto"/>
                                                <w:right w:val="none" w:sz="0" w:space="0" w:color="auto"/>
                                              </w:divBdr>
                                              <w:divsChild>
                                                <w:div w:id="724790935">
                                                  <w:marLeft w:val="0"/>
                                                  <w:marRight w:val="0"/>
                                                  <w:marTop w:val="0"/>
                                                  <w:marBottom w:val="0"/>
                                                  <w:divBdr>
                                                    <w:top w:val="none" w:sz="0" w:space="0" w:color="auto"/>
                                                    <w:left w:val="none" w:sz="0" w:space="0" w:color="auto"/>
                                                    <w:bottom w:val="none" w:sz="0" w:space="0" w:color="auto"/>
                                                    <w:right w:val="none" w:sz="0" w:space="0" w:color="auto"/>
                                                  </w:divBdr>
                                                  <w:divsChild>
                                                    <w:div w:id="1007904172">
                                                      <w:marLeft w:val="0"/>
                                                      <w:marRight w:val="0"/>
                                                      <w:marTop w:val="0"/>
                                                      <w:marBottom w:val="0"/>
                                                      <w:divBdr>
                                                        <w:top w:val="none" w:sz="0" w:space="0" w:color="auto"/>
                                                        <w:left w:val="none" w:sz="0" w:space="0" w:color="auto"/>
                                                        <w:bottom w:val="none" w:sz="0" w:space="0" w:color="auto"/>
                                                        <w:right w:val="none" w:sz="0" w:space="0" w:color="auto"/>
                                                      </w:divBdr>
                                                      <w:divsChild>
                                                        <w:div w:id="1870483246">
                                                          <w:marLeft w:val="0"/>
                                                          <w:marRight w:val="0"/>
                                                          <w:marTop w:val="0"/>
                                                          <w:marBottom w:val="0"/>
                                                          <w:divBdr>
                                                            <w:top w:val="none" w:sz="0" w:space="0" w:color="auto"/>
                                                            <w:left w:val="none" w:sz="0" w:space="0" w:color="auto"/>
                                                            <w:bottom w:val="none" w:sz="0" w:space="0" w:color="auto"/>
                                                            <w:right w:val="none" w:sz="0" w:space="0" w:color="auto"/>
                                                          </w:divBdr>
                                                          <w:divsChild>
                                                            <w:div w:id="727874134">
                                                              <w:marLeft w:val="0"/>
                                                              <w:marRight w:val="0"/>
                                                              <w:marTop w:val="0"/>
                                                              <w:marBottom w:val="0"/>
                                                              <w:divBdr>
                                                                <w:top w:val="none" w:sz="0" w:space="0" w:color="auto"/>
                                                                <w:left w:val="none" w:sz="0" w:space="0" w:color="auto"/>
                                                                <w:bottom w:val="none" w:sz="0" w:space="0" w:color="auto"/>
                                                                <w:right w:val="none" w:sz="0" w:space="0" w:color="auto"/>
                                                              </w:divBdr>
                                                              <w:divsChild>
                                                                <w:div w:id="1331984430">
                                                                  <w:marLeft w:val="0"/>
                                                                  <w:marRight w:val="0"/>
                                                                  <w:marTop w:val="0"/>
                                                                  <w:marBottom w:val="0"/>
                                                                  <w:divBdr>
                                                                    <w:top w:val="none" w:sz="0" w:space="0" w:color="auto"/>
                                                                    <w:left w:val="none" w:sz="0" w:space="0" w:color="auto"/>
                                                                    <w:bottom w:val="none" w:sz="0" w:space="0" w:color="auto"/>
                                                                    <w:right w:val="none" w:sz="0" w:space="0" w:color="auto"/>
                                                                  </w:divBdr>
                                                                  <w:divsChild>
                                                                    <w:div w:id="1642032631">
                                                                      <w:marLeft w:val="0"/>
                                                                      <w:marRight w:val="0"/>
                                                                      <w:marTop w:val="0"/>
                                                                      <w:marBottom w:val="0"/>
                                                                      <w:divBdr>
                                                                        <w:top w:val="none" w:sz="0" w:space="0" w:color="auto"/>
                                                                        <w:left w:val="none" w:sz="0" w:space="0" w:color="auto"/>
                                                                        <w:bottom w:val="none" w:sz="0" w:space="0" w:color="auto"/>
                                                                        <w:right w:val="none" w:sz="0" w:space="0" w:color="auto"/>
                                                                      </w:divBdr>
                                                                      <w:divsChild>
                                                                        <w:div w:id="1720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encoding w:val="unicode"/>
  <w:allowPNG/>
</w:webSettings>
</file>

<file path=word/_rels/document.xml.rels><?xml version="1.0" encoding="UTF-8" standalone="yes"?>
<Relationships xmlns="http://schemas.openxmlformats.org/package/2006/relationships"><Relationship Id="rId26" Type="http://schemas.openxmlformats.org/officeDocument/2006/relationships/hyperlink" Target="file:///H:\display\BEHEERAS\Level+of+assurance" TargetMode="External"/><Relationship Id="rId117" Type="http://schemas.openxmlformats.org/officeDocument/2006/relationships/fontTable" Target="fontTable.xml"/><Relationship Id="rId21" Type="http://schemas.openxmlformats.org/officeDocument/2006/relationships/hyperlink" Target="file:///H:\display\BEHEERAS\ServiceID" TargetMode="External"/><Relationship Id="rId42" Type="http://schemas.openxmlformats.org/officeDocument/2006/relationships/hyperlink" Target="file:///H:\display\BEHEERAS\SubjectConfirmation" TargetMode="External"/><Relationship Id="rId47" Type="http://schemas.openxmlformats.org/officeDocument/2006/relationships/comments" Target="comments.xml"/><Relationship Id="rId63" Type="http://schemas.openxmlformats.org/officeDocument/2006/relationships/hyperlink" Target="file:///H:\pages\viewpage.action%3fpageId=13926418" TargetMode="External"/><Relationship Id="rId68" Type="http://schemas.openxmlformats.org/officeDocument/2006/relationships/hyperlink" Target="file:///H:\display\BEHEERAS\AssertionConsumerServiceIndex" TargetMode="External"/><Relationship Id="rId84" Type="http://schemas.openxmlformats.org/officeDocument/2006/relationships/hyperlink" Target="file:///H:\display\BEHEERAS\Digital+signature" TargetMode="External"/><Relationship Id="rId89" Type="http://schemas.openxmlformats.org/officeDocument/2006/relationships/hyperlink" Target="file:///H:\Application%20Data\Microsoft%20Office\Outlook\SecureTempFolder\Interface+specifications+DV-HM.mht" TargetMode="External"/><Relationship Id="rId112" Type="http://schemas.openxmlformats.org/officeDocument/2006/relationships/header" Target="header2.xml"/><Relationship Id="rId16" Type="http://schemas.openxmlformats.org/officeDocument/2006/relationships/hyperlink" Target="file:///H:\display\BEHEERAS\DV+metadata+for+HM" TargetMode="External"/><Relationship Id="rId107" Type="http://schemas.openxmlformats.org/officeDocument/2006/relationships/hyperlink" Target="http://docs.oasis-open.org/security/saml/v2.0/errata05/os/saml-v2.0-errata05-os.html" TargetMode="External"/><Relationship Id="rId11" Type="http://schemas.openxmlformats.org/officeDocument/2006/relationships/hyperlink" Target="file:///H:\display\BEHEERAS\GUC1+Gebruiken+eToegang+als+dienstafnemer" TargetMode="External"/><Relationship Id="rId24" Type="http://schemas.openxmlformats.org/officeDocument/2006/relationships/hyperlink" Target="file:///H:\display\BEHEERAS\Service+catalog" TargetMode="External"/><Relationship Id="rId32" Type="http://schemas.openxmlformats.org/officeDocument/2006/relationships/hyperlink" Target="file:///H:\display\BEHEERAS\Network+metadata" TargetMode="External"/><Relationship Id="rId37" Type="http://schemas.openxmlformats.org/officeDocument/2006/relationships/hyperlink" Target="file:///H:\display\BEHEERAS\Error+handling" TargetMode="External"/><Relationship Id="rId40" Type="http://schemas.openxmlformats.org/officeDocument/2006/relationships/hyperlink" Target="file:///H:\display\BEHEERAS\Digital+signature" TargetMode="External"/><Relationship Id="rId45" Type="http://schemas.openxmlformats.org/officeDocument/2006/relationships/hyperlink" Target="file:///H:\display\BEHEERAS\Level+of+assurance" TargetMode="External"/><Relationship Id="rId53" Type="http://schemas.openxmlformats.org/officeDocument/2006/relationships/hyperlink" Target="file:///C:\Users\FRkok\AppData\Local\Microsoft\Windows\INetCache\IE\GC0OTILY\Interface+specifications+DV-HM+RFC2246.doc" TargetMode="External"/><Relationship Id="rId58" Type="http://schemas.openxmlformats.org/officeDocument/2006/relationships/hyperlink" Target="file:///H:\display\BEHEERAS\Interface+specifications+aux+HM-BSNk+-+ProvideDVkeys" TargetMode="External"/><Relationship Id="rId66" Type="http://schemas.openxmlformats.org/officeDocument/2006/relationships/hyperlink" Target="file:///H:\display\BEHEERAS\AssertionConsumerServiceIndex" TargetMode="External"/><Relationship Id="rId74" Type="http://schemas.openxmlformats.org/officeDocument/2006/relationships/hyperlink" Target="file:///H:\display\BEHEERAS\Interface+specifications+DV-HM" TargetMode="External"/><Relationship Id="rId79" Type="http://schemas.openxmlformats.org/officeDocument/2006/relationships/hyperlink" Target="file:///H:\display\BEHEERAS\Level+of+assurance" TargetMode="External"/><Relationship Id="rId87" Type="http://schemas.openxmlformats.org/officeDocument/2006/relationships/hyperlink" Target="file:///H:\display\BEHEERAS\SubjectConfirmation" TargetMode="External"/><Relationship Id="rId102" Type="http://schemas.openxmlformats.org/officeDocument/2006/relationships/hyperlink" Target="https://afsprakenstelsel.etoegang.nl/display/as/Metadata+for+participants" TargetMode="External"/><Relationship Id="rId110" Type="http://schemas.openxmlformats.org/officeDocument/2006/relationships/hyperlink" Target="http://www.w3.org/TR/xml-exc-c14n/" TargetMode="External"/><Relationship Id="rId115"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image" Target="media/image2.tmp"/><Relationship Id="rId82" Type="http://schemas.openxmlformats.org/officeDocument/2006/relationships/hyperlink" Target="file:///H:\display\BEHEERAS\Error+handling" TargetMode="External"/><Relationship Id="rId90" Type="http://schemas.openxmlformats.org/officeDocument/2006/relationships/hyperlink" Target="https://afsprakenstelsel.etoegang.nl/display/as/ServiceID" TargetMode="External"/><Relationship Id="rId95" Type="http://schemas.openxmlformats.org/officeDocument/2006/relationships/hyperlink" Target="https://afsprakenstelsel.etoegang.nl/display/as/Internal+pseudonym" TargetMode="External"/><Relationship Id="rId19" Type="http://schemas.openxmlformats.org/officeDocument/2006/relationships/hyperlink" Target="file:///H:\display\BEHEERAS\DV+metadata+for+HM" TargetMode="External"/><Relationship Id="rId14" Type="http://schemas.openxmlformats.org/officeDocument/2006/relationships/hyperlink" Target="file:///H:\display\BEHEERAS\DV+metadata+for+HM" TargetMode="External"/><Relationship Id="rId22" Type="http://schemas.openxmlformats.org/officeDocument/2006/relationships/hyperlink" Target="file:///H:\display\BEHEERAS\EntityID" TargetMode="External"/><Relationship Id="rId27" Type="http://schemas.openxmlformats.org/officeDocument/2006/relationships/hyperlink" Target="file:///H:\display\BEHEERAS\Network+metadata" TargetMode="External"/><Relationship Id="rId30" Type="http://schemas.openxmlformats.org/officeDocument/2006/relationships/hyperlink" Target="https://afsprakenstelsel.etoegang.nl/display/as/DV+metadata+for+HM" TargetMode="External"/><Relationship Id="rId35" Type="http://schemas.openxmlformats.org/officeDocument/2006/relationships/hyperlink" Target="file:///H:\display\BEHEERAS\EntityID" TargetMode="External"/><Relationship Id="rId43" Type="http://schemas.openxmlformats.org/officeDocument/2006/relationships/hyperlink" Target="file:///H:\display\BEHEERAS\EntityID" TargetMode="External"/><Relationship Id="rId48" Type="http://schemas.microsoft.com/office/2011/relationships/commentsExtended" Target="commentsExtended.xml"/><Relationship Id="rId56" Type="http://schemas.openxmlformats.org/officeDocument/2006/relationships/hyperlink" Target="file:///C:\Users\FRkok\AppData\Local\Microsoft\Windows\INetCache\IE\GC0OTILY\Interface+specifications+DV-HM+RFC2246.doc" TargetMode="External"/><Relationship Id="rId64" Type="http://schemas.openxmlformats.org/officeDocument/2006/relationships/hyperlink" Target="file:///H:\display\BEHEERAS\GUC3+Aantonen+identiteit" TargetMode="External"/><Relationship Id="rId69" Type="http://schemas.openxmlformats.org/officeDocument/2006/relationships/hyperlink" Target="file:///H:\display\BEHEERAS\EntityID" TargetMode="External"/><Relationship Id="rId77" Type="http://schemas.openxmlformats.org/officeDocument/2006/relationships/hyperlink" Target="file:///H:\display\BEHEERAS\Service+catalog" TargetMode="External"/><Relationship Id="rId100" Type="http://schemas.openxmlformats.org/officeDocument/2006/relationships/hyperlink" Target="https://afsprakenstelsel.etoegang.nl/display/as/EntityID" TargetMode="External"/><Relationship Id="rId105" Type="http://schemas.openxmlformats.org/officeDocument/2006/relationships/hyperlink" Target="file:///C:\display\BEHEERAS\Identificerende+kenmerken" TargetMode="External"/><Relationship Id="rId113" Type="http://schemas.openxmlformats.org/officeDocument/2006/relationships/footer" Target="footer1.xml"/><Relationship Id="rId118" Type="http://schemas.microsoft.com/office/2011/relationships/people" Target="people.xml"/><Relationship Id="rId8" Type="http://schemas.openxmlformats.org/officeDocument/2006/relationships/image" Target="media/image1.tmp"/><Relationship Id="rId51" Type="http://schemas.openxmlformats.org/officeDocument/2006/relationships/hyperlink" Target="file:///C:\Users\FRkok\AppData\Local\Microsoft\Windows\INetCache\IE\GC0OTILY\Interface+specifications+DV-HM+RFC2246.doc" TargetMode="External"/><Relationship Id="rId72" Type="http://schemas.openxmlformats.org/officeDocument/2006/relationships/hyperlink" Target="file:///H:\display\BEHEERAS\ServiceID" TargetMode="External"/><Relationship Id="rId80" Type="http://schemas.openxmlformats.org/officeDocument/2006/relationships/hyperlink" Target="file:///H:\display\BEHEERAS\Level+of+assurance" TargetMode="External"/><Relationship Id="rId85" Type="http://schemas.openxmlformats.org/officeDocument/2006/relationships/hyperlink" Target="file:///H:\display\BEHEERAS\Error+handling" TargetMode="External"/><Relationship Id="rId93" Type="http://schemas.openxmlformats.org/officeDocument/2006/relationships/hyperlink" Target="file:///H:\Application%20Data\Microsoft%20Office\Outlook\SecureTempFolder\Interface+specifications+DV-HM.mht" TargetMode="External"/><Relationship Id="rId98" Type="http://schemas.openxmlformats.org/officeDocument/2006/relationships/hyperlink" Target="https://afsprakenstelsel.etoegang.nl/display/as/Identifier+Set" TargetMode="External"/><Relationship Id="rId3" Type="http://schemas.openxmlformats.org/officeDocument/2006/relationships/styles" Target="styles.xml"/><Relationship Id="rId12" Type="http://schemas.openxmlformats.org/officeDocument/2006/relationships/hyperlink" Target="file:///H:\display\BEHEERAS\Bindings" TargetMode="External"/><Relationship Id="rId17" Type="http://schemas.openxmlformats.org/officeDocument/2006/relationships/hyperlink" Target="file:///H:\display\BEHEERAS\DV+metadata+for+HM" TargetMode="External"/><Relationship Id="rId25" Type="http://schemas.openxmlformats.org/officeDocument/2006/relationships/hyperlink" Target="file:///H:\display\BEHEERAS\Level+of+assurance" TargetMode="External"/><Relationship Id="rId33" Type="http://schemas.openxmlformats.org/officeDocument/2006/relationships/hyperlink" Target="file:///H:\display\BEHEERAS\Error+handling" TargetMode="External"/><Relationship Id="rId38" Type="http://schemas.openxmlformats.org/officeDocument/2006/relationships/hyperlink" Target="file:///H:\display\BEHEERAS\Error+handling" TargetMode="External"/><Relationship Id="rId46" Type="http://schemas.openxmlformats.org/officeDocument/2006/relationships/hyperlink" Target="file:///H:\Application%20Data\Microsoft%20Office\Outlook\SecureTempFolder\Interface+specifications+DV-HM.mht" TargetMode="External"/><Relationship Id="rId59" Type="http://schemas.openxmlformats.org/officeDocument/2006/relationships/hyperlink" Target="file:///H:\display\BEHEERAS\Interface+specifications+aux+HM-BSNk+-+ProvideDVkeys" TargetMode="External"/><Relationship Id="rId67" Type="http://schemas.openxmlformats.org/officeDocument/2006/relationships/hyperlink" Target="file:///H:\display\BEHEERAS\AssertionConsumerServiceIndex" TargetMode="External"/><Relationship Id="rId103" Type="http://schemas.openxmlformats.org/officeDocument/2006/relationships/hyperlink" Target="file:///C:\display\BEHEERAS\Intern+pseudoniem" TargetMode="External"/><Relationship Id="rId108" Type="http://schemas.openxmlformats.org/officeDocument/2006/relationships/hyperlink" Target="http://www.w3.org/2000/09/xmldsig" TargetMode="External"/><Relationship Id="rId116" Type="http://schemas.openxmlformats.org/officeDocument/2006/relationships/footer" Target="footer3.xml"/><Relationship Id="rId20" Type="http://schemas.openxmlformats.org/officeDocument/2006/relationships/hyperlink" Target="file:///H:\display\BEHEERAS\EntityID" TargetMode="External"/><Relationship Id="rId41" Type="http://schemas.openxmlformats.org/officeDocument/2006/relationships/hyperlink" Target="https://wiki.eherkenning.nl/display/cake/Interface+specifications+DV-HM+RFC2246" TargetMode="External"/><Relationship Id="rId54" Type="http://schemas.openxmlformats.org/officeDocument/2006/relationships/hyperlink" Target="file:///C:\display\BEHEERAS\Ketenmachtiging" TargetMode="External"/><Relationship Id="rId62" Type="http://schemas.openxmlformats.org/officeDocument/2006/relationships/hyperlink" Target="file:///H:\pages\viewpage.action%3fpageId=13926461" TargetMode="External"/><Relationship Id="rId70" Type="http://schemas.openxmlformats.org/officeDocument/2006/relationships/hyperlink" Target="file:///H:\display\BEHEERAS\Digital+signature" TargetMode="External"/><Relationship Id="rId75" Type="http://schemas.openxmlformats.org/officeDocument/2006/relationships/hyperlink" Target="file:///H:\display\BEHEERAS\DV+metadata+for+HM" TargetMode="External"/><Relationship Id="rId83" Type="http://schemas.openxmlformats.org/officeDocument/2006/relationships/hyperlink" Target="file:///H:\display\BEHEERAS\EntityID" TargetMode="External"/><Relationship Id="rId88" Type="http://schemas.openxmlformats.org/officeDocument/2006/relationships/hyperlink" Target="file:///H:\display\BEHEERAS\OIN+format" TargetMode="External"/><Relationship Id="rId91" Type="http://schemas.openxmlformats.org/officeDocument/2006/relationships/hyperlink" Target="https://afsprakenstelsel.etoegang.nl/display/as/ServiceUUID" TargetMode="External"/><Relationship Id="rId96" Type="http://schemas.openxmlformats.org/officeDocument/2006/relationships/hyperlink" Target="https://afsprakenstelsel.etoegang.nl/display/as/Service+catalog" TargetMode="External"/><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H:\display\BEHEERAS\DV+metadata+for+HM" TargetMode="External"/><Relationship Id="rId23" Type="http://schemas.openxmlformats.org/officeDocument/2006/relationships/hyperlink" Target="file:///H:\display\BEHEERAS\Digital+signature" TargetMode="External"/><Relationship Id="rId28" Type="http://schemas.openxmlformats.org/officeDocument/2006/relationships/hyperlink" Target="file:///H:\pages\viewpage.action%3fpageId=25280904" TargetMode="External"/><Relationship Id="rId36" Type="http://schemas.openxmlformats.org/officeDocument/2006/relationships/hyperlink" Target="file:///H:\display\BEHEERAS\Digital+signature" TargetMode="External"/><Relationship Id="rId49" Type="http://schemas.openxmlformats.org/officeDocument/2006/relationships/hyperlink" Target="mhtml:file://H:\Application%20Data\Microsoft%20Office\Outlook\SecureTempFolder\Interface+specifications+DV-HM.mht!file:///C:\display\BEHEERAS\Ketenmachtiging" TargetMode="External"/><Relationship Id="rId57" Type="http://schemas.openxmlformats.org/officeDocument/2006/relationships/hyperlink" Target="file:///H:\display\BEHEERAS\AUC9+Verstrekken+sleutelmateriaal+Dienstverleners" TargetMode="External"/><Relationship Id="rId106" Type="http://schemas.openxmlformats.org/officeDocument/2006/relationships/hyperlink" Target="file:///C:\display\BEHEERAS\Encryption" TargetMode="External"/><Relationship Id="rId114" Type="http://schemas.openxmlformats.org/officeDocument/2006/relationships/footer" Target="footer2.xml"/><Relationship Id="rId119" Type="http://schemas.openxmlformats.org/officeDocument/2006/relationships/theme" Target="theme/theme1.xml"/><Relationship Id="rId10" Type="http://schemas.openxmlformats.org/officeDocument/2006/relationships/hyperlink" Target="file:///H:\pages\viewpage.action%3fpageId=13926461" TargetMode="External"/><Relationship Id="rId31" Type="http://schemas.openxmlformats.org/officeDocument/2006/relationships/hyperlink" Target="file:///H:\pages\viewpage.action%3fpageId=25280901" TargetMode="External"/><Relationship Id="rId44" Type="http://schemas.openxmlformats.org/officeDocument/2006/relationships/hyperlink" Target="file:///H:\display\BEHEERAS\EntityID" TargetMode="External"/><Relationship Id="rId52" Type="http://schemas.openxmlformats.org/officeDocument/2006/relationships/hyperlink" Target="file:///C:\Users\FRkok\AppData\Local\Microsoft\Windows\INetCache\IE\GC0OTILY\Interface+specifications+DV-HM+RFC2246.doc" TargetMode="External"/><Relationship Id="rId60" Type="http://schemas.openxmlformats.org/officeDocument/2006/relationships/hyperlink" Target="https://tools.ietf.org/html/rfc4514" TargetMode="External"/><Relationship Id="rId65" Type="http://schemas.openxmlformats.org/officeDocument/2006/relationships/hyperlink" Target="file:///H:\display\BEHEERAS\Attribute+elements" TargetMode="External"/><Relationship Id="rId73" Type="http://schemas.openxmlformats.org/officeDocument/2006/relationships/hyperlink" Target="file:///H:\display\BEHEERAS\ServiceUUID" TargetMode="External"/><Relationship Id="rId78" Type="http://schemas.openxmlformats.org/officeDocument/2006/relationships/hyperlink" Target="file:///H:\display\BEHEERAS\Attributen+niet+leverbaar+of+niet+toegestaan" TargetMode="External"/><Relationship Id="rId81" Type="http://schemas.openxmlformats.org/officeDocument/2006/relationships/hyperlink" Target="file:///H:\display\BEHEERAS\Service+catalog" TargetMode="External"/><Relationship Id="rId86" Type="http://schemas.openxmlformats.org/officeDocument/2006/relationships/hyperlink" Target="file:///H:\display\BEHEERAS\EntityID" TargetMode="External"/><Relationship Id="rId94" Type="http://schemas.openxmlformats.org/officeDocument/2006/relationships/hyperlink" Target="https://afsprakenstelsel.etoegang.nl/display/as/Linking+of+Assertions" TargetMode="External"/><Relationship Id="rId99" Type="http://schemas.openxmlformats.org/officeDocument/2006/relationships/hyperlink" Target="https://afsprakenstelsel.etoegang.nl/display/as/Service+catalog" TargetMode="External"/><Relationship Id="rId101" Type="http://schemas.openxmlformats.org/officeDocument/2006/relationships/hyperlink" Target="https://afsprakenstelsel.etoegang.nl/display/as/Digital+signature" TargetMode="External"/><Relationship Id="rId4" Type="http://schemas.openxmlformats.org/officeDocument/2006/relationships/settings" Target="settings.xml"/><Relationship Id="rId9" Type="http://schemas.openxmlformats.org/officeDocument/2006/relationships/hyperlink" Target="file:///H:\pages\viewpage.action%3fpageId=13926456" TargetMode="External"/><Relationship Id="rId13" Type="http://schemas.openxmlformats.org/officeDocument/2006/relationships/hyperlink" Target="file:///H:\display\BEHEERAS\GUC1+Gebruiken+eToegang+als+dienstafnemer" TargetMode="External"/><Relationship Id="rId18" Type="http://schemas.openxmlformats.org/officeDocument/2006/relationships/hyperlink" Target="file:///H:\display\BEHEERAS\ServiceID" TargetMode="External"/><Relationship Id="rId39" Type="http://schemas.openxmlformats.org/officeDocument/2006/relationships/hyperlink" Target="file:///H:\display\BEHEERAS\EntityID" TargetMode="External"/><Relationship Id="rId109" Type="http://schemas.openxmlformats.org/officeDocument/2006/relationships/hyperlink" Target="http://www.w3.org/2001/10/xml-exc-c14n" TargetMode="External"/><Relationship Id="rId34" Type="http://schemas.openxmlformats.org/officeDocument/2006/relationships/hyperlink" Target="file:///H:\display\BEHEERAS\Interface+specifications+HM-MR+chain+authorization" TargetMode="External"/><Relationship Id="rId50" Type="http://schemas.openxmlformats.org/officeDocument/2006/relationships/hyperlink" Target="file:///H:\display\BEHEERAS\EntityID" TargetMode="External"/><Relationship Id="rId55" Type="http://schemas.openxmlformats.org/officeDocument/2006/relationships/hyperlink" Target="file:///C:\Users\FRkok\AppData\Local\Microsoft\Windows\INetCache\IE\GC0OTILY\Interface+specifications+DV-HM+RFC2246.doc" TargetMode="External"/><Relationship Id="rId76" Type="http://schemas.openxmlformats.org/officeDocument/2006/relationships/hyperlink" Target="file:///H:\display\BEHEERAS\Attribuutcatalogus" TargetMode="External"/><Relationship Id="rId97" Type="http://schemas.openxmlformats.org/officeDocument/2006/relationships/hyperlink" Target="https://afsprakenstelsel.etoegang.nl/display/as/Attributen+niet+leverbaar+of+niet+toegestaan" TargetMode="External"/><Relationship Id="rId104" Type="http://schemas.openxmlformats.org/officeDocument/2006/relationships/hyperlink" Target="file:///C:\display\BEHEERAS\OIN+format" TargetMode="External"/><Relationship Id="rId7" Type="http://schemas.openxmlformats.org/officeDocument/2006/relationships/endnotes" Target="endnotes.xml"/><Relationship Id="rId71" Type="http://schemas.openxmlformats.org/officeDocument/2006/relationships/hyperlink" Target="file:///H:\display\BEHEERAS\IntendedAudience" TargetMode="External"/><Relationship Id="rId92" Type="http://schemas.openxmlformats.org/officeDocument/2006/relationships/hyperlink" Target="file:///H:\display\BEHEERAS\EntityID" TargetMode="External"/><Relationship Id="rId2" Type="http://schemas.openxmlformats.org/officeDocument/2006/relationships/numbering" Target="numbering.xml"/><Relationship Id="rId29" Type="http://schemas.openxmlformats.org/officeDocument/2006/relationships/hyperlink" Target="file:///H:\display\BEHEERAS\Network+metadata"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39204-8497-4BBE-AAAA-9544A0D7F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14558</Words>
  <Characters>80073</Characters>
  <Application>Microsoft Office Word</Application>
  <DocSecurity>0</DocSecurity>
  <Lines>667</Lines>
  <Paragraphs>188</Paragraphs>
  <ScaleCrop>false</ScaleCrop>
  <HeadingPairs>
    <vt:vector size="2" baseType="variant">
      <vt:variant>
        <vt:lpstr>Titel</vt:lpstr>
      </vt:variant>
      <vt:variant>
        <vt:i4>1</vt:i4>
      </vt:variant>
    </vt:vector>
  </HeadingPairs>
  <TitlesOfParts>
    <vt:vector size="1" baseType="lpstr">
      <vt:lpstr>Interface specifications DV-HM</vt:lpstr>
    </vt:vector>
  </TitlesOfParts>
  <Company>Rijksoverheid</Company>
  <LinksUpToDate>false</LinksUpToDate>
  <CharactersWithSpaces>94443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specifications DV-HM</dc:title>
  <dc:subject/>
  <dc:creator>Kok, F.B. de (Frans) - Logius</dc:creator>
  <cp:keywords/>
  <dc:description/>
  <cp:lastModifiedBy>Kok, F.B. de (Frans) - Logius</cp:lastModifiedBy>
  <cp:revision>3</cp:revision>
  <dcterms:created xsi:type="dcterms:W3CDTF">2019-10-03T16:20:00Z</dcterms:created>
  <dcterms:modified xsi:type="dcterms:W3CDTF">2020-01-27T15:39:00Z</dcterms:modified>
</cp:coreProperties>
</file>